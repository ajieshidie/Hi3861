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0" w:name="_Toc84102724"/>
      <w:bookmarkStart w:id="1" w:name="_Toc84581148"/>
      <w:bookmarkStart w:id="2" w:name="_Toc116980480"/>
      <w:r>
        <w:rPr>
          <w:rFonts w:ascii="黑体" w:eastAsia="黑体" w:hAnsi="黑体"/>
          <w:b w:val="0"/>
          <w:color w:val="000000" w:themeColor="text1"/>
          <w:sz w:val="28"/>
        </w:rPr>
        <w:t xml:space="preserve">2.5.2 </w:t>
      </w:r>
      <w:r>
        <w:rPr>
          <w:rFonts w:ascii="黑体" w:eastAsia="黑体" w:hAnsi="黑体" w:hint="eastAsia"/>
          <w:b w:val="0"/>
          <w:color w:val="FF0000"/>
          <w:sz w:val="28"/>
        </w:rPr>
        <w:t>FreeRTOS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任务构成</w:t>
      </w:r>
      <w:bookmarkEnd w:id="0"/>
      <w:bookmarkEnd w:id="1"/>
      <w:bookmarkEnd w:id="2"/>
    </w:p>
    <w:p w:rsidR="000A52CA" w:rsidRDefault="0000597C">
      <w:pPr>
        <w:widowControl/>
        <w:ind w:firstLineChars="200" w:firstLine="422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1</w:t>
      </w:r>
      <w:r>
        <w:rPr>
          <w:rFonts w:ascii="宋体" w:eastAsia="宋体" w:hAnsi="宋体"/>
          <w:b/>
          <w:color w:val="000000" w:themeColor="text1"/>
        </w:rPr>
        <w:t>.</w:t>
      </w:r>
      <w:r>
        <w:rPr>
          <w:rFonts w:ascii="宋体" w:eastAsia="宋体" w:hAnsi="宋体" w:hint="eastAsia"/>
          <w:b/>
          <w:color w:val="000000" w:themeColor="text1"/>
        </w:rPr>
        <w:t>任务定义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FreeRTOS</w:t>
      </w:r>
      <w:r>
        <w:rPr>
          <w:rFonts w:ascii="宋体" w:eastAsia="宋体" w:hAnsi="宋体"/>
          <w:color w:val="000000" w:themeColor="text1"/>
        </w:rPr>
        <w:t>官方给出的任务函数模板如下: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void </w:t>
      </w:r>
      <w:r>
        <w:rPr>
          <w:rFonts w:ascii="宋体" w:eastAsia="宋体" w:hAnsi="宋体"/>
          <w:color w:val="FF0000"/>
        </w:rPr>
        <w:t>vATaskFunction</w:t>
      </w:r>
      <w:r>
        <w:rPr>
          <w:rFonts w:ascii="宋体" w:eastAsia="宋体" w:hAnsi="宋体"/>
          <w:color w:val="000000" w:themeColor="text1"/>
        </w:rPr>
        <w:t>(void*</w:t>
      </w:r>
      <w:r>
        <w:rPr>
          <w:rFonts w:ascii="宋体" w:eastAsia="宋体" w:hAnsi="宋体"/>
          <w:color w:val="FF0000"/>
        </w:rPr>
        <w:t>pvParameters</w:t>
      </w:r>
      <w:r>
        <w:rPr>
          <w:rFonts w:ascii="宋体" w:eastAsia="宋体" w:hAnsi="宋体"/>
          <w:color w:val="000000" w:themeColor="text1"/>
        </w:rPr>
        <w:t>)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{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for(</w:t>
      </w:r>
      <w:r>
        <w:rPr>
          <w:rFonts w:ascii="宋体" w:eastAsia="宋体" w:hAnsi="宋体"/>
          <w:color w:val="FF00FF"/>
        </w:rPr>
        <w:t>;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/>
          <w:color w:val="FF00FF"/>
        </w:rPr>
        <w:t>;</w:t>
      </w:r>
      <w:r>
        <w:rPr>
          <w:rFonts w:ascii="宋体" w:eastAsia="宋体" w:hAnsi="宋体"/>
          <w:color w:val="000000" w:themeColor="text1"/>
        </w:rPr>
        <w:t>)</w:t>
      </w:r>
      <w:r>
        <w:rPr>
          <w:rFonts w:ascii="宋体" w:eastAsia="宋体" w:hAnsi="宋体" w:hint="eastAsia"/>
          <w:color w:val="FF00FF"/>
        </w:rPr>
        <w:t>{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任务</w:t>
      </w:r>
      <w:r>
        <w:rPr>
          <w:rFonts w:ascii="宋体" w:eastAsia="宋体" w:hAnsi="宋体" w:hint="eastAsia"/>
          <w:color w:val="000000" w:themeColor="text1"/>
        </w:rPr>
        <w:t>功能实现;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vTaskDelayO</w:t>
      </w:r>
      <w:r>
        <w:rPr>
          <w:rFonts w:ascii="宋体" w:eastAsia="宋体" w:hAnsi="宋体"/>
          <w:color w:val="000000" w:themeColor="text1"/>
        </w:rPr>
        <w:t>;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}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vTaskDelete</w:t>
      </w:r>
      <w:r>
        <w:rPr>
          <w:rFonts w:ascii="宋体" w:eastAsia="宋体" w:hAnsi="宋体"/>
          <w:color w:val="000000" w:themeColor="text1"/>
        </w:rPr>
        <w:t>(NULL);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FF00FF"/>
        </w:rPr>
        <w:t>}</w:t>
      </w:r>
    </w:p>
    <w:p w:rsidR="000A52CA" w:rsidRDefault="0000597C">
      <w:pPr>
        <w:widowControl/>
        <w:ind w:firstLineChars="200" w:firstLine="422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2</w:t>
      </w:r>
      <w:r>
        <w:rPr>
          <w:rFonts w:ascii="宋体" w:eastAsia="宋体" w:hAnsi="宋体"/>
          <w:b/>
          <w:color w:val="000000" w:themeColor="text1"/>
        </w:rPr>
        <w:t>.任务控制</w:t>
      </w:r>
    </w:p>
    <w:p w:rsidR="000A52CA" w:rsidRDefault="0000597C">
      <w:pPr>
        <w:widowControl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typedef struct </w:t>
      </w:r>
      <w:r>
        <w:rPr>
          <w:rFonts w:ascii="宋体" w:eastAsia="宋体" w:hAnsi="宋体"/>
          <w:color w:val="FF0000"/>
        </w:rPr>
        <w:t>tskTaskControlBlock</w:t>
      </w:r>
    </w:p>
    <w:p w:rsidR="000A52CA" w:rsidRDefault="0000597C">
      <w:pPr>
        <w:widowControl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{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volatile </w:t>
      </w:r>
      <w:r>
        <w:rPr>
          <w:rFonts w:ascii="宋体" w:eastAsia="宋体" w:hAnsi="宋体"/>
          <w:color w:val="FF0000"/>
        </w:rPr>
        <w:t>StackType</w:t>
      </w:r>
      <w:r>
        <w:rPr>
          <w:rFonts w:ascii="宋体" w:eastAsia="宋体" w:hAnsi="宋体"/>
          <w:color w:val="000000" w:themeColor="text1"/>
        </w:rPr>
        <w:t>_t *</w:t>
      </w:r>
      <w:r>
        <w:rPr>
          <w:rFonts w:ascii="宋体" w:eastAsia="宋体" w:hAnsi="宋体"/>
          <w:color w:val="FF0000"/>
        </w:rPr>
        <w:t>pxTopOfStack</w:t>
      </w:r>
      <w:r>
        <w:rPr>
          <w:rFonts w:ascii="宋体" w:eastAsia="宋体" w:hAnsi="宋体"/>
          <w:color w:val="000000" w:themeColor="text1"/>
        </w:rPr>
        <w:t>;  //任务堆栈栈顶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#if(</w:t>
      </w:r>
      <w:r>
        <w:rPr>
          <w:rFonts w:ascii="宋体" w:eastAsia="宋体" w:hAnsi="宋体"/>
          <w:color w:val="FF0000"/>
        </w:rPr>
        <w:t>portUSING</w:t>
      </w:r>
      <w:r>
        <w:rPr>
          <w:rFonts w:ascii="宋体" w:eastAsia="宋体" w:hAnsi="宋体"/>
          <w:color w:val="000000" w:themeColor="text1"/>
        </w:rPr>
        <w:t>_MPU_WRAPPERS ==1)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xMPU</w:t>
      </w:r>
      <w:r>
        <w:rPr>
          <w:rFonts w:ascii="宋体" w:eastAsia="宋体" w:hAnsi="宋体"/>
          <w:color w:val="000000" w:themeColor="text1"/>
        </w:rPr>
        <w:t>_SETTINGSxMPUSettings;       //MPU相关设置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ListItem</w:t>
      </w:r>
      <w:r>
        <w:rPr>
          <w:rFonts w:ascii="宋体" w:eastAsia="宋体" w:hAnsi="宋体"/>
          <w:color w:val="000000" w:themeColor="text1"/>
        </w:rPr>
        <w:t>_</w:t>
      </w:r>
      <w:r>
        <w:rPr>
          <w:rFonts w:ascii="宋体" w:eastAsia="宋体" w:hAnsi="宋体"/>
          <w:color w:val="FF0000"/>
        </w:rPr>
        <w:t>txStateListltem</w:t>
      </w:r>
      <w:r>
        <w:rPr>
          <w:rFonts w:ascii="宋体" w:eastAsia="宋体" w:hAnsi="宋体"/>
          <w:color w:val="000000" w:themeColor="text1"/>
        </w:rPr>
        <w:t>;            //状态列表项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ListItem</w:t>
      </w:r>
      <w:r>
        <w:rPr>
          <w:rFonts w:ascii="宋体" w:eastAsia="宋体" w:hAnsi="宋体"/>
          <w:color w:val="000000" w:themeColor="text1"/>
        </w:rPr>
        <w:t xml:space="preserve">_t </w:t>
      </w:r>
      <w:r>
        <w:rPr>
          <w:rFonts w:ascii="宋体" w:eastAsia="宋体" w:hAnsi="宋体"/>
          <w:color w:val="FF0000"/>
        </w:rPr>
        <w:t>xEventListItem</w:t>
      </w:r>
      <w:r>
        <w:rPr>
          <w:rFonts w:ascii="宋体" w:eastAsia="宋体" w:hAnsi="宋体"/>
          <w:color w:val="000000" w:themeColor="text1"/>
        </w:rPr>
        <w:t>;           //事件列表项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UBaseType</w:t>
      </w:r>
      <w:r>
        <w:rPr>
          <w:rFonts w:ascii="宋体" w:eastAsia="宋体" w:hAnsi="宋体"/>
          <w:color w:val="000000" w:themeColor="text1"/>
        </w:rPr>
        <w:t xml:space="preserve">_t </w:t>
      </w:r>
      <w:r>
        <w:rPr>
          <w:rFonts w:ascii="宋体" w:eastAsia="宋体" w:hAnsi="宋体"/>
          <w:color w:val="FF0000"/>
        </w:rPr>
        <w:t>uxPriority</w:t>
      </w:r>
      <w:r>
        <w:rPr>
          <w:rFonts w:ascii="宋体" w:eastAsia="宋体" w:hAnsi="宋体"/>
          <w:color w:val="000000" w:themeColor="text1"/>
        </w:rPr>
        <w:t>;             //任务优先级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StackType</w:t>
      </w:r>
      <w:r>
        <w:rPr>
          <w:rFonts w:ascii="宋体" w:eastAsia="宋体" w:hAnsi="宋体"/>
          <w:color w:val="000000" w:themeColor="text1"/>
        </w:rPr>
        <w:t>_t*</w:t>
      </w:r>
      <w:r>
        <w:rPr>
          <w:rFonts w:ascii="宋体" w:eastAsia="宋体" w:hAnsi="宋体"/>
          <w:color w:val="FF0000"/>
        </w:rPr>
        <w:t>pxStack</w:t>
      </w:r>
      <w:r>
        <w:rPr>
          <w:rFonts w:ascii="宋体" w:eastAsia="宋体" w:hAnsi="宋体"/>
          <w:color w:val="000000" w:themeColor="text1"/>
        </w:rPr>
        <w:t>;                //任务堆栈起始地址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c</w:t>
      </w:r>
      <w:r>
        <w:rPr>
          <w:rFonts w:ascii="宋体" w:eastAsia="宋体" w:hAnsi="宋体"/>
          <w:color w:val="000000" w:themeColor="text1"/>
        </w:rPr>
        <w:t xml:space="preserve">har </w:t>
      </w:r>
      <w:r>
        <w:rPr>
          <w:rFonts w:ascii="宋体" w:eastAsia="宋体" w:hAnsi="宋体"/>
          <w:color w:val="FF0000"/>
        </w:rPr>
        <w:t>pcTaskName</w:t>
      </w:r>
      <w:r>
        <w:rPr>
          <w:rFonts w:ascii="宋体" w:eastAsia="宋体" w:hAnsi="宋体"/>
          <w:color w:val="000000" w:themeColor="text1"/>
        </w:rPr>
        <w:t>[ configMAX_TASK_NAME_LEN]; //任务名字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#if ( </w:t>
      </w:r>
      <w:r>
        <w:rPr>
          <w:rFonts w:ascii="宋体" w:eastAsia="宋体" w:hAnsi="宋体"/>
          <w:color w:val="FF0000"/>
        </w:rPr>
        <w:t>portSTACK</w:t>
      </w:r>
      <w:r>
        <w:rPr>
          <w:rFonts w:ascii="宋体" w:eastAsia="宋体" w:hAnsi="宋体"/>
          <w:color w:val="000000" w:themeColor="text1"/>
        </w:rPr>
        <w:t>_GROWTH &gt;0 )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StackType</w:t>
      </w:r>
      <w:r>
        <w:rPr>
          <w:rFonts w:ascii="宋体" w:eastAsia="宋体" w:hAnsi="宋体"/>
          <w:color w:val="000000" w:themeColor="text1"/>
        </w:rPr>
        <w:t>_t*</w:t>
      </w:r>
      <w:r>
        <w:rPr>
          <w:rFonts w:ascii="宋体" w:eastAsia="宋体" w:hAnsi="宋体"/>
          <w:color w:val="FF0000"/>
        </w:rPr>
        <w:t>pxEndOfStack</w:t>
      </w:r>
      <w:r>
        <w:rPr>
          <w:rFonts w:ascii="宋体" w:eastAsia="宋体" w:hAnsi="宋体"/>
          <w:color w:val="000000" w:themeColor="text1"/>
        </w:rPr>
        <w:t>;      //任务堆栈</w:t>
      </w:r>
      <w:r>
        <w:rPr>
          <w:rFonts w:ascii="宋体" w:eastAsia="宋体" w:hAnsi="宋体"/>
          <w:color w:val="FF00FF"/>
        </w:rPr>
        <w:t>栈</w:t>
      </w:r>
      <w:r>
        <w:rPr>
          <w:rFonts w:ascii="宋体" w:eastAsia="宋体" w:hAnsi="宋体"/>
          <w:color w:val="000000" w:themeColor="text1"/>
        </w:rPr>
        <w:t>底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#if ( </w:t>
      </w:r>
      <w:r>
        <w:rPr>
          <w:rFonts w:ascii="宋体" w:eastAsia="宋体" w:hAnsi="宋体"/>
          <w:color w:val="FF0000"/>
        </w:rPr>
        <w:t>portCRITICAL</w:t>
      </w:r>
      <w:r>
        <w:rPr>
          <w:rFonts w:ascii="宋体" w:eastAsia="宋体" w:hAnsi="宋体"/>
          <w:color w:val="000000" w:themeColor="text1"/>
        </w:rPr>
        <w:t>_NESTING_IN_TCB == 1 )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UBaseType</w:t>
      </w:r>
      <w:r>
        <w:rPr>
          <w:rFonts w:ascii="宋体" w:eastAsia="宋体" w:hAnsi="宋体"/>
          <w:color w:val="000000" w:themeColor="text1"/>
        </w:rPr>
        <w:t>_</w:t>
      </w:r>
      <w:r>
        <w:rPr>
          <w:rFonts w:ascii="宋体" w:eastAsia="宋体" w:hAnsi="宋体"/>
          <w:color w:val="FF0000"/>
        </w:rPr>
        <w:t>tuxCriticalNesting</w:t>
      </w:r>
      <w:r>
        <w:rPr>
          <w:rFonts w:ascii="宋体" w:eastAsia="宋体" w:hAnsi="宋体"/>
          <w:color w:val="000000" w:themeColor="text1"/>
        </w:rPr>
        <w:t>;  //临界区嵌套深度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#if ( </w:t>
      </w:r>
      <w:r>
        <w:rPr>
          <w:rFonts w:ascii="宋体" w:eastAsia="宋体" w:hAnsi="宋体"/>
          <w:color w:val="FF0000"/>
        </w:rPr>
        <w:t>configUSE</w:t>
      </w:r>
      <w:r>
        <w:rPr>
          <w:rFonts w:ascii="宋体" w:eastAsia="宋体" w:hAnsi="宋体"/>
          <w:color w:val="000000" w:themeColor="text1"/>
        </w:rPr>
        <w:t>_TRACE_FACILITY== 1 ) //trace或debug用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UBaseType</w:t>
      </w:r>
      <w:r>
        <w:rPr>
          <w:rFonts w:ascii="宋体" w:eastAsia="宋体" w:hAnsi="宋体"/>
          <w:color w:val="000000" w:themeColor="text1"/>
        </w:rPr>
        <w:t xml:space="preserve">_t </w:t>
      </w:r>
      <w:r>
        <w:rPr>
          <w:rFonts w:ascii="宋体" w:eastAsia="宋体" w:hAnsi="宋体"/>
          <w:color w:val="FF0000"/>
        </w:rPr>
        <w:t>uxTCBNumber</w:t>
      </w:r>
      <w:r>
        <w:rPr>
          <w:rFonts w:ascii="宋体" w:eastAsia="宋体" w:hAnsi="宋体"/>
          <w:color w:val="000000" w:themeColor="text1"/>
        </w:rPr>
        <w:t>;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UBaseType</w:t>
      </w:r>
      <w:r>
        <w:rPr>
          <w:rFonts w:ascii="宋体" w:eastAsia="宋体" w:hAnsi="宋体"/>
          <w:color w:val="000000" w:themeColor="text1"/>
        </w:rPr>
        <w:t xml:space="preserve">_t </w:t>
      </w:r>
      <w:r>
        <w:rPr>
          <w:rFonts w:ascii="宋体" w:eastAsia="宋体" w:hAnsi="宋体"/>
          <w:color w:val="FF0000"/>
        </w:rPr>
        <w:t>uxTaskNumber</w:t>
      </w:r>
      <w:r>
        <w:rPr>
          <w:rFonts w:ascii="宋体" w:eastAsia="宋体" w:hAnsi="宋体"/>
          <w:color w:val="000000" w:themeColor="text1"/>
        </w:rPr>
        <w:t>;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#if ( </w:t>
      </w:r>
      <w:r>
        <w:rPr>
          <w:rFonts w:ascii="宋体" w:eastAsia="宋体" w:hAnsi="宋体"/>
          <w:color w:val="FF0000"/>
        </w:rPr>
        <w:t>configUSE</w:t>
      </w:r>
      <w:r>
        <w:rPr>
          <w:rFonts w:ascii="宋体" w:eastAsia="宋体" w:hAnsi="宋体"/>
          <w:color w:val="000000" w:themeColor="text1"/>
        </w:rPr>
        <w:t>_MUTEXES-= 1 )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UBaseType</w:t>
      </w:r>
      <w:r>
        <w:rPr>
          <w:rFonts w:ascii="宋体" w:eastAsia="宋体" w:hAnsi="宋体"/>
          <w:color w:val="000000" w:themeColor="text1"/>
        </w:rPr>
        <w:t xml:space="preserve">_t </w:t>
      </w:r>
      <w:r>
        <w:rPr>
          <w:rFonts w:ascii="宋体" w:eastAsia="宋体" w:hAnsi="宋体"/>
          <w:color w:val="FF0000"/>
        </w:rPr>
        <w:t>uxBasePriority</w:t>
      </w:r>
      <w:r>
        <w:rPr>
          <w:rFonts w:ascii="宋体" w:eastAsia="宋体" w:hAnsi="宋体"/>
          <w:color w:val="000000" w:themeColor="text1"/>
        </w:rPr>
        <w:t>; //任务基础优先级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UBaseType</w:t>
      </w:r>
      <w:r>
        <w:rPr>
          <w:rFonts w:ascii="宋体" w:eastAsia="宋体" w:hAnsi="宋体"/>
          <w:color w:val="000000" w:themeColor="text1"/>
        </w:rPr>
        <w:t xml:space="preserve">_t </w:t>
      </w:r>
      <w:r>
        <w:rPr>
          <w:rFonts w:ascii="宋体" w:eastAsia="宋体" w:hAnsi="宋体"/>
          <w:color w:val="FF0000"/>
        </w:rPr>
        <w:t>uxMutexesHeld</w:t>
      </w:r>
      <w:r>
        <w:rPr>
          <w:rFonts w:ascii="宋体" w:eastAsia="宋体" w:hAnsi="宋体"/>
          <w:color w:val="000000" w:themeColor="text1"/>
        </w:rPr>
        <w:t>;  //任务获取互斥信号量个数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#if(</w:t>
      </w:r>
      <w:r>
        <w:rPr>
          <w:rFonts w:ascii="宋体" w:eastAsia="宋体" w:hAnsi="宋体"/>
          <w:color w:val="FF0000"/>
        </w:rPr>
        <w:t>configUSE</w:t>
      </w:r>
      <w:r>
        <w:rPr>
          <w:rFonts w:ascii="宋体" w:eastAsia="宋体" w:hAnsi="宋体"/>
          <w:color w:val="000000" w:themeColor="text1"/>
        </w:rPr>
        <w:t>_APPLICATION_TASK_TAG==1)//</w:t>
      </w:r>
      <w:r>
        <w:rPr>
          <w:rFonts w:ascii="宋体" w:eastAsia="宋体" w:hAnsi="宋体" w:hint="eastAsia"/>
          <w:color w:val="000000" w:themeColor="text1"/>
        </w:rPr>
        <w:t>多任务不同任务的状态切换信息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TaskHookFunction</w:t>
      </w:r>
      <w:r>
        <w:rPr>
          <w:rFonts w:ascii="宋体" w:eastAsia="宋体" w:hAnsi="宋体"/>
          <w:color w:val="000000" w:themeColor="text1"/>
        </w:rPr>
        <w:t xml:space="preserve">_t </w:t>
      </w:r>
      <w:r>
        <w:rPr>
          <w:rFonts w:ascii="宋体" w:eastAsia="宋体" w:hAnsi="宋体"/>
          <w:color w:val="FF0000"/>
        </w:rPr>
        <w:t>pxTaskTag</w:t>
      </w:r>
      <w:r>
        <w:rPr>
          <w:rFonts w:ascii="宋体" w:eastAsia="宋体" w:hAnsi="宋体"/>
          <w:color w:val="000000" w:themeColor="text1"/>
        </w:rPr>
        <w:t>;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#if( </w:t>
      </w:r>
      <w:r>
        <w:rPr>
          <w:rFonts w:ascii="宋体" w:eastAsia="宋体" w:hAnsi="宋体"/>
          <w:color w:val="FF0000"/>
        </w:rPr>
        <w:t>configNUM</w:t>
      </w:r>
      <w:r>
        <w:rPr>
          <w:rFonts w:ascii="宋体" w:eastAsia="宋体" w:hAnsi="宋体"/>
          <w:color w:val="000000" w:themeColor="text1"/>
        </w:rPr>
        <w:t>_THREAD_LOCAL_STORAGE_POINTERS&gt;0 ) //本地存储</w:t>
      </w:r>
    </w:p>
    <w:p w:rsidR="000A52CA" w:rsidRDefault="0000597C">
      <w:pPr>
        <w:widowControl/>
        <w:ind w:leftChars="200" w:left="420"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Void *pvThreadLocalStoragePointers[ configNUM_THREAD_LOCAL_STORAGE_POINTERS ];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lastRenderedPageBreak/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#if( </w:t>
      </w:r>
      <w:r>
        <w:rPr>
          <w:rFonts w:ascii="宋体" w:eastAsia="宋体" w:hAnsi="宋体"/>
          <w:color w:val="FF0000"/>
        </w:rPr>
        <w:t>configGENERATE</w:t>
      </w:r>
      <w:r>
        <w:rPr>
          <w:rFonts w:ascii="宋体" w:eastAsia="宋体" w:hAnsi="宋体"/>
          <w:color w:val="000000" w:themeColor="text1"/>
        </w:rPr>
        <w:t>_RUN_TIME_STATS== 1 )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FF"/>
        </w:rPr>
        <w:t>uint</w:t>
      </w:r>
      <w:r>
        <w:rPr>
          <w:rFonts w:ascii="宋体" w:eastAsia="宋体" w:hAnsi="宋体"/>
          <w:color w:val="000000" w:themeColor="text1"/>
        </w:rPr>
        <w:t xml:space="preserve">32_t </w:t>
      </w:r>
      <w:r>
        <w:rPr>
          <w:rFonts w:ascii="宋体" w:eastAsia="宋体" w:hAnsi="宋体"/>
          <w:color w:val="FF0000"/>
        </w:rPr>
        <w:t>ulRunTimeCounter</w:t>
      </w:r>
      <w:r>
        <w:rPr>
          <w:rFonts w:ascii="宋体" w:eastAsia="宋体" w:hAnsi="宋体"/>
          <w:color w:val="000000" w:themeColor="text1"/>
        </w:rPr>
        <w:t>; //用来记录任务运行总时间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#if(</w:t>
      </w:r>
      <w:r>
        <w:rPr>
          <w:rFonts w:ascii="宋体" w:eastAsia="宋体" w:hAnsi="宋体"/>
          <w:color w:val="FF0000"/>
        </w:rPr>
        <w:t>configUSE</w:t>
      </w:r>
      <w:r>
        <w:rPr>
          <w:rFonts w:ascii="宋体" w:eastAsia="宋体" w:hAnsi="宋体"/>
          <w:color w:val="000000" w:themeColor="text1"/>
        </w:rPr>
        <w:t>_NEWLIB_REENTRANT ==1)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Struct_</w:t>
      </w:r>
      <w:r>
        <w:rPr>
          <w:rFonts w:ascii="宋体" w:eastAsia="宋体" w:hAnsi="宋体"/>
          <w:color w:val="FF0000"/>
        </w:rPr>
        <w:t>reent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/>
          <w:color w:val="FF0000"/>
        </w:rPr>
        <w:t>xNewLib</w:t>
      </w:r>
      <w:r>
        <w:rPr>
          <w:rFonts w:ascii="宋体" w:eastAsia="宋体" w:hAnsi="宋体"/>
          <w:color w:val="000000" w:themeColor="text1"/>
        </w:rPr>
        <w:t>_</w:t>
      </w:r>
      <w:r>
        <w:rPr>
          <w:rFonts w:ascii="宋体" w:eastAsia="宋体" w:hAnsi="宋体"/>
          <w:color w:val="FF0000"/>
        </w:rPr>
        <w:t>reent</w:t>
      </w:r>
      <w:r>
        <w:rPr>
          <w:rFonts w:ascii="宋体" w:eastAsia="宋体" w:hAnsi="宋体"/>
          <w:color w:val="000000" w:themeColor="text1"/>
        </w:rPr>
        <w:t>; //定义一个</w:t>
      </w:r>
      <w:r>
        <w:rPr>
          <w:rFonts w:ascii="宋体" w:eastAsia="宋体" w:hAnsi="宋体"/>
          <w:color w:val="FF0000"/>
        </w:rPr>
        <w:t>newlib</w:t>
      </w:r>
      <w:r>
        <w:rPr>
          <w:rFonts w:ascii="宋体" w:eastAsia="宋体" w:hAnsi="宋体"/>
          <w:color w:val="000000" w:themeColor="text1"/>
        </w:rPr>
        <w:t xml:space="preserve"> 结构体变量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#if(</w:t>
      </w:r>
      <w:r>
        <w:rPr>
          <w:rFonts w:ascii="宋体" w:eastAsia="宋体" w:hAnsi="宋体"/>
          <w:color w:val="FF0000"/>
        </w:rPr>
        <w:t>configUSE</w:t>
      </w:r>
      <w:r>
        <w:rPr>
          <w:rFonts w:ascii="宋体" w:eastAsia="宋体" w:hAnsi="宋体"/>
          <w:color w:val="000000" w:themeColor="text1"/>
        </w:rPr>
        <w:t>_TASK_NOTIFICATIONS -=1 )//任务通知相关变量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volatile </w:t>
      </w:r>
      <w:r>
        <w:rPr>
          <w:rFonts w:ascii="宋体" w:eastAsia="宋体" w:hAnsi="宋体"/>
          <w:color w:val="FF00FF"/>
        </w:rPr>
        <w:t>uint</w:t>
      </w:r>
      <w:r>
        <w:rPr>
          <w:rFonts w:ascii="宋体" w:eastAsia="宋体" w:hAnsi="宋体"/>
          <w:color w:val="000000" w:themeColor="text1"/>
        </w:rPr>
        <w:t xml:space="preserve">32_t </w:t>
      </w:r>
      <w:r>
        <w:rPr>
          <w:rFonts w:ascii="宋体" w:eastAsia="宋体" w:hAnsi="宋体"/>
          <w:color w:val="FF0000"/>
        </w:rPr>
        <w:t>ulNotifiedValue</w:t>
      </w:r>
      <w:r>
        <w:rPr>
          <w:rFonts w:ascii="宋体" w:eastAsia="宋体" w:hAnsi="宋体"/>
          <w:color w:val="000000" w:themeColor="text1"/>
        </w:rPr>
        <w:t>; //任务通知值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volatile </w:t>
      </w:r>
      <w:r>
        <w:rPr>
          <w:rFonts w:ascii="宋体" w:eastAsia="宋体" w:hAnsi="宋体"/>
          <w:color w:val="FF00FF"/>
        </w:rPr>
        <w:t>uint</w:t>
      </w:r>
      <w:r>
        <w:rPr>
          <w:rFonts w:ascii="宋体" w:eastAsia="宋体" w:hAnsi="宋体"/>
          <w:color w:val="000000" w:themeColor="text1"/>
        </w:rPr>
        <w:t xml:space="preserve">8_t </w:t>
      </w:r>
      <w:r>
        <w:rPr>
          <w:rFonts w:ascii="宋体" w:eastAsia="宋体" w:hAnsi="宋体"/>
          <w:color w:val="FF0000"/>
        </w:rPr>
        <w:t>ucNotifyState</w:t>
      </w:r>
      <w:r>
        <w:rPr>
          <w:rFonts w:ascii="宋体" w:eastAsia="宋体" w:hAnsi="宋体"/>
          <w:color w:val="000000" w:themeColor="text1"/>
        </w:rPr>
        <w:t>; //任务通知状态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#if(</w:t>
      </w:r>
      <w:r>
        <w:rPr>
          <w:rFonts w:ascii="宋体" w:eastAsia="宋体" w:hAnsi="宋体"/>
          <w:color w:val="FF0000"/>
        </w:rPr>
        <w:t>tskSTATIC</w:t>
      </w:r>
      <w:r>
        <w:rPr>
          <w:rFonts w:ascii="宋体" w:eastAsia="宋体" w:hAnsi="宋体"/>
          <w:color w:val="000000" w:themeColor="text1"/>
        </w:rPr>
        <w:t>_AND_DYNAMIC_ALLOCATION_POSSIBLE !=0 )</w:t>
      </w:r>
    </w:p>
    <w:p w:rsidR="000A52CA" w:rsidRDefault="0000597C">
      <w:pPr>
        <w:widowControl/>
        <w:ind w:leftChars="200" w:left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//用来标记任务是动态创建的还是静态创建的，如果是静态创建的此变量就为</w:t>
      </w:r>
      <w:r>
        <w:rPr>
          <w:rFonts w:ascii="宋体" w:eastAsia="宋体" w:hAnsi="宋体"/>
          <w:color w:val="FF0000"/>
        </w:rPr>
        <w:t>pdTURE</w:t>
      </w:r>
    </w:p>
    <w:p w:rsidR="000A52CA" w:rsidRDefault="0000597C">
      <w:pPr>
        <w:widowControl/>
        <w:ind w:leftChars="200" w:left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/</w:t>
      </w:r>
      <w:r>
        <w:rPr>
          <w:rFonts w:ascii="宋体" w:eastAsia="宋体" w:hAnsi="宋体"/>
          <w:color w:val="000000" w:themeColor="text1"/>
        </w:rPr>
        <w:t>/如果是动态创建的就为</w:t>
      </w:r>
      <w:r>
        <w:rPr>
          <w:rFonts w:ascii="宋体" w:eastAsia="宋体" w:hAnsi="宋体"/>
          <w:color w:val="FF0000"/>
        </w:rPr>
        <w:t>pdFALSE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FF"/>
        </w:rPr>
        <w:t>uint</w:t>
      </w:r>
      <w:r>
        <w:rPr>
          <w:rFonts w:ascii="宋体" w:eastAsia="宋体" w:hAnsi="宋体"/>
          <w:color w:val="000000" w:themeColor="text1"/>
        </w:rPr>
        <w:t>8_t ucStaticallyAllocated;#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#if(INCLUDE_</w:t>
      </w:r>
      <w:r>
        <w:rPr>
          <w:rFonts w:ascii="宋体" w:eastAsia="宋体" w:hAnsi="宋体"/>
          <w:color w:val="FF0000"/>
        </w:rPr>
        <w:t>xTaskAbortDelay</w:t>
      </w:r>
      <w:r>
        <w:rPr>
          <w:rFonts w:ascii="宋体" w:eastAsia="宋体" w:hAnsi="宋体"/>
          <w:color w:val="000000" w:themeColor="text1"/>
        </w:rPr>
        <w:t xml:space="preserve"> == 1 )</w:t>
      </w:r>
    </w:p>
    <w:p w:rsidR="000A52CA" w:rsidRDefault="0000597C">
      <w:pPr>
        <w:widowControl/>
        <w:ind w:firstLineChars="40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FF"/>
        </w:rPr>
        <w:t>uint</w:t>
      </w:r>
      <w:r>
        <w:rPr>
          <w:rFonts w:ascii="宋体" w:eastAsia="宋体" w:hAnsi="宋体"/>
          <w:color w:val="000000" w:themeColor="text1"/>
        </w:rPr>
        <w:t xml:space="preserve">8_t </w:t>
      </w:r>
      <w:r>
        <w:rPr>
          <w:rFonts w:ascii="宋体" w:eastAsia="宋体" w:hAnsi="宋体"/>
          <w:color w:val="FF0000"/>
        </w:rPr>
        <w:t>ucDelayAborted</w:t>
      </w:r>
      <w:r>
        <w:rPr>
          <w:rFonts w:ascii="宋体" w:eastAsia="宋体" w:hAnsi="宋体"/>
          <w:color w:val="000000" w:themeColor="text1"/>
        </w:rPr>
        <w:t>;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#</w:t>
      </w:r>
      <w:r>
        <w:rPr>
          <w:rFonts w:ascii="宋体" w:eastAsia="宋体" w:hAnsi="宋体"/>
          <w:color w:val="FF0000"/>
        </w:rPr>
        <w:t>endif</w:t>
      </w:r>
    </w:p>
    <w:p w:rsidR="000A52CA" w:rsidRDefault="0000597C">
      <w:pPr>
        <w:widowControl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}</w:t>
      </w:r>
      <w:r>
        <w:rPr>
          <w:rFonts w:ascii="宋体" w:eastAsia="宋体" w:hAnsi="宋体"/>
          <w:color w:val="FF0000"/>
        </w:rPr>
        <w:t>tskTCB</w:t>
      </w:r>
      <w:r>
        <w:rPr>
          <w:rFonts w:ascii="宋体" w:eastAsia="宋体" w:hAnsi="宋体"/>
          <w:color w:val="000000" w:themeColor="text1"/>
        </w:rPr>
        <w:t>;</w:t>
      </w:r>
    </w:p>
    <w:p w:rsidR="000A52CA" w:rsidRDefault="0000597C">
      <w:pPr>
        <w:pStyle w:val="1"/>
        <w:spacing w:line="240" w:lineRule="auto"/>
        <w:jc w:val="center"/>
        <w:rPr>
          <w:color w:val="000000" w:themeColor="text1"/>
        </w:rPr>
      </w:pPr>
      <w:bookmarkStart w:id="3" w:name="_Toc84581150"/>
      <w:bookmarkStart w:id="4" w:name="_Toc84102726"/>
      <w:bookmarkStart w:id="5" w:name="_Toc116980483"/>
      <w:r>
        <w:rPr>
          <w:rFonts w:hint="eastAsia"/>
          <w:color w:val="000000" w:themeColor="text1"/>
        </w:rPr>
        <w:t>第3章 ESP</w:t>
      </w:r>
      <w:r>
        <w:rPr>
          <w:color w:val="000000" w:themeColor="text1"/>
        </w:rPr>
        <w:t>32</w:t>
      </w:r>
      <w:r>
        <w:rPr>
          <w:rFonts w:hint="eastAsia"/>
          <w:color w:val="000000" w:themeColor="text1"/>
        </w:rPr>
        <w:t>开发环境</w:t>
      </w:r>
      <w:bookmarkEnd w:id="3"/>
      <w:bookmarkEnd w:id="4"/>
      <w:bookmarkEnd w:id="5"/>
    </w:p>
    <w:p w:rsidR="000A52CA" w:rsidRDefault="000A52CA">
      <w:pPr>
        <w:widowControl/>
        <w:jc w:val="center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>hello_world_main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>源文件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如下：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stdio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.h&gt;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用到的头文件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sdkconfig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"esp_spi_flash.h"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void app_main(void) 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主程序入口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printf("Hello world!\n"); 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打印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Hello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world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！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打印芯片信息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esp_chip_info_t chip_info;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esp_chip_info(&amp;chip_info);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printf("This is %s chip with %d CPU cores, WiFi%s%s, ",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    CONFIG_IDF_TARGET,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    chip_info.cores,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(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chip_info.features &amp; CHIP_FEATURE_BT) ? "/BT" :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""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,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    (chip_info.features &amp; CHIP_FEATURE_BLE) ? "/BLE" :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""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)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printf("silicon revision %d, ", chip_info.revision);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printf("%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dMB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%s flash\n", spi_flash_get_chip_size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(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) / (1024 * 1024),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lastRenderedPageBreak/>
        <w:t xml:space="preserve">            (chip_info.features &amp; CHIP_FEATURE_EMB_FLASH) ? "embedded" : "external"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)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printf("Free heap: %d\n", esp_get_free_heap_size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(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)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for (int i = 10; i &gt;= 0; i--) 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{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延迟倒计时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printf("Restarting in %d seconds.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..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\n", i);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vTaskDelay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portTICK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printf("Restarting now.\n");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输出信息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fflush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(stdout);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esp_restart();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重新启动程序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6" w:name="_Toc84102745"/>
      <w:bookmarkStart w:id="7" w:name="_Toc84581169"/>
      <w:bookmarkStart w:id="8" w:name="_Toc116980503"/>
      <w:r>
        <w:rPr>
          <w:rFonts w:ascii="黑体" w:eastAsia="黑体" w:hAnsi="黑体"/>
          <w:b w:val="0"/>
          <w:color w:val="000000" w:themeColor="text1"/>
          <w:sz w:val="28"/>
        </w:rPr>
        <w:t>3.5.3 network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模块</w:t>
      </w:r>
      <w:bookmarkEnd w:id="6"/>
      <w:bookmarkEnd w:id="7"/>
      <w:bookmarkEnd w:id="8"/>
    </w:p>
    <w:p w:rsidR="000A52CA" w:rsidRDefault="0000597C">
      <w:pPr>
        <w:widowControl/>
        <w:ind w:firstLineChars="200" w:firstLine="422"/>
        <w:rPr>
          <w:rFonts w:ascii="FandolSong-Regular-Identity-H" w:eastAsia="宋体" w:hAnsi="FandolSong-Regular-Identity-H" w:cs="宋体" w:hint="eastAsia"/>
          <w:b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b/>
          <w:color w:val="000000" w:themeColor="text1"/>
          <w:kern w:val="0"/>
          <w:szCs w:val="20"/>
        </w:rPr>
        <w:t>3</w:t>
      </w:r>
      <w:r>
        <w:rPr>
          <w:rFonts w:ascii="FandolSong-Regular-Identity-H" w:eastAsia="宋体" w:hAnsi="FandolSong-Regular-Identity-H" w:cs="宋体"/>
          <w:b/>
          <w:color w:val="000000" w:themeColor="text1"/>
          <w:kern w:val="0"/>
          <w:szCs w:val="20"/>
        </w:rPr>
        <w:t>.</w:t>
      </w:r>
      <w:r>
        <w:rPr>
          <w:rFonts w:ascii="FandolSong-Regular-Identity-H" w:eastAsia="宋体" w:hAnsi="FandolSong-Regular-Identity-H" w:cs="宋体" w:hint="eastAsia"/>
          <w:b/>
          <w:color w:val="000000" w:themeColor="text1"/>
          <w:kern w:val="0"/>
          <w:szCs w:val="20"/>
        </w:rPr>
        <w:t>示例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import network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wlan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= network.WLAN(network.STA_IF)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创建站点接口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wlan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.active(True) 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激活接口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wlan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.scan()      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扫描接入点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AP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wlan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isconnected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()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检查站点是否接入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AP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wlan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.connect('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essid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', 'password')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连接到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AP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wlan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.config('mac')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获取接口的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MAC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wlan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ifconfig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()   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获取接口的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IP/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netmask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/gw/DNS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ap = network.WLAN(network.AP_IF)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创建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AP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接口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ap.active(True)  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激活接口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ap.config(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essid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='ESP-AP')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AP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的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ESSID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9" w:name="_Toc84102746"/>
      <w:bookmarkStart w:id="10" w:name="_Toc84581170"/>
      <w:bookmarkStart w:id="11" w:name="_Toc116980504"/>
      <w:r>
        <w:rPr>
          <w:rFonts w:ascii="黑体" w:eastAsia="黑体" w:hAnsi="黑体"/>
          <w:b w:val="0"/>
          <w:color w:val="000000" w:themeColor="text1"/>
          <w:sz w:val="28"/>
        </w:rPr>
        <w:t xml:space="preserve">3.5.4 </w:t>
      </w:r>
      <w:r>
        <w:rPr>
          <w:rFonts w:ascii="黑体" w:eastAsia="黑体" w:hAnsi="黑体"/>
          <w:b w:val="0"/>
          <w:color w:val="FF0000"/>
          <w:sz w:val="28"/>
        </w:rPr>
        <w:t>utime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模块</w:t>
      </w:r>
      <w:bookmarkEnd w:id="9"/>
      <w:bookmarkEnd w:id="10"/>
      <w:bookmarkEnd w:id="11"/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示例如下：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import time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time.sleep(1)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睡眠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1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s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time.sleep_ms(500)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睡眠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500 ms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time.sleep_us(10)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睡眠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10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u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s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start = time.ticks_ms()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获取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m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s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计数器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delta = time.ticks_diff(time.ticks_ms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(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), start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)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计算时间差</w:t>
      </w:r>
    </w:p>
    <w:p w:rsidR="000A52CA" w:rsidDel="00F87897" w:rsidRDefault="000A52CA">
      <w:pPr>
        <w:ind w:firstLineChars="200" w:firstLine="420"/>
        <w:rPr>
          <w:del w:id="12" w:author="Admin" w:date="2022-01-27T15:46:00Z"/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pPrChange w:id="13" w:author="Admin" w:date="2022-01-27T15:46:00Z">
          <w:pPr>
            <w:widowControl/>
            <w:ind w:firstLineChars="200" w:firstLine="420"/>
          </w:pPr>
        </w:pPrChange>
      </w:pPr>
    </w:p>
    <w:p w:rsidR="000A52CA" w:rsidRDefault="0000597C">
      <w:pPr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br w:type="page"/>
      </w:r>
    </w:p>
    <w:p w:rsidR="000A52CA" w:rsidRDefault="0000597C">
      <w:pPr>
        <w:pStyle w:val="1"/>
        <w:spacing w:line="240" w:lineRule="auto"/>
        <w:jc w:val="center"/>
        <w:rPr>
          <w:color w:val="000000" w:themeColor="text1"/>
        </w:rPr>
      </w:pPr>
      <w:bookmarkStart w:id="14" w:name="_Toc84581171"/>
      <w:bookmarkStart w:id="15" w:name="_Toc84102747"/>
      <w:bookmarkStart w:id="16" w:name="_Toc116980506"/>
      <w:r>
        <w:rPr>
          <w:rFonts w:hint="eastAsia"/>
          <w:color w:val="000000" w:themeColor="text1"/>
        </w:rPr>
        <w:lastRenderedPageBreak/>
        <w:t>第4章 基础外设开发</w:t>
      </w:r>
      <w:bookmarkEnd w:id="14"/>
      <w:bookmarkEnd w:id="15"/>
      <w:bookmarkEnd w:id="16"/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17" w:name="_Toc84102756"/>
      <w:bookmarkStart w:id="18" w:name="_Toc84581180"/>
      <w:bookmarkStart w:id="19" w:name="_Toc116980513"/>
      <w:r>
        <w:rPr>
          <w:rFonts w:ascii="黑体" w:eastAsia="黑体" w:hAnsi="黑体" w:hint="eastAsia"/>
          <w:b w:val="0"/>
          <w:color w:val="000000" w:themeColor="text1"/>
          <w:sz w:val="28"/>
        </w:rPr>
        <w:t>4</w:t>
      </w:r>
      <w:r>
        <w:rPr>
          <w:rFonts w:ascii="黑体" w:eastAsia="黑体" w:hAnsi="黑体"/>
          <w:b w:val="0"/>
          <w:color w:val="000000" w:themeColor="text1"/>
          <w:sz w:val="28"/>
        </w:rPr>
        <w:t xml:space="preserve">.1.6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GPIO示例程序</w:t>
      </w:r>
      <w:bookmarkEnd w:id="17"/>
      <w:bookmarkEnd w:id="18"/>
      <w:bookmarkEnd w:id="19"/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1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 xml:space="preserve">.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基于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ESP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 xml:space="preserve">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IDF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的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VS Code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开发环境实现方式一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stdio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sdkconfig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#define LED 18              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定义输出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引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void LED_Task(void *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pvParameter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_pad_select_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(LED);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选择芯片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引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_set_direction(LED, GPIO_MODE_OUTPUT);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设置该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引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脚为输出模式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while(1) 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_set_level(LED, 0);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电平为低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vTaskDelay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portTICK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_PERIOD_MS);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延迟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_set_level(LED, 1);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电平为高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vTaskDelay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portTICK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_PERIOD_MS);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延迟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void app_main()              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主函数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xTaskCreate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(&amp;LED_Task,"LED_Task",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configMINIMAL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_STACK_SIZE,NULL,5,NULL);//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新建一个任务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 xml:space="preserve">2.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基于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ESP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 xml:space="preserve">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IDF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的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VS Code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开发环境实现方式二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stdio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stdlib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freertos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/queue.h"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#define GPIO_OUTPUT_IO_0    18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#define GPIO_OUTPUT_PIN_SEL  1ULL&lt;&lt;GPIO_OUTPUT_IO_0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void app_main(void)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_config_t io_conf;                       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定义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结构体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io_conf.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intr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_type = GPIO_PIN_INTR_DISABLE; 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禁用中断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io_conf.mode = GPIO_MODE_OUTPUT;       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设置为输出模式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lastRenderedPageBreak/>
        <w:t xml:space="preserve">    io_conf.pin_bit_mask = GPIO_OUTPUT_PIN_SEL;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比特掩码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GPIO18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io_conf.pull_down_en = 0;                    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禁用下拉模式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io_conf.pull_up_en = 0;                      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禁用上拉模式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_config(&amp;io_conf);                      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使用上面的参数配置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GPIO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int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cnt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= 0;                                 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计数变量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while(1) </w:t>
      </w: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printf("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cnt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: %d\n",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cnt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++);                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串口可以看到计数输出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vTaskDelay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portTICK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_RATE_MS);     //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延时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gpio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_set_level(GPIO_OUTPUT_IO_0,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cnt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% 2); //</w:t>
      </w:r>
      <w:r>
        <w:rPr>
          <w:rFonts w:ascii="FandolSong-Regular-Identity-H" w:eastAsia="宋体" w:hAnsi="FandolSong-Regular-Identity-H" w:cs="宋体" w:hint="eastAsia"/>
          <w:color w:val="FF00FF"/>
          <w:kern w:val="0"/>
          <w:sz w:val="18"/>
          <w:szCs w:val="18"/>
        </w:rPr>
        <w:t>求余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设置电平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 xml:space="preserve">3. </w:t>
      </w:r>
      <w:r>
        <w:rPr>
          <w:rFonts w:ascii="FandolSong-Regular-Identity-H" w:eastAsia="宋体" w:hAnsi="FandolSong-Regular-Identity-H" w:cs="宋体" w:hint="eastAsia"/>
          <w:color w:val="FF0000"/>
          <w:kern w:val="0"/>
          <w:szCs w:val="20"/>
        </w:rPr>
        <w:t>Arduino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开发环境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#define LED 18          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定义输出引脚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void setup() {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Serial.begin(115200);    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设置串口监视器波特率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pinMode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(LED, OUTPUT);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设置引脚状态为输出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void loop() {             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主函数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digitalWrite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(LED, 0);    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电平为低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delay(1000);           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延迟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FandolSong-Regular-Identity-H" w:eastAsia="宋体" w:hAnsi="FandolSong-Regular-Identity-H" w:cs="宋体"/>
          <w:color w:val="FF0000"/>
          <w:kern w:val="0"/>
          <w:sz w:val="18"/>
          <w:szCs w:val="18"/>
        </w:rPr>
        <w:t>digitalWrite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(LED, 1);   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电平为高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delay(1000);                                   //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延迟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 xml:space="preserve">4. </w:t>
      </w:r>
      <w:r>
        <w:rPr>
          <w:rFonts w:ascii="FandolSong-Regular-Identity-H" w:eastAsia="宋体" w:hAnsi="FandolSong-Regular-Identity-H" w:cs="宋体" w:hint="eastAsia"/>
          <w:color w:val="FF0000"/>
          <w:kern w:val="0"/>
          <w:szCs w:val="20"/>
        </w:rPr>
        <w:t>MicroPython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import time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from machine import Pin 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led=Pin(18,Pin.OUT)       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设置输出引脚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>while True: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led.value(0)           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电平为低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time.sleep(1)          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延时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led.value(1)           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电平为高</w:t>
      </w:r>
    </w:p>
    <w:p w:rsidR="000A52CA" w:rsidRDefault="0000597C">
      <w:pPr>
        <w:widowControl/>
        <w:ind w:firstLineChars="200" w:firstLine="360"/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 w:val="18"/>
          <w:szCs w:val="18"/>
        </w:rPr>
        <w:t xml:space="preserve">    time.sleep(1)                                #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延时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  <w:t>1s</w:t>
      </w:r>
    </w:p>
    <w:p w:rsidR="000A52CA" w:rsidDel="00B568CC" w:rsidRDefault="0000597C">
      <w:pPr>
        <w:widowControl/>
        <w:jc w:val="center"/>
        <w:rPr>
          <w:del w:id="20" w:author="Admin" w:date="2022-01-27T15:54:00Z"/>
          <w:rFonts w:ascii="FandolSong-Regular-Identity-H" w:eastAsia="宋体" w:hAnsi="FandolSong-Regular-Identity-H" w:cs="宋体" w:hint="eastAsia"/>
          <w:color w:val="000000" w:themeColor="text1"/>
          <w:kern w:val="0"/>
          <w:sz w:val="18"/>
          <w:szCs w:val="18"/>
        </w:rPr>
      </w:pPr>
      <w:del w:id="21" w:author="Admin" w:date="2022-01-27T15:54:00Z">
        <w:r w:rsidDel="00B568CC">
          <w:rPr>
            <w:rFonts w:ascii="FandolSong-Regular-Identity-H" w:eastAsia="宋体" w:hAnsi="FandolSong-Regular-Identity-H" w:cs="宋体" w:hint="eastAsia"/>
            <w:color w:val="000000" w:themeColor="text1"/>
            <w:kern w:val="0"/>
            <w:sz w:val="18"/>
            <w:szCs w:val="18"/>
          </w:rPr>
          <w:delText>表</w:delText>
        </w:r>
        <w:r w:rsidDel="00B568CC">
          <w:rPr>
            <w:rFonts w:ascii="FandolSong-Regular-Identity-H" w:eastAsia="宋体" w:hAnsi="FandolSong-Regular-Identity-H" w:cs="宋体"/>
            <w:color w:val="000000" w:themeColor="text1"/>
            <w:kern w:val="0"/>
            <w:sz w:val="18"/>
            <w:szCs w:val="18"/>
          </w:rPr>
          <w:delText>4</w:delText>
        </w:r>
        <w:r w:rsidDel="00B568CC">
          <w:rPr>
            <w:rFonts w:ascii="FandolSong-Regular-Identity-H" w:eastAsia="宋体" w:hAnsi="FandolSong-Regular-Identity-H" w:cs="宋体" w:hint="eastAsia"/>
            <w:color w:val="000000" w:themeColor="text1"/>
            <w:kern w:val="0"/>
            <w:sz w:val="18"/>
            <w:szCs w:val="18"/>
          </w:rPr>
          <w:delText>-</w:delText>
        </w:r>
        <w:r w:rsidDel="00B568CC">
          <w:rPr>
            <w:rFonts w:ascii="FandolSong-Regular-Identity-H" w:eastAsia="宋体" w:hAnsi="FandolSong-Regular-Identity-H" w:cs="宋体"/>
            <w:color w:val="000000" w:themeColor="text1"/>
            <w:kern w:val="0"/>
            <w:sz w:val="18"/>
            <w:szCs w:val="18"/>
          </w:rPr>
          <w:delText xml:space="preserve">4 </w:delText>
        </w:r>
        <w:r w:rsidDel="00B568CC">
          <w:rPr>
            <w:rFonts w:ascii="FandolSong-Regular-Identity-H" w:eastAsia="宋体" w:hAnsi="FandolSong-Regular-Identity-H" w:cs="宋体" w:hint="eastAsia"/>
            <w:color w:val="000000" w:themeColor="text1"/>
            <w:kern w:val="0"/>
            <w:sz w:val="18"/>
            <w:szCs w:val="18"/>
          </w:rPr>
          <w:delText>中断相关</w:delText>
        </w:r>
        <w:r w:rsidDel="00B568CC">
          <w:rPr>
            <w:rFonts w:ascii="FandolSong-Regular-Identity-H" w:eastAsia="宋体" w:hAnsi="FandolSong-Regular-Identity-H" w:cs="宋体"/>
            <w:color w:val="000000" w:themeColor="text1"/>
            <w:kern w:val="0"/>
            <w:sz w:val="18"/>
            <w:szCs w:val="18"/>
          </w:rPr>
          <w:delText>API</w:delText>
        </w:r>
      </w:del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A52CA" w:rsidDel="00B568CC">
        <w:trPr>
          <w:del w:id="2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23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2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25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26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esp_err_t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_set_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intr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_type(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_num_t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_num,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_int_type_t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intr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_type)</w:delText>
              </w:r>
            </w:del>
          </w:p>
        </w:tc>
      </w:tr>
      <w:tr w:rsidR="000A52CA" w:rsidDel="00B568CC">
        <w:trPr>
          <w:del w:id="2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2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2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3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3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_num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引脚编号；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intr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_type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_int_type_t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类型</w:delText>
              </w:r>
            </w:del>
          </w:p>
        </w:tc>
      </w:tr>
      <w:tr w:rsidR="000A52CA" w:rsidDel="00B568CC">
        <w:trPr>
          <w:del w:id="3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33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3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35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36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设置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中断触发类型</w:delText>
              </w:r>
            </w:del>
          </w:p>
        </w:tc>
      </w:tr>
      <w:tr w:rsidR="000A52CA" w:rsidDel="00B568CC">
        <w:trPr>
          <w:del w:id="3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3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3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4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为成功；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参数错误</w:delText>
              </w:r>
            </w:del>
          </w:p>
        </w:tc>
      </w:tr>
      <w:tr w:rsidR="000A52CA" w:rsidDel="00B568CC">
        <w:trPr>
          <w:del w:id="4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43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45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6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esp_err_t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intr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_enable(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_num_t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_num)</w:delText>
              </w:r>
            </w:del>
          </w:p>
        </w:tc>
      </w:tr>
      <w:tr w:rsidR="000A52CA" w:rsidDel="00B568CC">
        <w:trPr>
          <w:del w:id="4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4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5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5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_num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引脚编号</w:delText>
              </w:r>
            </w:del>
          </w:p>
        </w:tc>
      </w:tr>
      <w:tr w:rsidR="000A52CA" w:rsidDel="00B568CC">
        <w:trPr>
          <w:del w:id="5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53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5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55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56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启用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模块中断信号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，使用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ADC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时，勿用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GPIO36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和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GPIO39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中断</w:delText>
              </w:r>
            </w:del>
          </w:p>
        </w:tc>
      </w:tr>
      <w:tr w:rsidR="000A52CA" w:rsidDel="00B568CC">
        <w:trPr>
          <w:del w:id="5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5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5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6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6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为成功；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参数错误</w:delText>
              </w:r>
            </w:del>
          </w:p>
        </w:tc>
      </w:tr>
      <w:tr w:rsidR="000A52CA" w:rsidDel="00B568CC">
        <w:trPr>
          <w:del w:id="6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63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6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65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66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esp_err_t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intr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_disable(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_num_t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_num)</w:delText>
              </w:r>
            </w:del>
          </w:p>
        </w:tc>
      </w:tr>
      <w:tr w:rsidR="000A52CA" w:rsidDel="00B568CC">
        <w:trPr>
          <w:del w:id="6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6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6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7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7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_num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引脚编号</w:delText>
              </w:r>
            </w:del>
          </w:p>
        </w:tc>
      </w:tr>
      <w:tr w:rsidR="000A52CA" w:rsidDel="00B568CC">
        <w:trPr>
          <w:del w:id="7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73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7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75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76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禁用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模块中断信号</w:delText>
              </w:r>
            </w:del>
          </w:p>
        </w:tc>
      </w:tr>
      <w:tr w:rsidR="000A52CA" w:rsidDel="00B568CC">
        <w:trPr>
          <w:del w:id="7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7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7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8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8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成功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参数错误</w:delText>
              </w:r>
            </w:del>
          </w:p>
        </w:tc>
      </w:tr>
      <w:tr w:rsidR="000A52CA" w:rsidDel="00B568CC">
        <w:trPr>
          <w:del w:id="8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83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8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85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86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esp_err_t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_isr_register(void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FF"/>
                  <w:kern w:val="0"/>
                  <w:sz w:val="18"/>
                  <w:szCs w:val="18"/>
                </w:rPr>
                <w:delText>(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*fn)(void *), void *arg, int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intr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alloc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_flags,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_isr_handle_t *handle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FF"/>
                  <w:kern w:val="0"/>
                  <w:sz w:val="18"/>
                  <w:szCs w:val="18"/>
                </w:rPr>
                <w:delText>)</w:delText>
              </w:r>
            </w:del>
          </w:p>
        </w:tc>
      </w:tr>
      <w:tr w:rsidR="000A52CA" w:rsidDel="00B568CC">
        <w:trPr>
          <w:del w:id="8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8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8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9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9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fn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中断处理函数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intr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</w:delText>
              </w:r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alloc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_flags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分配中断的标志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arg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处理函数参数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handle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返回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句柄，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非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NULL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，则返回中断的句柄</w:delText>
              </w:r>
            </w:del>
          </w:p>
        </w:tc>
      </w:tr>
      <w:tr w:rsidR="000A52CA" w:rsidDel="00B568CC">
        <w:trPr>
          <w:del w:id="9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93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9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95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96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注册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中断处理程序，该处理程序是一个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ISR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，在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同一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CPU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内核</w:delText>
              </w:r>
            </w:del>
          </w:p>
        </w:tc>
      </w:tr>
      <w:tr w:rsidR="000A52CA" w:rsidDel="00B568CC">
        <w:trPr>
          <w:del w:id="9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9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9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0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0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成功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参数错误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ESP_ERR_NOT_FOUND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未发现</w:delText>
              </w:r>
            </w:del>
          </w:p>
        </w:tc>
      </w:tr>
      <w:tr w:rsidR="000A52CA" w:rsidDel="00B568CC">
        <w:trPr>
          <w:del w:id="10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03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10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05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106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esp_err_t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_install_isr_service(int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intr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alloc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_flags)</w:delText>
              </w:r>
            </w:del>
          </w:p>
        </w:tc>
      </w:tr>
      <w:tr w:rsidR="000A52CA" w:rsidDel="00B568CC">
        <w:trPr>
          <w:del w:id="10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0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0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1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1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intr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</w:delText>
              </w:r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alloc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_flags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用于分配中断的标志</w:delText>
              </w:r>
            </w:del>
          </w:p>
        </w:tc>
      </w:tr>
      <w:tr w:rsidR="000A52CA" w:rsidDel="00B568CC">
        <w:trPr>
          <w:del w:id="11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13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1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15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16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安装驱动程序的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 ISR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处理程序服务，允许每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个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中断处理程序</w:delText>
              </w:r>
            </w:del>
          </w:p>
        </w:tc>
      </w:tr>
      <w:tr w:rsidR="000A52CA" w:rsidDel="00B568CC">
        <w:trPr>
          <w:del w:id="11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1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1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2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2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 xml:space="preserve">ESP_OK 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成功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ESP_ERR_NO_MEM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没有内存可安装此服务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ESP_ERR_INVALID_STATE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已安装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ISR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服务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ESP_ERR_NOT_FOUND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找不到带有指定标志的空闲中断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 xml:space="preserve">ESP_ERR_INVALID_ARG 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错误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 xml:space="preserve"> </w:delText>
              </w:r>
            </w:del>
          </w:p>
        </w:tc>
      </w:tr>
      <w:tr w:rsidR="000A52CA" w:rsidDel="00B568CC">
        <w:trPr>
          <w:del w:id="12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23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12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25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126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void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_uninstall_isr_service(void)</w:delText>
              </w:r>
            </w:del>
          </w:p>
        </w:tc>
      </w:tr>
      <w:tr w:rsidR="000A52CA" w:rsidDel="00B568CC">
        <w:trPr>
          <w:del w:id="12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2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2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3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31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无</w:delText>
              </w:r>
            </w:del>
          </w:p>
        </w:tc>
      </w:tr>
      <w:tr w:rsidR="000A52CA" w:rsidDel="00B568CC">
        <w:trPr>
          <w:del w:id="13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33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3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35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36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卸载驱动程序的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 ISR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服务，以释放相关资源</w:delText>
              </w:r>
            </w:del>
          </w:p>
        </w:tc>
      </w:tr>
      <w:tr w:rsidR="000A52CA" w:rsidDel="00B568CC">
        <w:trPr>
          <w:del w:id="13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3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3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4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41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无</w:delText>
              </w:r>
            </w:del>
          </w:p>
        </w:tc>
      </w:tr>
      <w:tr w:rsidR="000A52CA" w:rsidDel="00B568CC">
        <w:trPr>
          <w:del w:id="14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43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14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45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146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esp_err_t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_isr_handler_add(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_num_t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_num,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_isr_t isr_handler, void *args)</w:delText>
              </w:r>
            </w:del>
          </w:p>
        </w:tc>
      </w:tr>
      <w:tr w:rsidR="000A52CA" w:rsidDel="00B568CC">
        <w:trPr>
          <w:del w:id="14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4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4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5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5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_num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引脚编号；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isr_handler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ISR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处理函数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用于对应的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引脚编号；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args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ISR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处理程序的参数</w:delText>
              </w:r>
            </w:del>
          </w:p>
        </w:tc>
      </w:tr>
      <w:tr w:rsidR="000A52CA" w:rsidDel="00B568CC">
        <w:trPr>
          <w:del w:id="15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53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5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55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56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为相应的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引脚添加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ISR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处理程序</w:delText>
              </w:r>
            </w:del>
          </w:p>
        </w:tc>
      </w:tr>
      <w:tr w:rsidR="000A52CA" w:rsidDel="00B568CC">
        <w:trPr>
          <w:del w:id="15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5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5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6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6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成功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ESP_ERR_INVALID_STATE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状态错误，尚未初始化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ISR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服务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参数错误</w:delText>
              </w:r>
            </w:del>
          </w:p>
        </w:tc>
      </w:tr>
      <w:tr w:rsidR="000A52CA" w:rsidDel="00B568CC">
        <w:trPr>
          <w:del w:id="16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63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16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65" w:author="Admin" w:date="2022-01-27T15:54:00Z"/>
                <w:rFonts w:ascii="FandolSong-Regular-Identity-H" w:eastAsia="宋体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166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esp_err_t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_isr_handler_remove(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_num_t 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b/>
                  <w:color w:val="000000" w:themeColor="text1"/>
                  <w:kern w:val="0"/>
                  <w:sz w:val="18"/>
                  <w:szCs w:val="18"/>
                </w:rPr>
                <w:delText>_num);</w:delText>
              </w:r>
            </w:del>
          </w:p>
        </w:tc>
      </w:tr>
      <w:tr w:rsidR="000A52CA" w:rsidDel="00B568CC">
        <w:trPr>
          <w:del w:id="16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6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6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7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7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FF0000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_num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引脚编号</w:delText>
              </w:r>
            </w:del>
          </w:p>
        </w:tc>
      </w:tr>
      <w:tr w:rsidR="000A52CA" w:rsidDel="00B568CC">
        <w:trPr>
          <w:del w:id="172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73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74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75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76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删除相应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GPIO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引脚的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ISR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处理程序</w:delText>
              </w:r>
            </w:del>
          </w:p>
        </w:tc>
      </w:tr>
      <w:tr w:rsidR="000A52CA" w:rsidDel="00B568CC">
        <w:trPr>
          <w:del w:id="177" w:author="Admin" w:date="2022-01-27T15:54:00Z"/>
        </w:trPr>
        <w:tc>
          <w:tcPr>
            <w:tcW w:w="988" w:type="dxa"/>
          </w:tcPr>
          <w:p w:rsidR="000A52CA" w:rsidDel="00B568CC" w:rsidRDefault="0000597C">
            <w:pPr>
              <w:widowControl/>
              <w:jc w:val="left"/>
              <w:rPr>
                <w:del w:id="178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79" w:author="Admin" w:date="2022-01-27T15:54:00Z"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B568CC" w:rsidRDefault="0000597C">
            <w:pPr>
              <w:widowControl/>
              <w:jc w:val="left"/>
              <w:rPr>
                <w:del w:id="180" w:author="Admin" w:date="2022-01-27T15:54:00Z"/>
                <w:rFonts w:ascii="FandolSong-Regular-Identity-H" w:eastAsia="宋体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181" w:author="Admin" w:date="2022-01-27T15:54:00Z"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成功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ESP_ERR_INVALID_STATE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状态错误，尚未初始化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ISR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服务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；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B568CC">
                <w:rPr>
                  <w:rFonts w:ascii="FandolSong-Regular-Identity-H" w:eastAsia="宋体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B568CC">
                <w:rPr>
                  <w:rFonts w:ascii="FandolSong-Regular-Identity-H" w:eastAsia="宋体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参数错误</w:delText>
              </w:r>
            </w:del>
          </w:p>
        </w:tc>
      </w:tr>
    </w:tbl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182" w:name="_Toc84581186"/>
      <w:bookmarkStart w:id="183" w:name="_Toc84102762"/>
      <w:bookmarkStart w:id="184" w:name="_Toc116980518"/>
      <w:r>
        <w:rPr>
          <w:rFonts w:ascii="黑体" w:eastAsia="黑体" w:hAnsi="黑体"/>
          <w:b w:val="0"/>
          <w:color w:val="000000" w:themeColor="text1"/>
          <w:sz w:val="28"/>
        </w:rPr>
        <w:t>4.2.</w:t>
      </w:r>
      <w:del w:id="185" w:author="Admin" w:date="2022-01-27T15:56:00Z">
        <w:r w:rsidDel="00B568CC">
          <w:rPr>
            <w:rFonts w:ascii="黑体" w:eastAsia="黑体" w:hAnsi="黑体"/>
            <w:b w:val="0"/>
            <w:color w:val="000000" w:themeColor="text1"/>
            <w:sz w:val="28"/>
          </w:rPr>
          <w:delText xml:space="preserve">5 </w:delText>
        </w:r>
      </w:del>
      <w:ins w:id="186" w:author="Admin" w:date="2022-01-27T15:56:00Z">
        <w:r w:rsidR="00B568CC">
          <w:rPr>
            <w:rFonts w:ascii="黑体" w:eastAsia="黑体" w:hAnsi="黑体"/>
            <w:b w:val="0"/>
            <w:color w:val="000000" w:themeColor="text1"/>
            <w:sz w:val="28"/>
          </w:rPr>
          <w:t xml:space="preserve">4 </w:t>
        </w:r>
      </w:ins>
      <w:r>
        <w:rPr>
          <w:rFonts w:ascii="黑体" w:eastAsia="黑体" w:hAnsi="黑体" w:hint="eastAsia"/>
          <w:b w:val="0"/>
          <w:color w:val="000000" w:themeColor="text1"/>
          <w:sz w:val="28"/>
        </w:rPr>
        <w:t>中断示例程序</w:t>
      </w:r>
      <w:bookmarkEnd w:id="182"/>
      <w:bookmarkEnd w:id="183"/>
      <w:bookmarkEnd w:id="184"/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1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 xml:space="preserve">.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基于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ESP</w:t>
      </w: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 xml:space="preserve"> 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IDF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的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VS Code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开发环境实现方式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stdlib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/queue.h"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GPIO_OUTPUT_IO_0    18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GPIO_OUTPUT_PIN_SEL  (1ULL&lt;&lt;GPIO_OUTPUT_IO_0)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GPIO_INPUT_IO_0     4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GPIO_INPUT_PIN_SEL  (1ULL&lt;&lt;GPIO_INPUT_IO_0)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ESP_INTR_FLAG_DEFAULT 0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xQueueHandle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_queue = NULL;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//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的队列句柄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IRAM_ATTR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_isr_handler(void* arg)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函数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_isr_handler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的调用规范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32_t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=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32_t) arg;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xQueueSendFromISR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_queue,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_num, NULL);   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_task_example(void* arg)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构建任务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32_t io_num;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for(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;;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xQueueReceive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_queue, &amp;io_num,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_DELAY)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接收队列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printf("GPIO[%d]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val: %d\n", io_num,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_get_level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io_num)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        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主函数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_config_t io_conf;    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定义结构体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io_conf.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_type = GPIO_PIN_INTR_DISABLE;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禁用中断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io_conf.mode = GPIO_MODE_OUTPUT;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设置输出模式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io_conf.pin_bit_mask = GPIO_OUTPUT_PIN_SEL;    //GPIO18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的比特掩码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io_conf.pull_down_en = 0; 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禁用下拉模式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io_conf.pull_up_en = 0;   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禁用上拉模式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_config(&amp;io_conf);   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使用以上参数初始化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GPIO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io_conf.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_type = GPIO_PIN_INTR_POSEDGE;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上升沿触发中断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io_conf.pin_bit_mask = GPIO_INPUT_PIN_SEL;      //GPIO4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的比特掩码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io_conf.mode = GPIO_MODE_INPUT;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设置输入模式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io_conf.pull_up_en = 1;                           //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 w:val="18"/>
          <w:szCs w:val="18"/>
        </w:rPr>
        <w:t>使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能上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 w:val="18"/>
          <w:szCs w:val="18"/>
        </w:rPr>
        <w:t>拉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模式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_config(&amp;io_conf);   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使用以上参数配置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_queue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xQueueCreate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(10,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32_t)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创建队列处理中断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xTaskCreate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_task_example,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_task_example", 2048, NULL, 10, NULL);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开启任务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_install_isr_service(ESP_INTR_FLAG_DEFAULT);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安装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中断服务</w:t>
      </w:r>
    </w:p>
    <w:p w:rsidR="000A52CA" w:rsidRDefault="0000597C">
      <w:pPr>
        <w:widowControl/>
        <w:ind w:firstLine="405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_isr_handler_add(GPIO_INPUT_IO_0,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_isr_handler,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void*) GPIO_INPUT_IO_0);</w:t>
      </w:r>
    </w:p>
    <w:p w:rsidR="000A52CA" w:rsidRDefault="0000597C">
      <w:pPr>
        <w:widowControl/>
        <w:ind w:firstLineChars="2600" w:firstLine="468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引脚挂钩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ISR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处理程序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while(1)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printf("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: %d\n",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++);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打印计数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_RATE_MS);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延时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_set_level(GPIO_OUTPUT_IO_0,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% 4);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每隔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4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个计数，打印一次中断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_set_level(GPIO_OUTPUT_IO_1,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% 2);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读者可以使用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_type(GPIO_INPUT_IO_0, GPIO_INTR_ANYEDGE)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语句，改变中断类型，看看有什么中断效果。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 xml:space="preserve">2. </w:t>
      </w:r>
      <w:r>
        <w:rPr>
          <w:rFonts w:ascii="FandolSong-Regular-Identity-H" w:eastAsia="宋体" w:hAnsi="FandolSong-Regular-Identity-H" w:cs="宋体" w:hint="eastAsia"/>
          <w:color w:val="FF0000"/>
          <w:kern w:val="0"/>
          <w:szCs w:val="20"/>
        </w:rPr>
        <w:t>Arduino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callBack(void)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Serial.printf("GPIO 4 Interrupted\n");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setup()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设置串口监视器波特率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pinMode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(18, OUTPUT);              //GPIO18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为输出模式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pinMode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(4, INPUT);                 //GPIO4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为输入模式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attachInterrupt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(4, callBack, RISING);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上升沿触发中断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int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loop()        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主函数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Serial.printf("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: %d\n",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++);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打印计数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(18,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% 4);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每隔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4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个计数，打印一次中断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delay(1000);  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延时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detachInterrupt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(4);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关闭中断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/>
          <w:color w:val="000000" w:themeColor="text1"/>
          <w:kern w:val="0"/>
          <w:szCs w:val="20"/>
        </w:rPr>
        <w:t>3.</w:t>
      </w:r>
      <w:r>
        <w:rPr>
          <w:rFonts w:ascii="FandolSong-Regular-Identity-H" w:eastAsia="宋体" w:hAnsi="FandolSong-Regular-Identity-H" w:cs="宋体" w:hint="eastAsia"/>
          <w:color w:val="FF0000"/>
          <w:kern w:val="0"/>
          <w:szCs w:val="20"/>
        </w:rPr>
        <w:t>MicroPython</w:t>
      </w: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</w:pPr>
      <w:r>
        <w:rPr>
          <w:rFonts w:ascii="FandolSong-Regular-Identity-H" w:eastAsia="宋体" w:hAnsi="FandolSong-Regular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import time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import machine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from machine import Pin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GPIO_OUTPUT=Pin(18,Pin.OUT)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GPIO_INPUT=Pin(4,Pin.IN, Pin.PULL_UP)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=0                          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计数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interrupt = 0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interruptsCounter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          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计算中断事件次数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def callback(pin):             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定义回调函数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global interrupt,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interruptsCounter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声明为全局变量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interrupt = 1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interruptsCounter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interruptsCounter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+1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GPIO_INPUT.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irq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(trigger=Pin.IRQ_RISING, handler=callback)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while True: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GPIO_OUTPUT.value(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%4)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time.sleep(1)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=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+1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interrupt: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#state = machine.disable_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irq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禁用计数器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interrupt = 0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#machine.enable_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irq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(state)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重新启动计数器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print("Interrupt has occurred: " + str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interruptsCounter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187" w:name="_Toc84581191"/>
      <w:bookmarkStart w:id="188" w:name="_Toc84102767"/>
      <w:bookmarkStart w:id="189" w:name="_Toc116980522"/>
      <w:r>
        <w:rPr>
          <w:rFonts w:ascii="黑体" w:eastAsia="黑体" w:hAnsi="黑体"/>
          <w:b w:val="0"/>
          <w:color w:val="000000" w:themeColor="text1"/>
          <w:sz w:val="28"/>
        </w:rPr>
        <w:t xml:space="preserve">4.3.3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ADC示例程序</w:t>
      </w:r>
      <w:bookmarkEnd w:id="187"/>
      <w:bookmarkEnd w:id="188"/>
      <w:bookmarkEnd w:id="189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/queue.h"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&lt;driver/adc.h&gt;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adc1_config_width(ADC_WIDTH_BIT_12);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设置位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 w:val="18"/>
          <w:szCs w:val="18"/>
        </w:rPr>
        <w:t>宽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adc1_config_channel_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atten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(ADC1_CHANNEL_0, ADC_ATTEN_DB_0);//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设置衰减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while(1)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int val = hall_sensor_read();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读取霍尔传感器的值</w:t>
      </w:r>
    </w:p>
    <w:p w:rsidR="000A52CA" w:rsidRDefault="0000597C">
      <w:pPr>
        <w:widowControl/>
        <w:ind w:firstLineChars="600" w:firstLine="108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printf("The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hall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val: %d\n",val);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串口打印值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(100);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延时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</w:t>
      </w:r>
      <w:r>
        <w:rPr>
          <w:rFonts w:hint="eastAsia"/>
          <w:color w:val="000000" w:themeColor="text1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开发环境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ADC2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*ADC2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示例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stdlib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"driver/adc.h"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"esp_adc_cal.h"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&lt;esp_log.h&gt;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//ADC_ATTEN_DB_0: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表示参考电压为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1.1V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//ADC_ATTEN_DB_2_5: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表示参考电压为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1.5V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//ADC_ATTEN_DB_6: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表示参考电压为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2.2V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//ADC_ATTEN_DB_11: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表示参考电压为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3.9V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adc_Init()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adc2_config_channel_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atten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(ADC2_CHANNEL_0,ADC_ATTEN_DB_6);</w:t>
      </w:r>
    </w:p>
    <w:p w:rsidR="000A52CA" w:rsidRDefault="0000597C">
      <w:pPr>
        <w:widowControl/>
        <w:ind w:firstLineChars="500" w:firstLine="90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设置通道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2.2V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参考电压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app_main()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用户函数入口，相当于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main()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int read_raw;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printf("APP Start.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.....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\n");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 xml:space="preserve">adc_Init();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while(1)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adc2_get_raw(ADC2_CHANNEL_0, ADC_WIDTH_12Bit, &amp;read_raw);</w:t>
      </w:r>
    </w:p>
    <w:p w:rsidR="000A52CA" w:rsidRDefault="0000597C">
      <w:pPr>
        <w:widowControl/>
        <w:ind w:firstLineChars="600" w:firstLine="108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采集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ADC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//ADC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的结果转换成电压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参考电压是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2.2V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，所以是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2200mV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位分辨率，所以是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4096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printf("ADV_Value: %d Voltage: %d mV \r\n", read_raw,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read_raw*2200)/4096);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_RATE_MS);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延迟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3.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A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rduino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"driver/adc.h"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"esp_adc_cal.h"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void setup() {   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设置串口监视器波特率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adc2_config_channel_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atten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(ADC2_CHANNEL_0,ADC_ATTEN_DB_6); 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//ADC2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设置通道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2.2V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参考电压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}  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void loop()  {  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int read_raw;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Serial.printf("APP Start.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.....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\n");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adc2_get_raw(ADC2_CHANNEL_0, ADC_WIDTH_12Bit, &amp;read_raw);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的结果转换成电压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参考电压是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2.2V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，所以是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2200mV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位分辨率，所以是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4096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Serial.printf("ADV_Value:  %d    Voltage:  %d mV \r\n", read_raw,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read_raw*2200)/4096);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delay(1000);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延迟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4.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icroPython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from machine import ADC, Pin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from time import sleep_ms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adc = ADC(Pin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32)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在引脚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实例化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（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MicroPython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只支持在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3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~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39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号引脚对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ADC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实例化）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adc.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atten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(ADC.ATTN_6DB)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adc.width(ADC.WIDTH_12BIT)   #12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位分辨率，范围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~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4095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while 1: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adc.read()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sleep_ms(1000) 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延时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print("AD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Value: " + str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adc.read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)*2200/4096)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190" w:name="_Toc84581196"/>
      <w:bookmarkStart w:id="191" w:name="_Toc84102772"/>
      <w:bookmarkStart w:id="192" w:name="_Toc116980526"/>
      <w:r>
        <w:rPr>
          <w:rFonts w:ascii="黑体" w:eastAsia="黑体" w:hAnsi="黑体"/>
          <w:b w:val="0"/>
          <w:color w:val="000000" w:themeColor="text1"/>
          <w:sz w:val="28"/>
        </w:rPr>
        <w:t xml:space="preserve">4.4.3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DAC示例程序</w:t>
      </w:r>
      <w:bookmarkEnd w:id="190"/>
      <w:bookmarkEnd w:id="191"/>
      <w:bookmarkEnd w:id="192"/>
    </w:p>
    <w:p w:rsidR="000A52CA" w:rsidRDefault="0000597C">
      <w:pPr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本部分包括基于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、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Arduino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和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icroPython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环境的三种代码实现。</w:t>
      </w:r>
    </w:p>
    <w:p w:rsidR="000A52CA" w:rsidRDefault="0000597C">
      <w:pPr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控制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LED</w:t>
      </w:r>
    </w:p>
    <w:p w:rsidR="000A52CA" w:rsidRDefault="0000597C">
      <w:pPr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本示例将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GPIO26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（也就是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DAC2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）接到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LED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上，通过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输出变化的电压值，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实现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完成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LED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的亮灭，并将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的信息打印在串口，电路如图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4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-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12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所示。</w:t>
      </w:r>
    </w:p>
    <w:p w:rsidR="000A52CA" w:rsidRDefault="0000597C">
      <w:pPr>
        <w:widowControl/>
        <w:jc w:val="center"/>
        <w:rPr>
          <w:color w:val="000000" w:themeColor="text1"/>
        </w:rPr>
      </w:pPr>
      <w:r>
        <w:rPr>
          <w:color w:val="000000" w:themeColor="text1"/>
        </w:rPr>
        <w:object w:dxaOrig="5069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3.6pt;height:2in" o:ole="">
            <v:imagedata r:id="rId9" o:title=""/>
          </v:shape>
          <o:OLEObject Type="Embed" ProgID="Visio.Drawing.15" ShapeID="_x0000_i1027" DrawAspect="Content" ObjectID="_1727683955" r:id="rId10"/>
        </w:object>
      </w:r>
    </w:p>
    <w:p w:rsidR="000A52CA" w:rsidRDefault="0000597C">
      <w:pPr>
        <w:widowControl/>
        <w:jc w:val="center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hint="eastAsia"/>
          <w:color w:val="000000" w:themeColor="text1"/>
        </w:rPr>
        <w:t>图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 </w:t>
      </w:r>
      <w:r>
        <w:rPr>
          <w:rFonts w:hint="eastAsia"/>
          <w:color w:val="000000" w:themeColor="text1"/>
        </w:rPr>
        <w:t>DAC电路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stdlib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/queue.h"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"driver/adc.h"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"esp_adc_cal.h"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output_data=0;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输出数据变量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esp_err_t r;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判断结果变量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_num_t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引脚变量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_pad_get_io_num( DAC_CHANNEL_2,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获取引脚信息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assert( r == ESP_OK );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正确与否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printf("DAC channel %d @ GPIO %d.\n",DAC_CHANNEL_2,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_output_enable( DAC_CHANNEL_2 );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输出使能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(2 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延时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printf("start conversion.\n");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while(1)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_output_voltage( DAC_CHANNEL_2, output_data++ 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输出数据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 xml:space="preserve">printf("output_data %d @ GPIO %d.\n",output_data,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_num );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(10);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2.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A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rduino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"driver/adc.h"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"esp_adc_cal.h"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output_data=0;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输出数据变量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esp_err_t r;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判断结果变量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_num_t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引脚变量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void setup() {   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设置串口监视器波特率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loop()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_pad_get_io_num( DAC_CHANNEL_2,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获取引脚信息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assert( r == ESP_OK );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正确与否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Serial.printf("DAC channel %d @ GPIO %d.\n",DAC_CHANNEL_2,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_output_enable( DAC_CHANNEL_2 );  //DAC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输出使能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delay(2 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Serial.printf("start conversion.\n");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_output_voltage( DAC_CHANNEL_2, output_data++ 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输出数据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Serial.printf("output_data %d @ GPIO %d.\n",output_data,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_num );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delay(10);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3.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MicroPython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from machine import DAC, Pin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import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math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_pin = 26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DAC(Pin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_pin, Pin.OUT), bits=12)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def pulse(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period, gears):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'''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呼吸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函数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参数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{[DAC]}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[DAC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对象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], period {[type]}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[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周期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ms]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,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gears {[type]}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[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亮度档位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]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'''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for i in range(2 * gears):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.write(int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math.sin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 / gears * math.pi) * 127) + 128)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.sleep_ms(int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period /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 * gears)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print("DAC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_num: " + str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_pin)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呼吸十次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for i in range(10):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print('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第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' + str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 + 1) + '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次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'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pulse(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1000, 50)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4.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-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变换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本示例完成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ADC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的变换，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ESP32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平台默认使用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ADC1_CHANNEL_7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（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GPIO27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）和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DAC_CHANNEL_1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（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GPIO25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），将两个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短路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。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ESP32-S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系列默认使用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ADC1_CHANNEL_7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（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GPIO18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）和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DAC_CHANNEL_1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（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GPIO17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），将两个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短路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。程序运行的结果可以看到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0~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255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变化，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ADC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0~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4095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变化。代码如下：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/*ADC-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示例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stdlib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/queue.h"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"driver/adc.h"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DAC_EXAMPLE_CHANNEL     CONFIG_EXAMPLE_DAC_CHANNEL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ADC2_EXAMPLE_CHANNEL    CONFIG_EXAMPLE_ADC2_CHANNEL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#if CONFIG_IDF_TARGET_ESP32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adc_bits_width_t width = ADC_WIDTH_BIT_12;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CONFIG_IDF_TARGET_ESP32S2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adc_bits_width_t width = ADC_WIDTH_BIT_13;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output_data=0;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数据变量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read_raw;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ADC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数据变量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esp_err_t r;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初始化返回变量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_num_t adc_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_num,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引脚定义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 = adc2_pad_get_io_num( ADC2_EXAMPLE_CHANNEL, &amp;adc_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ADC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配置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assert( r == ESP_OK 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确认正确与否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_pad_get_io_num( DAC_EXAMPLE_CHANNEL,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配置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assert( r == ESP_OK 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确认正确与否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printf("ADC2 channel %d @ GPIO %d, DAC channel %d @ GPIO %d.\n", ADC2_EXAMPLE_CHANNEL, adc_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_num, DAC_EXAMPLE_CHANNEL + 1,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打印信息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_output_enable( DAC_EXAMPLE_CHANNEL 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使能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printf("adc2_init.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\n");</w:t>
      </w:r>
    </w:p>
    <w:p w:rsidR="000A52CA" w:rsidRDefault="0000597C">
      <w:pPr>
        <w:widowControl/>
        <w:ind w:firstLine="435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adc2_config_channel_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atten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 ADC2_EXAMPLE_CHANNEL, ADC_ATTEN_11db 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ADC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(2 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_PERIOD_MS);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printf("start conversion.\n");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while(1)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_output_voltage( DAC_EXAMPLE_CHANNEL, output_data++ 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输出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 = adc2_get_raw( ADC2_EXAMPLE_CHANNEL, width, &amp;read_raw);//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ADC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输出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 r == ESP_OK 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printf("%d: %d\n", output_data, read_raw 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else if ( r == ESP_ERR_INVALID_STATE 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printf("%s: ADC2 not initialized yet.\n",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else if ( r == ESP_ERR_TIMEOUT ) {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使用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出现的情况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printf("%s: ADC2 is in use by WiFi.\n",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else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printf("%s\n",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( 2 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 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5.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Arduino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-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变换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"driver/adc.h"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#define DAC_EXAMPLE_CHANNEL     DAC_CHANNEL_1   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ADC2_EXAMPLE_CHANNEL    ADC2_CHANNEL_7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#if CONFIG_IDF_TARGET_ESP32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adc_bits_width_t width = ADC_WIDTH_BIT_12;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CONFIG_IDF_TARGET_ESP32S2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adc_bits_width_t width = ADC_WIDTH_BIT_13;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void setup() {   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设置串口监视器波特率</w:t>
      </w:r>
    </w:p>
    <w:p w:rsidR="000A52CA" w:rsidRDefault="0000597C">
      <w:pPr>
        <w:widowControl/>
        <w:rPr>
          <w:ins w:id="193" w:author="lll" w:date="2022-07-05T11:5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1B5D9E" w:rsidRDefault="001B5D9E" w:rsidP="00E81C42">
      <w:pPr>
        <w:widowControl/>
        <w:rPr>
          <w:moveTo w:id="194" w:author="lll" w:date="2022-07-05T11:5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moveToRangeStart w:id="195" w:author="lll" w:date="2022-07-05T11:54:00Z" w:name="move107914515"/>
      <w:moveTo w:id="196" w:author="lll" w:date="2022-07-05T11:54:00Z">
        <w:r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t>uint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8_t output_data=0;  //DAC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数据变量</w:t>
        </w:r>
      </w:moveTo>
    </w:p>
    <w:p w:rsidR="001B5D9E" w:rsidRDefault="001B5D9E" w:rsidP="001B5D9E">
      <w:pPr>
        <w:widowControl/>
        <w:rPr>
          <w:moveTo w:id="197" w:author="lll" w:date="2022-07-05T11:5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moveTo w:id="198" w:author="lll" w:date="2022-07-05T11:54:00Z">
        <w:del w:id="199" w:author="lll" w:date="2022-07-05T11:55:00Z">
          <w:r w:rsidDel="001B5D9E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   </w:delText>
          </w:r>
        </w:del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int read_raw;         //ADC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数据变量</w:t>
        </w:r>
      </w:moveTo>
    </w:p>
    <w:p w:rsidR="001B5D9E" w:rsidRDefault="001B5D9E" w:rsidP="001B5D9E">
      <w:pPr>
        <w:widowControl/>
        <w:rPr>
          <w:moveTo w:id="200" w:author="lll" w:date="2022-07-05T11:5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moveTo w:id="201" w:author="lll" w:date="2022-07-05T11:54:00Z">
        <w:del w:id="202" w:author="lll" w:date="2022-07-05T11:55:00Z">
          <w:r w:rsidDel="001B5D9E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   </w:delText>
          </w:r>
        </w:del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esp_err_t r;          //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初始化返回变量</w:t>
        </w:r>
      </w:moveTo>
    </w:p>
    <w:p w:rsidR="001B5D9E" w:rsidDel="001B5D9E" w:rsidRDefault="001B5D9E" w:rsidP="001B5D9E">
      <w:pPr>
        <w:widowControl/>
        <w:rPr>
          <w:del w:id="203" w:author="lll" w:date="2022-07-05T11:55:00Z"/>
          <w:moveTo w:id="204" w:author="lll" w:date="2022-07-05T11:5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moveTo w:id="205" w:author="lll" w:date="2022-07-05T11:54:00Z">
        <w:del w:id="206" w:author="lll" w:date="2022-07-05T11:55:00Z">
          <w:r w:rsidDel="001B5D9E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   </w:delText>
          </w:r>
        </w:del>
        <w:r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t>gpio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_num_t adc_</w:t>
        </w:r>
        <w:r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t>gpio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_num, </w:t>
        </w:r>
        <w:r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t>dac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_</w:t>
        </w:r>
        <w:r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t>gpio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_num;  //DAC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引脚定义</w:t>
        </w:r>
      </w:moveTo>
    </w:p>
    <w:moveToRangeEnd w:id="195"/>
    <w:p w:rsidR="001B5D9E" w:rsidRDefault="001B5D9E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loop()</w:t>
      </w:r>
    </w:p>
    <w:p w:rsidR="000A52CA" w:rsidDel="001B5D9E" w:rsidRDefault="0000597C">
      <w:pPr>
        <w:widowControl/>
        <w:rPr>
          <w:del w:id="207" w:author="lll" w:date="2022-07-05T11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Del="001B5D9E" w:rsidRDefault="0000597C" w:rsidP="00E81C42">
      <w:pPr>
        <w:widowControl/>
        <w:rPr>
          <w:moveFrom w:id="208" w:author="lll" w:date="2022-07-05T11:5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09" w:author="lll" w:date="2022-07-05T11:55:00Z"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moveFromRangeStart w:id="210" w:author="lll" w:date="2022-07-05T11:54:00Z" w:name="move107914515"/>
      <w:moveFrom w:id="211" w:author="lll" w:date="2022-07-05T11:54:00Z">
        <w:r w:rsidDel="001B5D9E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t>uint</w:t>
        </w:r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8_t output_data=0;  //DAC</w:t>
        </w:r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数据变量</w:t>
        </w:r>
      </w:moveFrom>
    </w:p>
    <w:p w:rsidR="000A52CA" w:rsidDel="001B5D9E" w:rsidRDefault="0000597C" w:rsidP="002A5F97">
      <w:pPr>
        <w:widowControl/>
        <w:rPr>
          <w:moveFrom w:id="212" w:author="lll" w:date="2022-07-05T11:5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moveFrom w:id="213" w:author="lll" w:date="2022-07-05T11:54:00Z"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read_raw;         //ADC</w:t>
        </w:r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数据变量</w:t>
        </w:r>
      </w:moveFrom>
    </w:p>
    <w:p w:rsidR="000A52CA" w:rsidDel="001B5D9E" w:rsidRDefault="0000597C" w:rsidP="00770829">
      <w:pPr>
        <w:widowControl/>
        <w:rPr>
          <w:moveFrom w:id="214" w:author="lll" w:date="2022-07-05T11:5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moveFrom w:id="215" w:author="lll" w:date="2022-07-05T11:54:00Z"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esp_err_t r;          //</w:t>
        </w:r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初始化返回变量</w:t>
        </w:r>
      </w:moveFrom>
    </w:p>
    <w:p w:rsidR="000A52CA" w:rsidRDefault="0000597C" w:rsidP="00915C60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moveFrom w:id="216" w:author="lll" w:date="2022-07-05T11:54:00Z"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  <w:r w:rsidDel="001B5D9E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t>gpio</w:t>
        </w:r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_num_t adc_</w:t>
        </w:r>
        <w:r w:rsidDel="001B5D9E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t>gpio</w:t>
        </w:r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_num, </w:t>
        </w:r>
        <w:r w:rsidDel="001B5D9E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t>dac</w:t>
        </w:r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_</w:t>
        </w:r>
        <w:r w:rsidDel="001B5D9E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t>gpio</w:t>
        </w:r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_num;  //DAC</w:t>
        </w:r>
        <w:r w:rsidDel="001B5D9E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引脚定义</w:t>
        </w:r>
      </w:moveFrom>
      <w:moveFromRangeEnd w:id="210"/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 = adc2_pad_get_io_num( ADC2_EXAMPLE_CHANNEL, &amp;adc_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);//ADC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配置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assert( r == ESP_OK 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确认正确与否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_pad_get_io_num( DAC_EXAMPLE_CHANNEL,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 //DAC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配置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assert( r == ESP_OK 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确认正确与否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Serial.printf("ADC2 channel %d @ GPIO %d, DAC channel %d @ GPIO %d.\n", ADC2_EXAMPLE_CHANNEL, adc_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_num, DAC_EXAMPLE_CHANNEL + 1,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_num );//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打印信息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_output_enable( DAC_EXAMPLE_CHANNEL );  //DAC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使能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Serial.printf("adc2_init.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adc2_config_channel_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atten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 ADC2_EXAMPLE_CHANNEL, ADC_ATTEN_11db );//ADC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初始化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delay(2 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_PERIOD_MS);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Serial.printf("start conversion.\n");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_output_voltage( DAC_EXAMPLE_CHANNEL, output_data++ );  //DAC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输出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 = adc2_get_raw( ADC2_EXAMPLE_CHANNEL, width, &amp;read_raw);//ADC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输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入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 r == ESP_OK 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printf("%d: %d\n", output_data, read_raw 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if ( r == ESP_ERR_INVALID_STATE 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printf("%s: ADC2 not initialized yet.\n",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if ( r == ESP_ERR_TIMEOUT ) {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使用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出现的情况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printf("%s: ADC2 is in use by Wi-Fi.\n",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printf("%s\n",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delay( 2 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 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 xml:space="preserve">6. </w:t>
      </w:r>
      <w:r>
        <w:rPr>
          <w:rFonts w:ascii="Times New Roman" w:eastAsia="宋体" w:hAnsi="Times New Roman" w:cs="Times New Roman" w:hint="eastAsia"/>
          <w:color w:val="FF000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ADC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-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DAC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变换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代码如下：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短接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GPIO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26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和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2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from machine import ADC, DAC, Pin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from time import sleep_ms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adc = ADC(Pin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32)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adc.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atten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(ADC.ATTN_11DB)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adc.width(ADC.WIDTH_12BIT)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sz w:val="18"/>
          <w:szCs w:val="18"/>
        </w:rPr>
        <w:t>dac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= DAC(Pin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26, Pin.OUT), bits=12)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for i in range(256):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dac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.write(i)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print(' DAC: ' + str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i) + '\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tADC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' + str(adc.read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sleep_ms(10)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217" w:name="_Toc84581201"/>
      <w:bookmarkStart w:id="218" w:name="_Toc84102777"/>
      <w:bookmarkStart w:id="219" w:name="_Toc116980530"/>
      <w:r>
        <w:rPr>
          <w:rFonts w:ascii="黑体" w:eastAsia="黑体" w:hAnsi="黑体"/>
          <w:b w:val="0"/>
          <w:color w:val="000000" w:themeColor="text1"/>
          <w:sz w:val="28"/>
        </w:rPr>
        <w:t xml:space="preserve">4.5.3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定时器示例程序</w:t>
      </w:r>
      <w:bookmarkEnd w:id="217"/>
      <w:bookmarkEnd w:id="218"/>
      <w:bookmarkEnd w:id="219"/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"esp_types.h"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/queue.h"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"soc/timer_group_struct.h"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periph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_ctrl.h"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"driver/timer.h"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LED 2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esp_timer_handle_t test_p_handle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test_timer_periodic_cb(void *arg) {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回调程序</w:t>
      </w:r>
    </w:p>
    <w:p w:rsidR="000A52CA" w:rsidRDefault="0000597C">
      <w:pPr>
        <w:widowControl/>
        <w:ind w:firstLineChars="500" w:firstLine="90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pPrChange w:id="220" w:author="lll" w:date="2022-07-05T16:30:00Z">
          <w:pPr>
            <w:widowControl/>
            <w:ind w:firstLineChars="200" w:firstLine="360"/>
          </w:pPr>
        </w:pPrChange>
      </w:pPr>
      <w:del w:id="221" w:author="lll" w:date="2022-07-05T16:30:00Z">
        <w:r w:rsidDel="00910BD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ab/>
        </w:r>
      </w:del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_set_level(LED, 0);            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电平为低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</w:t>
      </w:r>
      <w:ins w:id="222" w:author="lll" w:date="2022-07-05T16:29:00Z">
        <w:r w:rsidR="00910BD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延迟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ins w:id="223" w:author="lll" w:date="2022-07-05T16:29:00Z">
        <w:r w:rsidR="00910BD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_set_level(LED, 1);         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电平为高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ins w:id="224" w:author="lll" w:date="2022-07-05T16:29:00Z">
        <w:r w:rsidR="00910BD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延迟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ins w:id="225" w:author="lll" w:date="2022-07-05T16:29:00Z">
        <w:r w:rsidR="00910BD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printf("Hello, LED\n");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app_main()             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主程序入口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ins w:id="226" w:author="lll" w:date="2022-07-05T16:30:00Z">
        <w:r w:rsidR="00910BD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_pad_select_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(LED);         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选择芯片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引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ins w:id="227" w:author="lll" w:date="2022-07-05T16:30:00Z">
        <w:r w:rsidR="00910BD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del w:id="228" w:author="lll" w:date="2022-07-05T16:30:00Z">
        <w:r w:rsidDel="00910BD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</w:delText>
        </w:r>
      </w:del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_set_direction(LED, GPIO_MODE_OUTPUT);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设置该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引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脚为输出模式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定义一个周期重复运行的定时器结构体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ins w:id="229" w:author="lll" w:date="2022-07-05T16:30:00Z">
        <w:r w:rsidR="00910BD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esp_timer_create_args_t test_periodic_arg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.callback =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&amp;test_timer_periodic_cb, 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设置回调函数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.arg = NULL,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不携带参数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.name =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TestPeriodicTimer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定时器名字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};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esp_err_t err = esp_timer_create(&amp;test_periodic_arg, &amp;test_p_handle);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创建定时器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err = esp_timer_start_periodic(test_p_handle, 1000 * 1000);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开启周期定时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(err==0)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判断并打印信息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printf("Timer Start: ESP_OK!\n" 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2.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Arduino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开发环境实现定时器控制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LED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LED 2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定义输出引脚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hw_timer_t * timer = NULL;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volatile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SemaphoreHandle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timerSemaphore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_TYPE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_INITIALIZER_UNLOCKED;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volatile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32_t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volatile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32_t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lastIsrAt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void IRAM_ATTR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(){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回调函数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portENTER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_CRITICAL_ISR(&amp;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递增计数器并设置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ISR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的时间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++;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lastIsrAt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millis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portEXIT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_CRITICAL_ISR(&amp;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xSemaphoreGiveFromISR(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timerSemaphore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NULL);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给出一个可以在循环中检查的信号量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如果想切换输出，在此处使用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digitalRead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/Write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(LED,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!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digitalRead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电平翻转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Serial.printf("Hello, LED\n");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}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setup()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pinMode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(LED, OUTPUT);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设置引脚状态为输出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timerSemaphore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xSemaphoreCreateBinary();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创建信号标，标记计时器启动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使用第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个计时器（从零开始计数），预设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分频器（更多信息，请参阅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ESP32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技术参考手册）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timer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timerBegin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(0, 80, true);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timerAttachInterrupt(timer,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true);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函数附加到计时器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alarm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设置为每秒调用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函数（以微秒为单位的值），重复报警（第三个参数）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timerAlarmWrite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(timer, 1000 * 1000, true);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timerAlarmEnable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(timer);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启动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alarm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loop()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xSemaphoreTake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timerSemaphore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0) ==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pdTRUE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如果计时器已启动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32_t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读取中断计数和时间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portENTER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_CRITICAL(&amp;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lastIsrAt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portEXIT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_CRITICAL(&amp;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Serial.print("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no. 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Serial.print(" at 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 ms");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3.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MicroPython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实现定时器控制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LED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from machine import Timer, Pin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from time import sleep_ms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def toggle_led(timer):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led_pin.value(0)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电平为低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sleep_ms(1000)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led_pin.value(1)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电平为高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sleep_ms(1000)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print('Hello, LED')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声明引脚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作为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的引脚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led_pin = Pin(2, Pin.OUT)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timer = Timer(1)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创建定时器对象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timer.init(period = 1000, mode = Timer.PERIODIC, callback = toggle_led)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4.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IDF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开发环境定时器重启控制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LED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本例通过定时器回调程序，实现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5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s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LED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Cs w:val="20"/>
        </w:rPr>
        <w:t>亮灭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，然后重新启动，在串口打印时间和信息，代码如下：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"esp_types.h"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/queue.h"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"soc/timer_group_struct.h"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periph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_ctrl.h"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#include "driver/timer.h"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LED 2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esp_timer_handle_t led_timer_handle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void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_timer_cb(void *arg)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int64_t tick = esp_timer_get_time();//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获取时间戳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printf("timer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%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lld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\r\n", tick);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if (tick &gt; 50000000)            //50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结束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esp_timer_stop(led_timer_handle);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定时器暂停、删除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esp_timer_delete(led_timer_handle);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printf("timer stop and delete!!! \r\n");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esp_restart(); 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重启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_set_level(LED, 0);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电平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(1000/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_set_level(LED, 1);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1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电平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主程序入口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_pad_select_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(LED);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选择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O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_set_direction(LED, GPIO_MODE_OUTPUT);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I/O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为输出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esp_timer_create_args_t led_timer =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定时器结构体初始化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.callback = &amp;led_timer_cb,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回调函数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.arg = NULL,   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参数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.name = "led_timer"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定时器名称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esp_err_t err = esp_timer_create(&amp;led_timer, &amp;led_timer_handle);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定时器创建、启动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err = esp_timer_start_periodic(led_timer_handle, 1000 * 1000);   //1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回调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if(err == ESP_OK)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printf("led timer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cteate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and start ok!\r\n");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5.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Arduino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开发环境实现定时器重启控制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LED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LED 2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定义输出引脚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hw_timer_t * timer = NULL;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volatile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SemaphoreHandle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timerSemaphore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_TYPE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_INITIALIZER_UNLOCKED;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volatile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32_t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volatile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32_t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lastIsrAt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void IRAM_ATTR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(){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回调函数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millis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&gt; 50000)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millis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函数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获取时间戳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（单位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ms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），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50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结束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(timer)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如果计时器仍在运行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timerEnd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(timer);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停止并释放计时器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timer = NULL;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esp_restart();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重启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portENTER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_CRITICAL_ISR(&amp;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递增计数器并设置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ISR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的时间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++;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lastIsrAt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millis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portEXIT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_CRITICAL_ISR(&amp;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给出一个可以在循环中检查的信号量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xSemaphoreGiveFromISR(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timerSemaphore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NULL);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如果想切换输出，在此处使用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digitalRead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/Write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(LED,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!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digitalRead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电平翻转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setup()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pinMode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(LED, OUTPUT);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设置引脚状态为输出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创建信号标，标记计时器启动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timerSemaphore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xSemaphoreCreateBinary();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使用第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个计时器（从零开始计数），预设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分频器（更多信息，请参阅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ESP32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技术参考手册）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timer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timerBegin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(0, 80, true);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timerAttachInterrupt(timer,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true);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函数附加到计时器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alarm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设置为每秒调用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函数（以微秒为单位的值），重复报警（第三个参数）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timerAlarmWrite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(timer, 1000 * 1000, true);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timerAlarmEnable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(timer);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启动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alarm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loop()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xSemaphoreTake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timerSemaphore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0) ==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pdTRUE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如果计时器已启动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32_t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读取中断计数和时间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portENTER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_CRITICAL(&amp;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lastIsrAt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portEXIT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_CRITICAL(&amp;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timerMux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Serial.print("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no. 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isrCount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Serial.print(" at 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isrTime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 ms");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lastRenderedPageBreak/>
        <w:t xml:space="preserve">6.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MicroPython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开发环境实现定时器重启控制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LED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import machine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from machine import Pin, Timer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import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start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.ticks_ms()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def led(t):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led_pin.value(0)     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电平为低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.sleep_ms(1000)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led_pin.value(1)     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电平为高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.sleep_ms(1000)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延时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times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.ticks_diff(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.ticks_ms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), start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print(times)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 times &gt; 50000: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t.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deinit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    #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反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初始化定时器：停止定时器，并禁用定时器外设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print('timer stop and delete!!!')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machine.soft_reset()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软复位，注意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M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icro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P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ython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环境进行硬复位（如按下复位键）后必须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先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断开串口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，然后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重新连接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才能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再次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进行烧录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led_pin = Pin(2, Pin.OUT)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t = Timer(1)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t.init(period = 2000, mode = Timer.PERIODIC, callback = led)</w:t>
      </w:r>
    </w:p>
    <w:p w:rsidR="000A52CA" w:rsidDel="00C20C7E" w:rsidRDefault="000A52CA">
      <w:pPr>
        <w:widowControl/>
        <w:ind w:firstLineChars="200" w:firstLine="360"/>
        <w:rPr>
          <w:del w:id="230" w:author="Admin" w:date="2022-01-27T22:39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</w:p>
    <w:p w:rsidR="000A52CA" w:rsidRDefault="000A52CA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br w:type="page"/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231" w:name="_Toc84102783"/>
      <w:bookmarkStart w:id="232" w:name="_Toc84581207"/>
      <w:bookmarkStart w:id="233" w:name="_Toc116980537"/>
      <w:r>
        <w:rPr>
          <w:rFonts w:ascii="黑体" w:eastAsia="黑体" w:hAnsi="黑体"/>
          <w:b w:val="0"/>
          <w:color w:val="000000" w:themeColor="text1"/>
          <w:sz w:val="28"/>
        </w:rPr>
        <w:lastRenderedPageBreak/>
        <w:t>5.1.4 UART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示例程序</w:t>
      </w:r>
      <w:bookmarkEnd w:id="231"/>
      <w:bookmarkEnd w:id="232"/>
      <w:bookmarkEnd w:id="233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示例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/queue.h"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char *TAG =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_events";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//UART0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，接收缓存开，发送缓冲关，流控关闭，事件队列打开，收发为默认引脚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EX_UART_NUM UART_NUM_0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PATTERN_CHR_NUM   (3)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模式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BUF_SIZE (1024)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RD_BUF_SIZE (BUF_SIZE)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QueueHandle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0_queue;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_event_task(void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pvParameters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定义事件任务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_event_t event;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size_t buffered_size;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8_t* dtmp =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8_t*)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(RD_BUF_SIZE);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for(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;;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等待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xQueueReceive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0_queue,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* )&amp;event,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portTickType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_DELAY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bzero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(dtmp, RD_BUF_SIZE);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[%d] event:", EX_UART_NUM);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switch(event.type)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接收数据的事件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case UART_DATA: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快速处理数据事件，防止队列填满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ESP_LOGI(TAG, "[UART DATA]: %d", event.size);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_read_bytes(EX_UART_NUM,dtmp,event.size,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_DELAY);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ESP_LOGI(TAG, "[DATA EVT]:");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_write_bytes(EX_UART_NUM,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const char*) dtmp, event.size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case UART_FIFO_OVF: //HW FIFO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溢出检测事件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ESP_LOGI(TAG, "hw fifo overflow");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如果发生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溢出，则考虑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应用程序添加流控制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// ISR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已经重置了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RX FIFO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例如，直接在此处刷新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缓冲区以读取更多数据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_flush_input(EX_UART_NUM);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xQueueReset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0_queue);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case UART_BUFFER_FULL:    //UART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环形缓冲区满的事件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ESP_LOGI(TAG, "ring buffer full");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如果缓冲区已满，则应考虑增加缓冲区大小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例如，直接在此处刷新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缓冲区以读取更多数据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_flush_input(EX_UART_NUM);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xQueueReset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0_queue);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case UART_BREAK: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检测到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 RX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中断事件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ESP_LOGI(TAG,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rx break");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case UART_PARITY_ERR:    //UART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奇偶校验错误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ESP_LOGI(TAG,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parity error");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case UART_FRAME_ERR:    //UART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帧错误事件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ESP_LOGI(TAG,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frame error");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case UART_PATTERN_DET:    //UART_PATTERN_DET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模式检测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_get_buffered_data_len(EX_UART_NUM, &amp;buffered_size);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int pos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_pattern_pop_pos(EX_UART_NUM);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ESP_LOGI(TAG, "[UART PATTERN DETECTED] pos: %d, buffered size: %d", pos, buffered_size);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if (pos == -1)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过去的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UART_PATTERN_DET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事件</w:t>
      </w:r>
    </w:p>
    <w:p w:rsidR="000A52CA" w:rsidRDefault="0000597C">
      <w:pPr>
        <w:widowControl/>
        <w:ind w:firstLineChars="1400" w:firstLine="25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模式位置队列已满，无法记录位置。应该设置更大的队列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例如，直接刷新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RX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缓冲区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_flush_input(EX_UART_NUM);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} else 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_read_bytes(EX_UART_NUM, dtmp, pos, 100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pat[PATTERN_CHR_NUM + 1];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memset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(pat, 0,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pat)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_read_bytes(EX_UART_NUM,pat, PATTERN_CHR_NUM, 100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ESP_LOGI(TAG, "read data: %s", dtmp);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ESP_LOGI(TAG, "read pat : %s", pat);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default: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其他情况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ESP_LOGI(TAG,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event type: %d", event.type);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free(dtmp);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dtmp = NULL;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vTaskDelete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(NULL);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void app_main(void)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esp_log_level_set(TAG, ESP_LOG_INFO);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配置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驱动程序的参数，通信引脚并安装驱动程序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_config_t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_config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.baud_rate = 115200,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data_bits = UART_DATA_8_BITS,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parity = UART_PARITY_DISABLE,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stop_bits = UART_STOP_BITS_1,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flow_ctrl = UART_HW_FLOWCTRL_DISABLE,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source_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clk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UART_SCLK_APB,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安装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驱动程序，并获取队列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_driver_install(EX_UART_NUM,BUF_SIZE *2,BUF_SIZE*2,20,&amp;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0_queue, 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_config(EX_UART_NUM, &amp;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日志级别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esp_log_level_set(TAG, ESP_LOG_INFO);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引脚，使用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默认引脚，即没有变化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_set_pin(EX_UART_NUM,UART_PIN_NO_CHANGE, UART_PIN_NO_CHANGE, UART_PIN_NO_CHANGE, UART_PIN_NO_CHANGE);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模式检测功能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_enable_pattern_det_baud_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(EX_UART_NUM,'+',PATTERN_CHR_NUM,9,0, 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重置模式队列长度以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最多记录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个位置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_pattern_queue_reset(EX_UART_NUM, 20);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创建任务以处理来自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ISR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事件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xTaskCreate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_event_task,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_event_task", 2048, NULL, 12, NULL);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示例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本示例可以在任何常用的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ESP32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开发板上运行。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使用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Micro-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USB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电缆连接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开发板到计算机，一条单线电缆，用于短接开发板的两个引脚。需要在代码中配置的“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RXD_PIN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”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“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TXD_PIN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”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（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本例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“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GPIO4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”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“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GPIO5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”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）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。为了接收已发送的相同数据，启动了两个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任务：第一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项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任务通过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定期发送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“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Hello world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”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。第二项任务监听，接收并打印来自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的数据。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"string.h"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int RX_BUF_SIZE = 1024;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TXD_PIN (GPIO_NUM_4)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RXD_PIN (GPIO_NUM_5)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init(void) {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初始化串口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const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_config_t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_config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.baud_rate = 115200,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data_bits = UART_DATA_8_BITS,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parity = UART_PARITY_DISABLE,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stop_bits = UART_STOP_BITS_1,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flow_ctrl = UART_HW_FLOWCTRL_DISABLE,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source_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clk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UART_SCLK_APB,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不使用缓冲区发送数据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_driver_install(UART_NUM_1, RX_BUF_SIZE * 2, 0, 0, NULL, 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_config(UART_NUM_1, &amp;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_config);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_set_pin(UART_NUM_1, TXD_PIN, RXD_PIN, UART_PIN_NO_CHANGE, UART_PIN_NO_CHANGE);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int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sendData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(const char*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logName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const char* data)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发送数据函数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const int len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strlen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(data);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const int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txBytes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_write_bytes(UART_NUM_1, data, len);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logName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"Wrote %d bytes",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txBytes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return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txBytes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tx_task(void *arg)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发送任务函数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static const char *TX_TASK_TAG = "TX_TASK";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esp_log_level_set(TX_TASK_TAG, ESP_LOG_INFO);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 (1)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sendData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(TX_TASK_TAG, "Hello world");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(2000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rx_task(void *arg)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接收任务函数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static const char *RX_TASK_TAG = "RX_TASK";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esp_log_level_set(RX_TASK_TAG, ESP_LOG_INFO);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8_t* data =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8_t*)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(RX_BUF_SIZE+1);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 (1)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const int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rxBytes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_read_bytes(UART_NUM_1, data, RX_BUF_SIZE, 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_RATE_MS);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rxBytes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&gt; 0)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data[rxBytes]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ESP_LOGI(RX_TASK_TAG, "Read %d bytes: '%s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'"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rxBytes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data);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ESP_LOG_BUFFER_HEXDUMP(RX_TASK_TAG,data,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rxBytes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ESP_LOG_INFO);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free(data);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主程序入口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{ 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init();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xTaskCreate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(rx_task,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_rx_task", 1024*2, NULL,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configMAX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_PRIORITIES, NULL);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创建接收任务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xTaskCreate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(tx_task,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_tx_task", 1024*2, NULL,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configMAX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_PRIORITIES-1, NULL);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创建发送任务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3.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Arduino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UART</w:t>
      </w:r>
      <w:del w:id="234" w:author="lll" w:date="2022-07-06T21:08:00Z">
        <w:r w:rsidDel="00626C0C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1</w:delText>
        </w:r>
      </w:del>
      <w:ins w:id="235" w:author="lll" w:date="2022-07-06T21:08:00Z">
        <w:r w:rsidR="00626C0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操作示例</w:t>
        </w:r>
      </w:ins>
    </w:p>
    <w:p w:rsidR="000A52CA" w:rsidRDefault="00626C0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236" w:author="lll" w:date="2022-07-06T21:08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本示例</w:t>
        </w:r>
      </w:ins>
      <w:ins w:id="237" w:author="lll" w:date="2022-07-06T21:09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通过</w:t>
        </w:r>
      </w:ins>
      <w:ins w:id="238" w:author="lll" w:date="2022-07-06T21:08:00Z">
        <w:r w:rsidRPr="00626C0C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Arduino</w:t>
        </w:r>
      </w:ins>
      <w:ins w:id="239" w:author="lll" w:date="2022-07-06T21:09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IDE</w:t>
        </w:r>
      </w:ins>
      <w:ins w:id="240" w:author="lll" w:date="2022-07-06T21:08:00Z">
        <w:r w:rsidRPr="00626C0C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实现在串口写入数据后，串口可以读取写入的数据，并打印</w:t>
        </w:r>
      </w:ins>
      <w:ins w:id="241" w:author="lll" w:date="2022-07-06T21:09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在串口监视器，</w:t>
        </w:r>
      </w:ins>
      <w:r w:rsidR="0000597C"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251FDB" w:rsidRPr="00251FDB" w:rsidRDefault="00251FDB" w:rsidP="00251FDB">
      <w:pPr>
        <w:widowControl/>
        <w:ind w:firstLineChars="200" w:firstLine="360"/>
        <w:rPr>
          <w:ins w:id="242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43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setup() {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44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45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设定串口波特率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46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47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Serial.begin(115200); 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48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49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} 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50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51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loop() {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52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53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if (Serial.available()) {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54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55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delay (100); //</w:t>
        </w:r>
        <w:del w:id="256" w:author="Admin" w:date="2022-10-18T17:00:00Z">
          <w:r w:rsidRPr="00251FDB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等待数据传输完毕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5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58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n = Serial.available();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5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60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Serial.print("</w:t>
        </w:r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接收到</w:t>
        </w:r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");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6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62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Serial.print(n);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6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64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Serial.print("</w:t>
        </w:r>
        <w:del w:id="265" w:author="Admin" w:date="2022-10-18T17:00:00Z">
          <w:r w:rsidRPr="00251FDB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字节数据：</w:t>
        </w:r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");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66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67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delay (100);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68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69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for (int i = 0; i &lt; n; ++i) {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70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71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Serial.print((char)Serial.read());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72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73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74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75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Serial.println();</w:t>
        </w:r>
      </w:ins>
    </w:p>
    <w:p w:rsidR="00251FDB" w:rsidRPr="00251FDB" w:rsidRDefault="00251FDB" w:rsidP="00251FDB">
      <w:pPr>
        <w:widowControl/>
        <w:ind w:firstLineChars="200" w:firstLine="360"/>
        <w:rPr>
          <w:ins w:id="276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77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}  </w:t>
        </w:r>
      </w:ins>
    </w:p>
    <w:p w:rsidR="000A52CA" w:rsidDel="00251FDB" w:rsidRDefault="00251FDB" w:rsidP="00251FDB">
      <w:pPr>
        <w:widowControl/>
        <w:ind w:firstLineChars="200" w:firstLine="360"/>
        <w:rPr>
          <w:del w:id="278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279" w:author="lll" w:date="2022-07-06T21:18:00Z">
        <w:r w:rsidRPr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  <w:del w:id="280" w:author="lll" w:date="2022-07-06T21:18:00Z">
        <w:r w:rsidR="0000597C"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"esp_system.h"</w:delText>
        </w:r>
      </w:del>
    </w:p>
    <w:p w:rsidR="000A52CA" w:rsidDel="00251FDB" w:rsidRDefault="0000597C">
      <w:pPr>
        <w:widowControl/>
        <w:ind w:firstLineChars="200" w:firstLine="360"/>
        <w:rPr>
          <w:del w:id="28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8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"esp_log.h"</w:delText>
        </w:r>
      </w:del>
    </w:p>
    <w:p w:rsidR="000A52CA" w:rsidDel="00251FDB" w:rsidRDefault="0000597C">
      <w:pPr>
        <w:widowControl/>
        <w:ind w:firstLineChars="200" w:firstLine="360"/>
        <w:rPr>
          <w:del w:id="28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8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"driver/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.h"</w:delText>
        </w:r>
      </w:del>
    </w:p>
    <w:p w:rsidR="000A52CA" w:rsidDel="00251FDB" w:rsidRDefault="0000597C">
      <w:pPr>
        <w:widowControl/>
        <w:ind w:firstLineChars="200" w:firstLine="360"/>
        <w:rPr>
          <w:del w:id="28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8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"driver/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gpio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.h"</w:delText>
        </w:r>
      </w:del>
    </w:p>
    <w:p w:rsidR="000A52CA" w:rsidDel="00251FDB" w:rsidRDefault="0000597C">
      <w:pPr>
        <w:widowControl/>
        <w:ind w:firstLineChars="200" w:firstLine="360"/>
        <w:rPr>
          <w:del w:id="28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8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static const int RX_BUF_SIZE = 1024;</w:delText>
        </w:r>
      </w:del>
    </w:p>
    <w:p w:rsidR="000A52CA" w:rsidDel="00251FDB" w:rsidRDefault="0000597C">
      <w:pPr>
        <w:widowControl/>
        <w:ind w:firstLineChars="200" w:firstLine="360"/>
        <w:rPr>
          <w:del w:id="28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9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TXD_PIN (GPIO_NUM_4)</w:delText>
        </w:r>
      </w:del>
    </w:p>
    <w:p w:rsidR="000A52CA" w:rsidDel="00251FDB" w:rsidRDefault="0000597C">
      <w:pPr>
        <w:widowControl/>
        <w:ind w:firstLineChars="200" w:firstLine="360"/>
        <w:rPr>
          <w:del w:id="29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9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RXD_PIN (GPIO_NUM_5)</w:delText>
        </w:r>
      </w:del>
    </w:p>
    <w:p w:rsidR="000A52CA" w:rsidDel="00251FDB" w:rsidRDefault="0000597C">
      <w:pPr>
        <w:widowControl/>
        <w:ind w:firstLineChars="200" w:firstLine="360"/>
        <w:rPr>
          <w:del w:id="29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9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init() {   //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初始化串口</w:delText>
        </w:r>
      </w:del>
    </w:p>
    <w:p w:rsidR="000A52CA" w:rsidDel="00251FDB" w:rsidRDefault="0000597C">
      <w:pPr>
        <w:widowControl/>
        <w:ind w:firstLineChars="200" w:firstLine="360"/>
        <w:rPr>
          <w:del w:id="29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9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const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_config_t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_config =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251FDB" w:rsidRDefault="0000597C">
      <w:pPr>
        <w:widowControl/>
        <w:ind w:firstLineChars="200" w:firstLine="360"/>
        <w:rPr>
          <w:del w:id="29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29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.baud_rate = 115200,</w:delText>
        </w:r>
      </w:del>
    </w:p>
    <w:p w:rsidR="000A52CA" w:rsidDel="00251FDB" w:rsidRDefault="0000597C">
      <w:pPr>
        <w:widowControl/>
        <w:ind w:firstLineChars="200" w:firstLine="360"/>
        <w:rPr>
          <w:del w:id="29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0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data_bits = UART_DATA_8_BITS,</w:delText>
        </w:r>
      </w:del>
    </w:p>
    <w:p w:rsidR="000A52CA" w:rsidDel="00251FDB" w:rsidRDefault="0000597C">
      <w:pPr>
        <w:widowControl/>
        <w:ind w:firstLineChars="200" w:firstLine="360"/>
        <w:rPr>
          <w:del w:id="30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0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parity = UART_PARITY_DISABLE,</w:delText>
        </w:r>
      </w:del>
    </w:p>
    <w:p w:rsidR="000A52CA" w:rsidDel="00251FDB" w:rsidRDefault="0000597C">
      <w:pPr>
        <w:widowControl/>
        <w:ind w:firstLineChars="200" w:firstLine="360"/>
        <w:rPr>
          <w:del w:id="30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0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stop_bits = UART_STOP_BITS_1,</w:delText>
        </w:r>
      </w:del>
    </w:p>
    <w:p w:rsidR="000A52CA" w:rsidDel="00251FDB" w:rsidRDefault="0000597C">
      <w:pPr>
        <w:widowControl/>
        <w:ind w:firstLineChars="200" w:firstLine="360"/>
        <w:rPr>
          <w:del w:id="30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0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flow_ctrl = UART_HW_FLOWCTRL_DISABLE,</w:delText>
        </w:r>
      </w:del>
    </w:p>
    <w:p w:rsidR="000A52CA" w:rsidDel="00251FDB" w:rsidRDefault="0000597C">
      <w:pPr>
        <w:widowControl/>
        <w:ind w:firstLineChars="200" w:firstLine="360"/>
        <w:rPr>
          <w:del w:id="30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0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//.source_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clk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UART_SCLK_APB,</w:delText>
        </w:r>
      </w:del>
    </w:p>
    <w:p w:rsidR="000A52CA" w:rsidDel="00251FDB" w:rsidRDefault="0000597C">
      <w:pPr>
        <w:widowControl/>
        <w:ind w:firstLineChars="200" w:firstLine="360"/>
        <w:rPr>
          <w:del w:id="30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1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};</w:delText>
        </w:r>
      </w:del>
    </w:p>
    <w:p w:rsidR="000A52CA" w:rsidDel="00251FDB" w:rsidRDefault="0000597C">
      <w:pPr>
        <w:widowControl/>
        <w:ind w:firstLineChars="200" w:firstLine="360"/>
        <w:rPr>
          <w:del w:id="31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1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不使用缓冲区发送数据</w:delText>
        </w:r>
      </w:del>
    </w:p>
    <w:p w:rsidR="000A52CA" w:rsidDel="00251FDB" w:rsidRDefault="0000597C">
      <w:pPr>
        <w:widowControl/>
        <w:ind w:firstLineChars="200" w:firstLine="360"/>
        <w:rPr>
          <w:del w:id="31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1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_driver_install(UART_NUM_1, RX_BUF_SIZE * 2, 0, 0, NULL, 0);</w:delText>
        </w:r>
      </w:del>
    </w:p>
    <w:p w:rsidR="000A52CA" w:rsidDel="00251FDB" w:rsidRDefault="0000597C">
      <w:pPr>
        <w:widowControl/>
        <w:ind w:firstLineChars="200" w:firstLine="360"/>
        <w:rPr>
          <w:del w:id="31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1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param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_config(UART_NUM_1, &amp;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_config);</w:delText>
        </w:r>
      </w:del>
    </w:p>
    <w:p w:rsidR="000A52CA" w:rsidDel="00251FDB" w:rsidRDefault="0000597C">
      <w:pPr>
        <w:widowControl/>
        <w:ind w:firstLineChars="200" w:firstLine="360"/>
        <w:jc w:val="left"/>
        <w:rPr>
          <w:del w:id="31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1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_set_pin(UART_NUM_1, TXD_PIN, RXD_PIN, UART_PIN_NO_CHANGE, UART_PIN_NO_CHANGE);</w:delText>
        </w:r>
      </w:del>
    </w:p>
    <w:p w:rsidR="000A52CA" w:rsidDel="00251FDB" w:rsidRDefault="0000597C">
      <w:pPr>
        <w:widowControl/>
        <w:ind w:firstLineChars="200" w:firstLine="360"/>
        <w:jc w:val="left"/>
        <w:rPr>
          <w:del w:id="31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20" w:author="lll" w:date="2022-07-06T21:18:00Z"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251FDB" w:rsidRDefault="0000597C">
      <w:pPr>
        <w:widowControl/>
        <w:ind w:firstLineChars="200" w:firstLine="360"/>
        <w:rPr>
          <w:del w:id="32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2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int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sendData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(const char*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logName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const char* data)  //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发送数据函数</w:delText>
        </w:r>
      </w:del>
    </w:p>
    <w:p w:rsidR="000A52CA" w:rsidDel="00251FDB" w:rsidRDefault="0000597C">
      <w:pPr>
        <w:widowControl/>
        <w:ind w:firstLineChars="200" w:firstLine="360"/>
        <w:rPr>
          <w:del w:id="32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2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251FDB" w:rsidRDefault="0000597C">
      <w:pPr>
        <w:widowControl/>
        <w:ind w:firstLineChars="200" w:firstLine="360"/>
        <w:rPr>
          <w:del w:id="32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2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const int len =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strlen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(data);</w:delText>
        </w:r>
      </w:del>
    </w:p>
    <w:p w:rsidR="000A52CA" w:rsidDel="00251FDB" w:rsidRDefault="0000597C">
      <w:pPr>
        <w:widowControl/>
        <w:ind w:firstLineChars="200" w:firstLine="360"/>
        <w:rPr>
          <w:del w:id="32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2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const int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txBytes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_write_bytes(UART_NUM_1, data, len);</w:delText>
        </w:r>
      </w:del>
    </w:p>
    <w:p w:rsidR="000A52CA" w:rsidDel="00251FDB" w:rsidRDefault="0000597C">
      <w:pPr>
        <w:widowControl/>
        <w:ind w:firstLineChars="200" w:firstLine="360"/>
        <w:rPr>
          <w:del w:id="32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3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ESP_LOGI(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logName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, "Wrote %d bytes",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txBytes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251FDB" w:rsidRDefault="0000597C">
      <w:pPr>
        <w:widowControl/>
        <w:ind w:firstLineChars="200" w:firstLine="360"/>
        <w:rPr>
          <w:del w:id="33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3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return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txBytes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251FDB" w:rsidRDefault="0000597C">
      <w:pPr>
        <w:widowControl/>
        <w:ind w:firstLineChars="200" w:firstLine="360"/>
        <w:rPr>
          <w:del w:id="33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3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Del="00251FDB" w:rsidRDefault="0000597C">
      <w:pPr>
        <w:widowControl/>
        <w:ind w:firstLineChars="200" w:firstLine="360"/>
        <w:rPr>
          <w:del w:id="33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3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static void tx_task(void *arg)   //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发送任务函数</w:delText>
        </w:r>
      </w:del>
    </w:p>
    <w:p w:rsidR="000A52CA" w:rsidDel="00251FDB" w:rsidRDefault="0000597C">
      <w:pPr>
        <w:widowControl/>
        <w:ind w:firstLineChars="200" w:firstLine="360"/>
        <w:rPr>
          <w:del w:id="33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3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251FDB" w:rsidRDefault="0000597C">
      <w:pPr>
        <w:widowControl/>
        <w:ind w:firstLineChars="200" w:firstLine="360"/>
        <w:rPr>
          <w:del w:id="33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4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static const char *TX_TASK_TAG = "TX_TASK";</w:delText>
        </w:r>
      </w:del>
    </w:p>
    <w:p w:rsidR="000A52CA" w:rsidDel="00251FDB" w:rsidRDefault="0000597C">
      <w:pPr>
        <w:widowControl/>
        <w:ind w:firstLineChars="200" w:firstLine="360"/>
        <w:rPr>
          <w:del w:id="34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4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esp_log_level_set(TX_TASK_TAG, ESP_LOG_INFO);</w:delText>
        </w:r>
      </w:del>
    </w:p>
    <w:p w:rsidR="000A52CA" w:rsidDel="00251FDB" w:rsidRDefault="0000597C">
      <w:pPr>
        <w:widowControl/>
        <w:ind w:firstLineChars="200" w:firstLine="360"/>
        <w:rPr>
          <w:del w:id="34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4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while (1)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251FDB" w:rsidRDefault="0000597C">
      <w:pPr>
        <w:widowControl/>
        <w:ind w:firstLineChars="200" w:firstLine="360"/>
        <w:rPr>
          <w:del w:id="34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4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sendData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(TX_TASK_TAG, "Hello world\n");</w:delText>
        </w:r>
      </w:del>
    </w:p>
    <w:p w:rsidR="000A52CA" w:rsidDel="00251FDB" w:rsidRDefault="0000597C">
      <w:pPr>
        <w:widowControl/>
        <w:ind w:firstLineChars="200" w:firstLine="360"/>
        <w:rPr>
          <w:del w:id="34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4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vTaskDelay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(2000 /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portTICK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_PERIOD_MS);</w:delText>
        </w:r>
      </w:del>
    </w:p>
    <w:p w:rsidR="000A52CA" w:rsidDel="00251FDB" w:rsidRDefault="0000597C">
      <w:pPr>
        <w:widowControl/>
        <w:ind w:firstLineChars="200" w:firstLine="360"/>
        <w:rPr>
          <w:del w:id="34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5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251FDB" w:rsidRDefault="0000597C">
      <w:pPr>
        <w:widowControl/>
        <w:ind w:firstLineChars="200" w:firstLine="360"/>
        <w:rPr>
          <w:del w:id="35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52" w:author="lll" w:date="2022-07-06T21:18:00Z"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251FDB" w:rsidRDefault="0000597C">
      <w:pPr>
        <w:widowControl/>
        <w:ind w:firstLineChars="200" w:firstLine="360"/>
        <w:rPr>
          <w:del w:id="35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5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static void rx_task(void *arg)    //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接收任务函数</w:delText>
        </w:r>
      </w:del>
    </w:p>
    <w:p w:rsidR="000A52CA" w:rsidDel="00251FDB" w:rsidRDefault="0000597C">
      <w:pPr>
        <w:widowControl/>
        <w:ind w:firstLineChars="200" w:firstLine="360"/>
        <w:rPr>
          <w:del w:id="35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5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251FDB" w:rsidRDefault="0000597C">
      <w:pPr>
        <w:widowControl/>
        <w:ind w:firstLineChars="200" w:firstLine="360"/>
        <w:rPr>
          <w:del w:id="35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5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static const char *RX_TASK_TAG = "RX_TASK";</w:delText>
        </w:r>
      </w:del>
    </w:p>
    <w:p w:rsidR="000A52CA" w:rsidDel="00251FDB" w:rsidRDefault="0000597C">
      <w:pPr>
        <w:widowControl/>
        <w:ind w:firstLineChars="200" w:firstLine="360"/>
        <w:rPr>
          <w:del w:id="35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esp_log_level_set(RX_TASK_TAG, ESP_LOG_INFO);</w:delText>
        </w:r>
      </w:del>
    </w:p>
    <w:p w:rsidR="000A52CA" w:rsidDel="00251FDB" w:rsidRDefault="0000597C">
      <w:pPr>
        <w:widowControl/>
        <w:ind w:firstLineChars="200" w:firstLine="360"/>
        <w:rPr>
          <w:del w:id="36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8_t* data = (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8_t*)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malloc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(RX_BUF_SIZE+1);</w:delText>
        </w:r>
      </w:del>
    </w:p>
    <w:p w:rsidR="000A52CA" w:rsidDel="00251FDB" w:rsidRDefault="0000597C">
      <w:pPr>
        <w:widowControl/>
        <w:ind w:firstLineChars="200" w:firstLine="360"/>
        <w:rPr>
          <w:del w:id="36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while (1)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251FDB" w:rsidRDefault="0000597C">
      <w:pPr>
        <w:widowControl/>
        <w:ind w:firstLineChars="200" w:firstLine="360"/>
        <w:rPr>
          <w:del w:id="36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const int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rxBytes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_read_bytes(UART_NUM_1, data, RX_BUF_SIZE, 1000 /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portTICK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_RATE_MS);</w:delText>
        </w:r>
      </w:del>
    </w:p>
    <w:p w:rsidR="000A52CA" w:rsidDel="00251FDB" w:rsidRDefault="0000597C">
      <w:pPr>
        <w:widowControl/>
        <w:ind w:firstLineChars="200" w:firstLine="360"/>
        <w:rPr>
          <w:del w:id="36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if (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rxBytes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&gt; 0)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251FDB" w:rsidRDefault="0000597C">
      <w:pPr>
        <w:widowControl/>
        <w:ind w:firstLineChars="200" w:firstLine="360"/>
        <w:rPr>
          <w:del w:id="36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data[rxBytes] = 0;</w:delText>
        </w:r>
      </w:del>
    </w:p>
    <w:p w:rsidR="000A52CA" w:rsidDel="00251FDB" w:rsidRDefault="0000597C">
      <w:pPr>
        <w:widowControl/>
        <w:ind w:firstLineChars="200" w:firstLine="360"/>
        <w:rPr>
          <w:del w:id="37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ESP_LOGI(RX_TASK_TAG, "Read %d bytes: '%s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'"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,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rxBytes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data);</w:delText>
        </w:r>
      </w:del>
    </w:p>
    <w:p w:rsidR="000A52CA" w:rsidDel="00251FDB" w:rsidRDefault="0000597C">
      <w:pPr>
        <w:widowControl/>
        <w:ind w:firstLineChars="200" w:firstLine="360"/>
        <w:rPr>
          <w:del w:id="37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ESP_LOG_BUFFER_HEXDUMP(RX_TASK_TAG, data,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rxBytes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ESP_LOG_INFO);</w:delText>
        </w:r>
      </w:del>
    </w:p>
    <w:p w:rsidR="000A52CA" w:rsidDel="00251FDB" w:rsidRDefault="0000597C">
      <w:pPr>
        <w:widowControl/>
        <w:ind w:firstLineChars="200" w:firstLine="360"/>
        <w:rPr>
          <w:del w:id="37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</w:delText>
        </w:r>
      </w:del>
    </w:p>
    <w:p w:rsidR="000A52CA" w:rsidDel="00251FDB" w:rsidRDefault="0000597C">
      <w:pPr>
        <w:widowControl/>
        <w:ind w:firstLineChars="200" w:firstLine="360"/>
        <w:rPr>
          <w:del w:id="37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251FDB" w:rsidRDefault="0000597C">
      <w:pPr>
        <w:widowControl/>
        <w:ind w:firstLineChars="200" w:firstLine="360"/>
        <w:rPr>
          <w:del w:id="37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free(data);</w:delText>
        </w:r>
      </w:del>
    </w:p>
    <w:p w:rsidR="000A52CA" w:rsidDel="00251FDB" w:rsidRDefault="0000597C">
      <w:pPr>
        <w:widowControl/>
        <w:ind w:firstLineChars="200" w:firstLine="360"/>
        <w:rPr>
          <w:del w:id="38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2" w:author="lll" w:date="2022-07-06T21:18:00Z"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251FDB" w:rsidRDefault="0000597C">
      <w:pPr>
        <w:widowControl/>
        <w:ind w:firstLineChars="200" w:firstLine="360"/>
        <w:rPr>
          <w:del w:id="38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setup()</w:delText>
        </w:r>
      </w:del>
    </w:p>
    <w:p w:rsidR="000A52CA" w:rsidDel="00251FDB" w:rsidRDefault="0000597C">
      <w:pPr>
        <w:widowControl/>
        <w:ind w:firstLineChars="200" w:firstLine="360"/>
        <w:rPr>
          <w:del w:id="38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{  </w:delText>
        </w:r>
      </w:del>
    </w:p>
    <w:p w:rsidR="000A52CA" w:rsidDel="00251FDB" w:rsidRDefault="0000597C">
      <w:pPr>
        <w:widowControl/>
        <w:ind w:firstLineChars="200" w:firstLine="360"/>
        <w:rPr>
          <w:del w:id="38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init();   //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初始化</w:delText>
        </w:r>
      </w:del>
    </w:p>
    <w:p w:rsidR="000A52CA" w:rsidDel="00251FDB" w:rsidRDefault="0000597C">
      <w:pPr>
        <w:widowControl/>
        <w:ind w:firstLineChars="200" w:firstLine="360"/>
        <w:rPr>
          <w:del w:id="389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90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xTaskCreate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(rx_task, "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_rx_task", 1024*2, NULL,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configMAX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_PRIORITIES, NULL); </w:delText>
        </w:r>
      </w:del>
    </w:p>
    <w:p w:rsidR="000A52CA" w:rsidDel="00251FDB" w:rsidRDefault="0000597C">
      <w:pPr>
        <w:widowControl/>
        <w:ind w:firstLineChars="200" w:firstLine="360"/>
        <w:rPr>
          <w:del w:id="391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92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创建接收任务</w:delText>
        </w:r>
      </w:del>
    </w:p>
    <w:p w:rsidR="000A52CA" w:rsidDel="00251FDB" w:rsidRDefault="0000597C">
      <w:pPr>
        <w:widowControl/>
        <w:ind w:firstLineChars="200" w:firstLine="360"/>
        <w:rPr>
          <w:del w:id="393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94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xTaskCreate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(tx_task, "</w:delText>
        </w:r>
        <w:r w:rsidDel="00251FDB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_tx_task", 1024*2, NULL, </w:delText>
        </w:r>
        <w:r w:rsidDel="00251FDB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configMAX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_PRIORITIES-1, NULL);</w:delText>
        </w:r>
      </w:del>
    </w:p>
    <w:p w:rsidR="000A52CA" w:rsidDel="00251FDB" w:rsidRDefault="0000597C">
      <w:pPr>
        <w:widowControl/>
        <w:ind w:firstLineChars="200" w:firstLine="360"/>
        <w:rPr>
          <w:del w:id="395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96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//</w:delText>
        </w:r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创建发送任务</w:delText>
        </w:r>
      </w:del>
    </w:p>
    <w:p w:rsidR="000A52CA" w:rsidDel="00251FDB" w:rsidRDefault="0000597C">
      <w:pPr>
        <w:widowControl/>
        <w:ind w:firstLineChars="200" w:firstLine="360"/>
        <w:rPr>
          <w:del w:id="397" w:author="lll" w:date="2022-07-06T21:1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98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99" w:author="lll" w:date="2022-07-06T21:18:00Z">
        <w:r w:rsidDel="00251FD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loop() {}</w:delText>
        </w:r>
      </w:del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4.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MicroPython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</w:t>
      </w:r>
      <w:ins w:id="400" w:author="lll" w:date="2022-07-07T00:15:00Z">
        <w:r w:rsidR="007063E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现</w:t>
        </w:r>
      </w:ins>
      <w:del w:id="401" w:author="lll" w:date="2022-07-06T20:48:00Z">
        <w:r w:rsidDel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现</w:delText>
        </w:r>
      </w:del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UART</w:t>
      </w:r>
      <w:ins w:id="402" w:author="lll" w:date="2022-07-07T00:15:00Z">
        <w:r w:rsidR="007063EF" w:rsidRPr="007063E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操作示例</w:t>
        </w:r>
      </w:ins>
      <w:del w:id="403" w:author="lll" w:date="2022-07-07T00:15:00Z">
        <w:r w:rsidDel="007063E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1</w:delText>
        </w:r>
      </w:del>
    </w:p>
    <w:p w:rsidR="000A52CA" w:rsidDel="00822631" w:rsidRDefault="0000597C" w:rsidP="002A5F97">
      <w:pPr>
        <w:widowControl/>
        <w:ind w:firstLineChars="200" w:firstLine="420"/>
        <w:rPr>
          <w:del w:id="404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405" w:author="lll" w:date="2022-07-06T20:47:00Z">
        <w:r w:rsidDel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代码如下：</w:delText>
        </w:r>
      </w:del>
    </w:p>
    <w:p w:rsidR="00822631" w:rsidRPr="00822631" w:rsidRDefault="00822631">
      <w:pPr>
        <w:widowControl/>
        <w:ind w:firstLineChars="200" w:firstLine="420"/>
        <w:rPr>
          <w:ins w:id="406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  <w:rPrChange w:id="407" w:author="lll" w:date="2022-07-06T20:48:00Z">
            <w:rPr>
              <w:ins w:id="408" w:author="lll" w:date="2022-07-06T20:47:00Z"/>
              <w:rFonts w:ascii="HelveticaNeue-Light-Identity-H" w:eastAsia="宋体" w:hAnsi="HelveticaNeue-Light-Identity-H" w:cs="宋体" w:hint="eastAsia"/>
              <w:color w:val="000000" w:themeColor="text1"/>
              <w:kern w:val="0"/>
              <w:sz w:val="18"/>
              <w:szCs w:val="18"/>
            </w:rPr>
          </w:rPrChange>
        </w:rPr>
        <w:pPrChange w:id="409" w:author="lll" w:date="2022-07-06T20:48:00Z">
          <w:pPr>
            <w:widowControl/>
            <w:ind w:firstLineChars="200" w:firstLine="360"/>
          </w:pPr>
        </w:pPrChange>
      </w:pPr>
      <w:ins w:id="410" w:author="lll" w:date="2022-07-06T20:47:00Z">
        <w:r w:rsidRPr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411" w:author="lll" w:date="2022-07-06T20:48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ESP32</w:t>
        </w:r>
        <w:r w:rsidRPr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412" w:author="lll" w:date="2022-07-06T20:48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串口通信</w:t>
        </w:r>
        <w:r w:rsidRPr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413" w:author="lll" w:date="2022-07-06T20:48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-</w:t>
        </w:r>
        <w:r w:rsidRPr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414" w:author="lll" w:date="2022-07-06T20:48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字符串数据自发实验，将开发板的</w:t>
        </w:r>
        <w:r w:rsidRPr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415" w:author="lll" w:date="2022-07-06T20:48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5</w:t>
        </w:r>
        <w:r w:rsidRPr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416" w:author="lll" w:date="2022-07-06T20:48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引脚与</w:t>
        </w:r>
      </w:ins>
      <w:ins w:id="417" w:author="lll" w:date="2022-07-06T20:48:00Z">
        <w:r w:rsidRPr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418" w:author="lll" w:date="2022-07-06T20:48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4</w:t>
        </w:r>
      </w:ins>
      <w:ins w:id="419" w:author="lll" w:date="2022-07-06T20:47:00Z">
        <w:r w:rsidRPr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420" w:author="lll" w:date="2022-07-06T20:48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引脚用杜邦线相连接。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21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22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from machine import UART,Pin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23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24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import utime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25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26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</w:t>
        </w:r>
        <w:del w:id="427" w:author="Admin" w:date="2022-10-18T17:00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初始化一个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UART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对象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28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29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uart = UART(2, baudrate=115200, rx=5,tx=4,timeout=10)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30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1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count = 1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32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3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while True: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34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5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print('\n\n===============CNT {}==============='.format(count))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36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7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#</w:t>
        </w:r>
        <w:del w:id="438" w:author="Admin" w:date="2022-10-18T17:01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发送一条消息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39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0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print('Send: {}'.format('hello world {}\n'.format(count)))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41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2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print('Send Byte :',len('hello world {}\n')) # 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发送字节数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43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4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uart.write('hello world {}\n'.format(count))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45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6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#</w:t>
        </w:r>
        <w:del w:id="447" w:author="Admin" w:date="2022-10-18T17:01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等待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1s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48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9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utime.sleep_ms(1000)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50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1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uart.any():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52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3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#</w:t>
        </w:r>
        <w:del w:id="454" w:author="Admin" w:date="2022-10-18T17:01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如果有数据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读入一行数据返回数据为字节类型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55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6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#</w:t>
        </w:r>
        <w:del w:id="457" w:author="Admin" w:date="2022-10-18T17:01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例如</w:t>
        </w:r>
      </w:ins>
      <w:ins w:id="458" w:author="Admin" w:date="2022-10-18T17:01:00Z">
        <w:r w:rsidR="00CC026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：</w:t>
        </w:r>
      </w:ins>
      <w:ins w:id="459" w:author="lll" w:date="2022-07-06T21:07:00Z">
        <w:del w:id="460" w:author="Admin" w:date="2022-10-18T17:01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b'hello 1\n'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61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2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bin_data = uart.readline()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63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4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#</w:t>
        </w:r>
        <w:del w:id="465" w:author="Admin" w:date="2022-10-18T17:01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将</w:t>
        </w:r>
        <w:r w:rsidR="003D36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收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到的信息打印在终端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66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7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print('Echo Byte: {}'.format(bin_data))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68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9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#</w:t>
        </w:r>
        <w:del w:id="470" w:author="Admin" w:date="2022-10-18T17:01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将字节数据转换为字符串</w:t>
        </w:r>
      </w:ins>
      <w:ins w:id="471" w:author="Admin" w:date="2022-10-18T17:01:00Z">
        <w:r w:rsidR="00CC026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，</w:t>
        </w:r>
      </w:ins>
      <w:ins w:id="472" w:author="lll" w:date="2022-07-06T21:07:00Z">
        <w:del w:id="473" w:author="Admin" w:date="2022-10-18T17:01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字节默认为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UTF-8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编码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74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5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print('Echo String: {}'.format(bin_data.decode()))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76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7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#</w:t>
        </w:r>
        <w:del w:id="478" w:author="Admin" w:date="2022-10-18T17:01:00Z">
          <w:r w:rsidRPr="00822631" w:rsidDel="00CC0263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计数器</w:t>
        </w:r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+1</w:t>
        </w:r>
      </w:ins>
    </w:p>
    <w:p w:rsidR="00822631" w:rsidRPr="00822631" w:rsidRDefault="00822631" w:rsidP="00822631">
      <w:pPr>
        <w:widowControl/>
        <w:ind w:firstLineChars="200" w:firstLine="360"/>
        <w:rPr>
          <w:ins w:id="479" w:author="lll" w:date="2022-07-06T21:0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80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count += 1</w:t>
        </w:r>
      </w:ins>
    </w:p>
    <w:p w:rsidR="00822631" w:rsidRDefault="00822631">
      <w:pPr>
        <w:widowControl/>
        <w:ind w:firstLineChars="200" w:firstLine="360"/>
        <w:rPr>
          <w:ins w:id="481" w:author="lll" w:date="2022-07-06T20:49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pPrChange w:id="482" w:author="lll" w:date="2022-07-06T20:50:00Z">
          <w:pPr>
            <w:keepNext/>
            <w:keepLines/>
            <w:outlineLvl w:val="1"/>
          </w:pPr>
        </w:pPrChange>
      </w:pPr>
      <w:ins w:id="483" w:author="lll" w:date="2022-07-06T21:07:00Z">
        <w:r w:rsidRPr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print('---------------------------------------')</w:t>
        </w:r>
      </w:ins>
    </w:p>
    <w:p w:rsidR="000A52CA" w:rsidDel="00822631" w:rsidRDefault="0000597C" w:rsidP="002A5F97">
      <w:pPr>
        <w:widowControl/>
        <w:ind w:firstLineChars="200" w:firstLine="360"/>
        <w:rPr>
          <w:del w:id="484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5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from machine import UART, Pin, Timer</w:delText>
        </w:r>
      </w:del>
    </w:p>
    <w:p w:rsidR="000A52CA" w:rsidDel="00822631" w:rsidRDefault="0000597C" w:rsidP="00770829">
      <w:pPr>
        <w:widowControl/>
        <w:ind w:firstLineChars="200" w:firstLine="360"/>
        <w:rPr>
          <w:del w:id="486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7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import </w:delText>
        </w:r>
        <w:r w:rsidDel="0082263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utime</w:delText>
        </w:r>
      </w:del>
    </w:p>
    <w:p w:rsidR="000A52CA" w:rsidDel="00822631" w:rsidRDefault="0000597C" w:rsidP="00915C60">
      <w:pPr>
        <w:widowControl/>
        <w:ind w:firstLineChars="200" w:firstLine="360"/>
        <w:rPr>
          <w:del w:id="488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9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def send_read_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(timer):</w:delText>
        </w:r>
      </w:del>
    </w:p>
    <w:p w:rsidR="000A52CA" w:rsidDel="00822631" w:rsidRDefault="0000597C" w:rsidP="00CE516C">
      <w:pPr>
        <w:widowControl/>
        <w:ind w:firstLineChars="200" w:firstLine="360"/>
        <w:rPr>
          <w:del w:id="490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1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global no, count</w:delText>
        </w:r>
      </w:del>
    </w:p>
    <w:p w:rsidR="000A52CA" w:rsidDel="00822631" w:rsidRDefault="0000597C">
      <w:pPr>
        <w:widowControl/>
        <w:ind w:firstLineChars="200" w:firstLine="360"/>
        <w:rPr>
          <w:del w:id="492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3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no % 100 == 0:</w:delText>
        </w:r>
      </w:del>
    </w:p>
    <w:p w:rsidR="000A52CA" w:rsidDel="00822631" w:rsidRDefault="0000597C">
      <w:pPr>
        <w:widowControl/>
        <w:ind w:firstLineChars="200" w:firstLine="360"/>
        <w:rPr>
          <w:del w:id="494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5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print('\n===============CNT {}==============='.format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count)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</w:del>
    </w:p>
    <w:p w:rsidR="000A52CA" w:rsidDel="00822631" w:rsidRDefault="0000597C">
      <w:pPr>
        <w:widowControl/>
        <w:ind w:firstLineChars="200" w:firstLine="360"/>
        <w:rPr>
          <w:del w:id="496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7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#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发送一条消息</w:delText>
        </w:r>
      </w:del>
    </w:p>
    <w:p w:rsidR="000A52CA" w:rsidDel="00822631" w:rsidRDefault="0000597C">
      <w:pPr>
        <w:widowControl/>
        <w:ind w:firstLineChars="200" w:firstLine="360"/>
        <w:rPr>
          <w:del w:id="498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9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print('Send: ')</w:delText>
        </w:r>
      </w:del>
    </w:p>
    <w:p w:rsidR="000A52CA" w:rsidDel="00822631" w:rsidRDefault="0000597C">
      <w:pPr>
        <w:widowControl/>
        <w:ind w:firstLineChars="200" w:firstLine="360"/>
        <w:rPr>
          <w:del w:id="500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1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print('Hello world {}'.format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count)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</w:del>
    </w:p>
    <w:p w:rsidR="000A52CA" w:rsidDel="00822631" w:rsidRDefault="0000597C">
      <w:pPr>
        <w:widowControl/>
        <w:ind w:firstLineChars="200" w:firstLine="360"/>
        <w:rPr>
          <w:del w:id="502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3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print('Send Byte :') # 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发送字节数</w:delText>
        </w:r>
      </w:del>
    </w:p>
    <w:p w:rsidR="000A52CA" w:rsidDel="00822631" w:rsidRDefault="0000597C">
      <w:pPr>
        <w:widowControl/>
        <w:ind w:firstLineChars="200" w:firstLine="360"/>
        <w:rPr>
          <w:del w:id="504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5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print(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.write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'Hello world {}'.format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count)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))</w:delText>
        </w:r>
      </w:del>
    </w:p>
    <w:p w:rsidR="000A52CA" w:rsidDel="00822631" w:rsidRDefault="0000597C">
      <w:pPr>
        <w:widowControl/>
        <w:ind w:firstLineChars="200" w:firstLine="360"/>
        <w:rPr>
          <w:del w:id="506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7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82263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utime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.sleep_ms(10)</w:delText>
        </w:r>
      </w:del>
    </w:p>
    <w:p w:rsidR="000A52CA" w:rsidDel="00822631" w:rsidRDefault="0000597C">
      <w:pPr>
        <w:widowControl/>
        <w:ind w:firstLineChars="200" w:firstLine="360"/>
        <w:rPr>
          <w:del w:id="508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9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#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计数器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+1</w:delText>
        </w:r>
      </w:del>
    </w:p>
    <w:p w:rsidR="000A52CA" w:rsidDel="00822631" w:rsidRDefault="0000597C">
      <w:pPr>
        <w:widowControl/>
        <w:ind w:firstLineChars="200" w:firstLine="360"/>
        <w:rPr>
          <w:del w:id="510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1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count += 1</w:delText>
        </w:r>
      </w:del>
    </w:p>
    <w:p w:rsidR="000A52CA" w:rsidDel="00822631" w:rsidRDefault="0000597C">
      <w:pPr>
        <w:widowControl/>
        <w:ind w:firstLineChars="200" w:firstLine="360"/>
        <w:rPr>
          <w:del w:id="512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3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.any():</w:delText>
        </w:r>
      </w:del>
    </w:p>
    <w:p w:rsidR="000A52CA" w:rsidDel="00822631" w:rsidRDefault="0000597C">
      <w:pPr>
        <w:widowControl/>
        <w:ind w:firstLineChars="200" w:firstLine="360"/>
        <w:rPr>
          <w:del w:id="514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5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#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如果有数据</w:delText>
        </w:r>
        <w:r w:rsidDel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，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读入一行数据返回数据为字节类型</w:delText>
        </w:r>
      </w:del>
    </w:p>
    <w:p w:rsidR="000A52CA" w:rsidDel="00822631" w:rsidRDefault="0000597C">
      <w:pPr>
        <w:widowControl/>
        <w:ind w:firstLineChars="200" w:firstLine="360"/>
        <w:rPr>
          <w:del w:id="516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7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#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例如</w:delText>
        </w:r>
        <w:r w:rsidDel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：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b'hello 1\n'</w:delText>
        </w:r>
      </w:del>
    </w:p>
    <w:p w:rsidR="000A52CA" w:rsidDel="00822631" w:rsidRDefault="0000597C">
      <w:pPr>
        <w:widowControl/>
        <w:ind w:firstLineChars="200" w:firstLine="360"/>
        <w:rPr>
          <w:del w:id="518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9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bin_data = 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.readline()</w:delText>
        </w:r>
      </w:del>
    </w:p>
    <w:p w:rsidR="000A52CA" w:rsidDel="00822631" w:rsidRDefault="0000597C">
      <w:pPr>
        <w:widowControl/>
        <w:ind w:firstLineChars="200" w:firstLine="360"/>
        <w:rPr>
          <w:del w:id="520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1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#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将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字节数据转换为字符串</w:delText>
        </w:r>
        <w:r w:rsidDel="0082263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，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字节默认为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UTF-8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编码</w:delText>
        </w:r>
      </w:del>
    </w:p>
    <w:p w:rsidR="000A52CA" w:rsidDel="00822631" w:rsidRDefault="0000597C">
      <w:pPr>
        <w:widowControl/>
        <w:ind w:firstLineChars="200" w:firstLine="360"/>
        <w:rPr>
          <w:del w:id="522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3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print('\</w:delText>
        </w:r>
        <w:r w:rsidDel="0082263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nRead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String: {}'.format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bin_data.decode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))</w:delText>
        </w:r>
      </w:del>
    </w:p>
    <w:p w:rsidR="000A52CA" w:rsidDel="00822631" w:rsidRDefault="0000597C">
      <w:pPr>
        <w:widowControl/>
        <w:ind w:firstLineChars="200" w:firstLine="360"/>
        <w:rPr>
          <w:del w:id="524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5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82263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utime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.sleep_ms(10)</w:delText>
        </w:r>
      </w:del>
    </w:p>
    <w:p w:rsidR="000A52CA" w:rsidDel="00822631" w:rsidRDefault="0000597C">
      <w:pPr>
        <w:widowControl/>
        <w:ind w:firstLineChars="200" w:firstLine="360"/>
        <w:rPr>
          <w:del w:id="526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7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no = no + 1</w:delText>
        </w:r>
      </w:del>
    </w:p>
    <w:p w:rsidR="000A52CA" w:rsidDel="00822631" w:rsidRDefault="0000597C">
      <w:pPr>
        <w:widowControl/>
        <w:ind w:firstLineChars="200" w:firstLine="360"/>
        <w:rPr>
          <w:del w:id="528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9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使用函数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.write('')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发送内容</w:delText>
        </w:r>
      </w:del>
    </w:p>
    <w:p w:rsidR="000A52CA" w:rsidDel="00822631" w:rsidRDefault="0000597C">
      <w:pPr>
        <w:widowControl/>
        <w:ind w:firstLineChars="200" w:firstLine="360"/>
        <w:rPr>
          <w:del w:id="530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1" w:author="lll" w:date="2022-07-06T20:47:00Z"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UART(1, baudrate=115200, rx=4, tx=5)    #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连接引脚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4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、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5</w:delText>
        </w:r>
      </w:del>
    </w:p>
    <w:p w:rsidR="000A52CA" w:rsidDel="00822631" w:rsidRDefault="0000597C">
      <w:pPr>
        <w:widowControl/>
        <w:ind w:firstLineChars="200" w:firstLine="360"/>
        <w:rPr>
          <w:del w:id="532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3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no = 0</w:delText>
        </w:r>
      </w:del>
    </w:p>
    <w:p w:rsidR="000A52CA" w:rsidDel="00822631" w:rsidRDefault="0000597C">
      <w:pPr>
        <w:widowControl/>
        <w:ind w:firstLineChars="200" w:firstLine="360"/>
        <w:rPr>
          <w:del w:id="534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5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count = 1</w:delText>
        </w:r>
      </w:del>
    </w:p>
    <w:p w:rsidR="000A52CA" w:rsidDel="00822631" w:rsidRDefault="0000597C">
      <w:pPr>
        <w:widowControl/>
        <w:ind w:firstLineChars="200" w:firstLine="360"/>
        <w:rPr>
          <w:del w:id="536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7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timer = Timer(1)</w:delText>
        </w:r>
      </w:del>
    </w:p>
    <w:p w:rsidR="000A52CA" w:rsidDel="00822631" w:rsidRDefault="0000597C">
      <w:pPr>
        <w:widowControl/>
        <w:ind w:firstLineChars="200" w:firstLine="360"/>
        <w:rPr>
          <w:del w:id="538" w:author="lll" w:date="2022-07-06T20:47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9" w:author="lll" w:date="2022-07-06T20:47:00Z"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timer.init(period=50, mode=Timer.PERIODIC, callback=send_read_</w:delText>
        </w:r>
        <w:r w:rsidDel="0082263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uart</w:delText>
        </w:r>
        <w:r w:rsidDel="0082263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540" w:name="_Toc84102788"/>
      <w:bookmarkStart w:id="541" w:name="_Toc84581212"/>
      <w:bookmarkStart w:id="542" w:name="_Toc116980542"/>
      <w:r>
        <w:rPr>
          <w:rFonts w:ascii="黑体" w:eastAsia="黑体" w:hAnsi="黑体"/>
          <w:b w:val="0"/>
          <w:color w:val="000000" w:themeColor="text1"/>
          <w:sz w:val="28"/>
        </w:rPr>
        <w:t xml:space="preserve">5.2.4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I2C示例程序</w:t>
      </w:r>
      <w:bookmarkEnd w:id="540"/>
      <w:bookmarkEnd w:id="541"/>
      <w:bookmarkEnd w:id="542"/>
    </w:p>
    <w:p w:rsidR="008B582D" w:rsidRPr="008B582D" w:rsidRDefault="0000597C" w:rsidP="002A5F97">
      <w:pPr>
        <w:widowControl/>
        <w:ind w:firstLineChars="200" w:firstLine="420"/>
        <w:rPr>
          <w:ins w:id="54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  <w:rPrChange w:id="544" w:author="lll" w:date="2022-07-07T17:37:00Z">
            <w:rPr>
              <w:ins w:id="545" w:author="lll" w:date="2022-07-07T17:32:00Z"/>
              <w:rFonts w:ascii="HelveticaNeue-Light-Identity-H" w:eastAsia="宋体" w:hAnsi="HelveticaNeue-Light-Identity-H" w:cs="宋体" w:hint="eastAsia"/>
              <w:color w:val="000000" w:themeColor="text1"/>
              <w:kern w:val="0"/>
              <w:sz w:val="18"/>
              <w:szCs w:val="18"/>
            </w:rPr>
          </w:rPrChange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8B582D" w:rsidRPr="008B582D" w:rsidRDefault="008B582D" w:rsidP="008B582D">
      <w:pPr>
        <w:widowControl/>
        <w:ind w:firstLineChars="200" w:firstLine="360"/>
        <w:rPr>
          <w:ins w:id="54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&lt;stdio.h&gt;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4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"esp_log.h"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5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5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"driver/i2c.h"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5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5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"sdkconfig.h"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5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5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const char *TAG = "i2c-example";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5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5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_I2C_NUMBER(num) I2C_NUM_##num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5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5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I2C_NUMBER(num) _I2C_NUMBER(num)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6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DATA_LENGTH 512                  /*</w:t>
        </w:r>
      </w:ins>
      <w:ins w:id="562" w:author="lll" w:date="2022-07-07T17:38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数据缓冲区长度</w:t>
        </w:r>
      </w:ins>
      <w:ins w:id="56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6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RW_TEST_LENGTH 128               /*</w:t>
        </w:r>
      </w:ins>
      <w:ins w:id="566" w:author="lll" w:date="2022-07-07T17:38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读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/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写测试数据长度，</w:t>
        </w:r>
      </w:ins>
      <w:ins w:id="56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[0,DATA_LENGTH] 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6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DELAY_TIME_BETWEEN_ITEMS_MS 1000 /*</w:t>
        </w:r>
      </w:ins>
      <w:ins w:id="570" w:author="lll" w:date="2022-07-07T17:38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不同测试项</w:t>
        </w:r>
      </w:ins>
      <w:ins w:id="571" w:author="lll" w:date="2022-07-07T17:39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之间</w:t>
        </w:r>
      </w:ins>
      <w:ins w:id="572" w:author="lll" w:date="2022-07-07T17:38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的</w:t>
        </w:r>
      </w:ins>
      <w:ins w:id="573" w:author="lll" w:date="2022-07-07T17:39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延迟</w:t>
        </w:r>
      </w:ins>
      <w:ins w:id="57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7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I2C_SLAVE_SCL_IO CONFIG_I2C_SLAVE_SCL</w:t>
        </w:r>
      </w:ins>
      <w:ins w:id="577" w:author="lll" w:date="2022-07-07T17:39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ins w:id="57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/*</w:t>
        </w:r>
      </w:ins>
      <w:ins w:id="579" w:author="lll" w:date="2022-07-07T17:39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从设备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SCL</w:t>
        </w:r>
      </w:ins>
      <w:ins w:id="580" w:author="lll" w:date="2022-07-07T17:40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的</w:t>
        </w:r>
      </w:ins>
      <w:ins w:id="581" w:author="lll" w:date="2022-07-07T17:39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GPIO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引脚</w:t>
        </w:r>
      </w:ins>
      <w:ins w:id="58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8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I2C_SLAVE_SDA_IO CONFIG_I2C_SLAVE_SDA  /*</w:t>
        </w:r>
      </w:ins>
      <w:ins w:id="585" w:author="lll" w:date="2022-07-07T17:40:00Z">
        <w:r w:rsidRPr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从设备</w:t>
        </w:r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DA</w:t>
        </w:r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的</w:t>
        </w:r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GPIO</w:t>
        </w:r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引脚</w:t>
        </w:r>
      </w:ins>
      <w:ins w:id="58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87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I2C_SLAVE_NUM I2C_NUMBER(CONFIG_I2C_SLAVE_PORT_NUM) /*I2C</w:t>
        </w:r>
      </w:ins>
      <w:ins w:id="589" w:author="lll" w:date="2022-07-07T17:40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从设备端口号</w:t>
        </w:r>
      </w:ins>
      <w:ins w:id="59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9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I2C_SLAVE_TX_BUF_LEN (2 * DATA_LENGTH)  /* I2C</w:t>
        </w:r>
      </w:ins>
      <w:ins w:id="593" w:author="lll" w:date="2022-07-07T17:41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从设备发送缓冲大小</w:t>
        </w:r>
      </w:ins>
      <w:ins w:id="59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9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#define I2C_SLAVE_RX_BUF_LEN (2 * DATA_LENGTH)  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/*</w:t>
        </w:r>
      </w:ins>
      <w:ins w:id="597" w:author="lll" w:date="2022-07-07T17:41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I2C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从设备接收缓冲大小</w:t>
        </w:r>
      </w:ins>
      <w:ins w:id="59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59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0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I2C_MASTER_SCL_IO CONFIG_I2C_MASTER_SCL /*</w:t>
        </w:r>
      </w:ins>
      <w:ins w:id="601" w:author="lll" w:date="2022-07-07T17:44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</w:t>
        </w:r>
        <w:r w:rsidR="0006385C" w:rsidRP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设备</w:t>
        </w:r>
        <w:r w:rsidR="0006385C" w:rsidRPr="0006385C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SCL</w:t>
        </w:r>
        <w:r w:rsidR="0006385C" w:rsidRPr="0006385C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的</w:t>
        </w:r>
        <w:r w:rsidR="0006385C" w:rsidRPr="0006385C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GPIO</w:t>
        </w:r>
        <w:r w:rsidR="0006385C" w:rsidRPr="0006385C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引脚</w:t>
        </w:r>
      </w:ins>
      <w:ins w:id="60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0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0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I2C_MASTER_SDA_IO CONFIG_I2C_MASTER_SDA /*</w:t>
        </w:r>
      </w:ins>
      <w:ins w:id="605" w:author="lll" w:date="2022-07-07T17:45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</w:t>
        </w:r>
      </w:ins>
      <w:ins w:id="606" w:author="lll" w:date="2022-07-07T17:44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设备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S</w:t>
        </w:r>
      </w:ins>
      <w:ins w:id="607" w:author="lll" w:date="2022-07-07T17:45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DA</w:t>
        </w:r>
      </w:ins>
      <w:ins w:id="608" w:author="lll" w:date="2022-07-07T17:44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的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GPIO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引脚</w:t>
        </w:r>
      </w:ins>
      <w:ins w:id="60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>
      <w:pPr>
        <w:widowControl/>
        <w:ind w:leftChars="100" w:left="210" w:firstLineChars="100" w:firstLine="180"/>
        <w:rPr>
          <w:ins w:id="61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pPrChange w:id="611" w:author="lll" w:date="2022-07-07T17:46:00Z">
          <w:pPr>
            <w:widowControl/>
            <w:ind w:firstLineChars="200" w:firstLine="360"/>
          </w:pPr>
        </w:pPrChange>
      </w:pPr>
      <w:ins w:id="61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I2C_MASTER_NUM I2C_NUMBER(CONFIG_I2C_MASTER_PORT_NUM) /*</w:t>
        </w:r>
      </w:ins>
      <w:ins w:id="613" w:author="lll" w:date="2022-07-07T17:45:00Z">
        <w:r w:rsidR="0006385C"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I2C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主设备端口号</w:t>
        </w:r>
      </w:ins>
      <w:ins w:id="61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1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1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I2C_MASTER_FREQ_HZ CONFIG_I2C_MASTER_FREQUENCY /*I2C</w:t>
        </w:r>
      </w:ins>
      <w:ins w:id="617" w:author="lll" w:date="2022-07-07T17:46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主设备时钟频率</w:t>
        </w:r>
      </w:ins>
      <w:ins w:id="61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1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2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I2C_MASTER_TX_BUF_DISABLE 0     /* I2C</w:t>
        </w:r>
      </w:ins>
      <w:ins w:id="621" w:author="lll" w:date="2022-07-07T17:47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</w:t>
        </w:r>
      </w:ins>
      <w:ins w:id="622" w:author="lll" w:date="2022-07-07T17:48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不用</w:t>
        </w:r>
      </w:ins>
      <w:ins w:id="623" w:author="lll" w:date="2022-07-07T17:47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发送缓冲</w:t>
        </w:r>
      </w:ins>
      <w:ins w:id="62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2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2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I2C_MASTER_RX_BUF_DISABLE 0     /* I2C</w:t>
        </w:r>
      </w:ins>
      <w:ins w:id="627" w:author="lll" w:date="2022-07-07T17:47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</w:t>
        </w:r>
      </w:ins>
      <w:ins w:id="628" w:author="lll" w:date="2022-07-07T17:48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不用</w:t>
        </w:r>
      </w:ins>
      <w:ins w:id="629" w:author="lll" w:date="2022-07-07T17:47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接收缓冲</w:t>
        </w:r>
      </w:ins>
      <w:ins w:id="63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3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3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BH1750_SENSOR_ADDR CONFIG_BH1750_ADDR   /*BH1750</w:t>
        </w:r>
      </w:ins>
      <w:ins w:id="633" w:author="lll" w:date="2022-07-07T17:48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传感器地址</w:t>
        </w:r>
      </w:ins>
      <w:ins w:id="63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3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3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BH1750_CMD_START CONFIG_BH1750_OPMODE   /*</w:t>
        </w:r>
      </w:ins>
      <w:ins w:id="637" w:author="lll" w:date="2022-07-07T17:49:00Z">
        <w:r w:rsidR="0006385C" w:rsidRPr="0006385C">
          <w:t xml:space="preserve"> </w:t>
        </w:r>
        <w:r w:rsidR="0006385C" w:rsidRPr="0006385C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BH1750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操作模式</w:t>
        </w:r>
      </w:ins>
      <w:ins w:id="63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3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4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ESP_SLAVE_ADDR CONFIG_I2C_SLAVE_ADDRESS /*ESP32</w:t>
        </w:r>
      </w:ins>
      <w:ins w:id="641" w:author="lll" w:date="2022-07-07T17:49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从设备地址</w:t>
        </w:r>
      </w:ins>
      <w:ins w:id="64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4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4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WRITE_BIT I2C_MASTER_WRITE              /*I2C</w:t>
        </w:r>
      </w:ins>
      <w:ins w:id="645" w:author="lll" w:date="2022-07-07T17:50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主设备写入</w:t>
        </w:r>
      </w:ins>
      <w:ins w:id="64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47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4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READ_BIT I2C_MASTER_READ                /* I2C</w:t>
        </w:r>
      </w:ins>
      <w:ins w:id="649" w:author="lll" w:date="2022-07-07T17:50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主设备读取</w:t>
        </w:r>
      </w:ins>
      <w:ins w:id="65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5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5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ACK_CHECK_EN 0x1                        /*I2C</w:t>
        </w:r>
      </w:ins>
      <w:ins w:id="653" w:author="lll" w:date="2022-07-07T17:50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</w:t>
        </w:r>
      </w:ins>
      <w:ins w:id="654" w:author="lll" w:date="2022-07-07T17:51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检查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ACK</w:t>
        </w:r>
      </w:ins>
      <w:ins w:id="65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5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5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>#define ACK_CHECK_DIS 0x0                       /*I2C</w:t>
        </w:r>
      </w:ins>
      <w:ins w:id="658" w:author="lll" w:date="2022-07-07T17:51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主设备不检查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ACK</w:t>
        </w:r>
      </w:ins>
      <w:ins w:id="65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6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6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ACK_VAL 0x0                             /* I2C</w:t>
        </w:r>
      </w:ins>
      <w:ins w:id="662" w:author="lll" w:date="2022-07-07T17:52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的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ACK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值</w:t>
        </w:r>
      </w:ins>
      <w:ins w:id="66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6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6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NACK_VAL 0x1                            /*I2C</w:t>
        </w:r>
      </w:ins>
      <w:ins w:id="666" w:author="lll" w:date="2022-07-07T17:52:00Z"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的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NACK</w:t>
        </w:r>
        <w:r w:rsidR="0006385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的值</w:t>
        </w:r>
      </w:ins>
      <w:ins w:id="66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6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6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SemaphoreHandle_t print_mux = NULL;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7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7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/*</w:t>
        </w:r>
      </w:ins>
      <w:ins w:id="672" w:author="lll" w:date="2022-07-07T17:53:00Z">
        <w:r w:rsidR="002B0B0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主设备读取从设备数据</w:t>
        </w:r>
      </w:ins>
      <w:ins w:id="67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7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7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esp_err_t __attribute__((unused)) i2c_master_read_slave(i2c_port_t i2c_num, uint8_t *data_rd, size_t size)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7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7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7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7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(size == 0)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8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8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return ESP_OK;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8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8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8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8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i2c_cmd_handle_t cmd = i2c_cmd_link_create();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8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8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i2c_master_start(cmd);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8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8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i2c_master_write_byte(cmd, (ESP_SLAVE_ADDR &lt;&lt; 1) | READ_BIT, ACK_CHECK_EN);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9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9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(size &gt; 1)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9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9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i2c_master_read(cmd, data_rd, size - 1, ACK_VAL);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9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9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9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9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i2c_master_read_byte(cmd, data_rd + size - 1, NACK_VAL);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69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9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i2c_master_stop(cmd);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0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0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esp_err_t ret = i2c_master_cmd_begin(i2c_num, cmd, 1000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0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0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i2c_cmd_link_delete(cmd);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0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0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return ret;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0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0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0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0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/*</w:t>
        </w:r>
      </w:ins>
      <w:ins w:id="710" w:author="lll" w:date="2022-07-07T17:58:00Z">
        <w:r w:rsidR="002B0B0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主设备写数据到从设备</w:t>
        </w:r>
      </w:ins>
      <w:ins w:id="71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1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1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esp_err_t __attribute__((unused)) i2c_master_write_slave(i2c_port_t i2c_num, uint8_t *data_wr, size_t size)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1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1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1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1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i2c_cmd_handle_t cmd = i2c_cmd_link_create();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1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1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i2c_master_start(cmd);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2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2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i2c_master_write_byte(cmd, (ESP_SLAVE_ADDR &lt;&lt; 1) | WRITE_BIT, ACK_CHECK_EN);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2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2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i2c_master_write(cmd, data_wr, size, ACK_CHECK_EN);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2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2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i2c_master_stop(cmd);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2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2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esp_err_t ret = i2c_master_cmd_begin(i2c_num, cmd, 1000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2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2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i2c_cmd_link_delete(cmd);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3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3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return ret;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3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3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3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3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/*</w:t>
        </w:r>
      </w:ins>
      <w:ins w:id="736" w:author="lll" w:date="2022-07-07T17:59:00Z">
        <w:r w:rsidR="002B0B0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传感器操作</w:t>
        </w:r>
      </w:ins>
      <w:ins w:id="73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3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3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esp_err_t i2c_master_sensor_test(i2c_port_t i2c_num, uint8_t *data_h, uint8_t *data_l)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4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4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4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4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ret;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4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4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i2c_cmd_handle_t cmd = i2c_cmd_link_create();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4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4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i2c_master_start(cmd);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4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4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i2c_master_write_byte(cmd, BH1750_SENSOR_ADDR &lt;&lt; 1 | WRITE_BIT, ACK_CHECK_EN);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5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5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i2c_master_write_byte(cmd, BH1750_CMD_START, ACK_CHECK_EN);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5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5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i2c_master_stop(cmd);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5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5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ret = i2c_master_cmd_begin(i2c_num, cmd, 1000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5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5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i2c_cmd_link_delete(cmd);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5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5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(ret != ESP_OK)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6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6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return ret;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6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6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6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6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vTaskDelay(30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6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6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cmd = i2c_cmd_link_create();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6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6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i2c_master_start(cmd);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7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7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i2c_master_write_byte(cmd, BH1750_SENSOR_ADDR &lt;&lt; 1 | READ_BIT, ACK_CHECK_EN);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7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7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i2c_master_read_byte(cmd, data_h, ACK_VAL);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7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7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i2c_master_read_byte(cmd, data_l, NACK_VAL);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7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7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i2c_master_stop(cmd);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7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7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ret = i2c_master_cmd_begin(i2c_num, cmd, 1000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8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8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i2c_cmd_link_delete(cmd);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8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8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return ret;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8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8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8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8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/*</w:t>
        </w:r>
      </w:ins>
      <w:ins w:id="788" w:author="lll" w:date="2022-07-07T18:00:00Z">
        <w:r w:rsidR="002B0B0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主设备初始化</w:t>
        </w:r>
      </w:ins>
      <w:ins w:id="78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9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9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esp_err_t i2c_master_init(void)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9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9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9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9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i2c_master_port = I2C_MASTER_NUM;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9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9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i2c_config_t conf =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79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79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.mode = I2C_MODE_MASTER,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0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0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.sda_io_num = I2C_MASTER_SDA_IO,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0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0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.sda_pullup_en = GPIO_PULLUP_ENABLE,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0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0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.scl_io_num = I2C_MASTER_SCL_IO,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0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0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.scl_pullup_en = GPIO_PULLUP_ENABLE,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0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0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.master.clk_speed = I2C_MASTER_FREQ_HZ,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1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1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// .clk_flags = 0,          /*</w:t>
        </w:r>
      </w:ins>
      <w:ins w:id="812" w:author="lll" w:date="2022-07-07T18:00:00Z">
        <w:r w:rsidR="002B0B0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可选，使用</w:t>
        </w:r>
      </w:ins>
      <w:ins w:id="81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I2C_SCLK_SRC_FLAG_*</w:t>
        </w:r>
      </w:ins>
      <w:ins w:id="814" w:author="lll" w:date="2022-07-07T18:01:00Z">
        <w:r w:rsidR="002B0B0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选择时钟源</w:t>
        </w:r>
      </w:ins>
      <w:ins w:id="81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1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1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1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1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esp_err_t err = i2c_param_config(i2c_master_port, &amp;conf);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2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2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(err != ESP_OK)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2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2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return err;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2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2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2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2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return i2c_driver_install(i2c_master_port, conf.mode, I2C_MASTER_RX_BUF_DISABLE, I2C_MASTER_TX_BUF_DISABLE, 0);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2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2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3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</w:p>
    <w:p w:rsidR="008B582D" w:rsidRPr="008B582D" w:rsidRDefault="008B582D" w:rsidP="008B582D">
      <w:pPr>
        <w:widowControl/>
        <w:ind w:firstLineChars="200" w:firstLine="360"/>
        <w:rPr>
          <w:ins w:id="83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3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#if !CONFIG_IDF_TARGET_ESP32C3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3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3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/*</w:t>
        </w:r>
      </w:ins>
      <w:ins w:id="835" w:author="lll" w:date="2022-07-07T18:01:00Z">
        <w:r w:rsidR="002B0B0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从设备初始化</w:t>
        </w:r>
      </w:ins>
      <w:ins w:id="83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37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3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esp_err_t i2c_slave_init(void)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3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4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4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4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i2c_slave_port = I2C_SLAVE_NUM;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4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4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i2c_config_t conf_slave =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4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4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    .sda_io_num = I2C_SLAVE_SDA_IO,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47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4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.sda_pullup_en = GPIO_PULLUP_ENABLE,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4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5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.scl_io_num = I2C_SLAVE_SCL_IO,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5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5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.scl_pullup_en = GPIO_PULLUP_ENABLE,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5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5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.mode = I2C_MODE_SLAVE,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5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5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.slave.addr_10bit_en = 0,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57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5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.slave.slave_addr = ESP_SLAVE_ADDR,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5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6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6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6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esp_err_t err = i2c_param_config(i2c_slave_port, &amp;conf_slave);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6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6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(err != ESP_OK)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6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6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return err;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67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6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6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7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return i2c_driver_install(i2c_slave_port, conf_slave.mode, I2C_SLAVE_RX_BUF_LEN, I2C_SLAVE_TX_BUF_LEN, 0);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7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7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7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7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/*</w:t>
        </w:r>
      </w:ins>
      <w:ins w:id="875" w:author="lll" w:date="2022-07-07T18:02:00Z">
        <w:r w:rsidR="002B0B0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显示缓冲区数据</w:t>
        </w:r>
      </w:ins>
      <w:ins w:id="87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77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7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void disp_buf(uint8_t *buf, int len)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7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8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8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8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i;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8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8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for (i = 0; i &lt; len; i++)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8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8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printf("%02x ", buf[i]);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87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8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((i + 1) % 16 == 0)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8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9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printf("\n");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9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92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9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9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95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96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printf("\n");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97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898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899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00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#endif //!CONFIG_IDF_TARGET_ESP32C3</w:t>
        </w:r>
      </w:ins>
    </w:p>
    <w:p w:rsidR="008B582D" w:rsidRPr="008B582D" w:rsidRDefault="002B0B0F" w:rsidP="008B582D">
      <w:pPr>
        <w:widowControl/>
        <w:ind w:firstLineChars="200" w:firstLine="360"/>
        <w:rPr>
          <w:ins w:id="901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02" w:author="lll" w:date="2022-07-07T18:02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/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构建测试任务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*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/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03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04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void i2c_test_task(void *arg)</w:t>
        </w:r>
      </w:ins>
      <w:ins w:id="905" w:author="lll" w:date="2022-07-07T18:02:00Z">
        <w:r w:rsidR="002B0B0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0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0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0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0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ret;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1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1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uint32_t task_idx = (uint32_t)arg;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1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1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#if !CONFIG_IDF_TARGET_ESP32C3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1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1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i = 0;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1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1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uint8_t *data = (uint8_t *)malloc(DATA_LENGTH);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1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1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uint8_t *data_wr = (uint8_t *)malloc(DATA_LENGTH);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2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2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uint8_t *data_rd = (uint8_t *)malloc(DATA_LENGTH);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2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2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#endif //!CONFIG_IDF_TARGET_ESP32C3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2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2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uint8_t sensor_data_h, sensor_data_l;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2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2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cnt = 0;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2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2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 (1)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3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3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ESP_LOGI(TAG, "TASK[%d] test cnt: %d", task_idx, cnt++);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3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3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ret = i2c_master_sensor_test(I2C_MASTER_NUM, &amp;sensor_data_h, &amp;sensor_data_l);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3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3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    xSemaphoreTake(print_mux, portMAX_DELAY);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3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3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(ret == ESP_ERR_TIMEOUT)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3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3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ESP_LOGE(TAG, "I2C Timeout");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4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4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 else if (ret == ESP_OK)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4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4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printf("*******************\n");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4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4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printf("TASK[%d]  MASTER READ SENSOR( BH1750 )\n", task_idx);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4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4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printf("*******************\n");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4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4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printf("data_h: %02x\n", sensor_data_h);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5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5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printf("data_l: %02x\n", sensor_data_l);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5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5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printf("sensor val: %.02f [Lux]\n", (sensor_data_h &lt;&lt; 8 | sensor_data_l) / 1.2);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5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5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 else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5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5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ESP_LOGW(TAG, "%s: No ack, sensor not connected...skip...", esp_err_to_name(ret));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5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5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6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6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xSemaphoreGive(print_mux);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6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6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vTaskDelay((DELAY_TIME_BETWEEN_ITEMS_MS * (task_idx + 1))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6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6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//---------------------------------------------------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6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6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#if !CONFIG_IDF_TARGET_ESP32C3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6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6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for (i = 0; i &lt; DATA_LENGTH; i++)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7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7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data[i] = i;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7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7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7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7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xSemaphoreTake(print_mux, portMAX_DELAY);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7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7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size_t d_size = i2c_slave_write_buffer(I2C_SLAVE_NUM, data, RW_TEST_LENGTH, 1000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7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7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(d_size == 0)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8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8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ESP_LOGW(TAG, "i2c slave tx buffer full");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8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8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ret = i2c_master_read_slave(I2C_MASTER_NUM, data_rd, DATA_LENGTH);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8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8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 else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8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8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ret = i2c_master_read_slave(I2C_MASTER_NUM, data_rd, RW_TEST_LENGTH);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8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8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9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9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(ret == ESP_ERR_TIMEOUT)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9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9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ESP_LOGE(TAG, "I2C Timeout");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9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9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 else if (ret == ESP_OK)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9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9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printf("*******************\n");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99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99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printf("TASK[%d]  MASTER READ FROM SLAVE\n", task_idx);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0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0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printf("*******************\n");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0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0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printf("====TASK[%d] Slave buffer data ====\n", task_idx);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0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0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disp_buf(data, d_size);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0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0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printf("====TASK[%d] Master read ====\n", task_idx);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0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0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disp_buf(data_rd, d_size);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1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1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 else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1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1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ESP_LOGW(TAG, "TASK[%d] %s: Master read slave error, IO not connected...\n",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1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1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     task_idx, esp_err_to_name(ret));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1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1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1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1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xSemaphoreGive(print_mux);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2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2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    vTaskDelay((DELAY_TIME_BETWEEN_ITEMS_MS * (task_idx + 1))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2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2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//---------------------------------------------------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2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2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int size;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2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2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for (i = 0; i &lt; DATA_LENGTH; i++)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2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2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data_wr[i] = i + 10;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3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3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3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3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xSemaphoreTake(print_mux, portMAX_DELAY);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3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3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//</w:t>
        </w:r>
      </w:ins>
      <w:ins w:id="1036" w:author="lll" w:date="2022-07-07T18:03:00Z">
        <w:r w:rsidR="007B4B8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填充从设备的缓冲区</w:t>
        </w:r>
      </w:ins>
      <w:ins w:id="1037" w:author="lll" w:date="2022-07-07T18:04:00Z">
        <w:r w:rsidR="007B4B8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，以便主设备可以读取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3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3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ret = i2c_master_write_slave(I2C_MASTER_NUM, data_wr, RW_TEST_LENGTH);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4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4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(ret == ESP_OK)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4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4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size = i2c_slave_read_buffer(I2C_SLAVE_NUM, data, RW_TEST_LENGTH, 1000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4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4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4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4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(ret == ESP_ERR_TIMEOUT)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4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4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ESP_LOGE(TAG, "I2C Timeout");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5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5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 else if (ret == ESP_OK)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5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5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printf("*******************\n");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5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5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printf("TASK[%d]  MASTER WRITE TO SLAVE\n", task_idx);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5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5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printf("*******************\n");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5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5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printf("----TASK[%d] Master write ----\n", task_idx);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6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6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disp_buf(data_wr, RW_TEST_LENGTH);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6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6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printf("----TASK[%d] Slave read: [%d] bytes ----\n", task_idx, size);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6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6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disp_buf(data, size);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6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6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 else 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6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6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ESP_LOGW(TAG, "TASK[%d] %s: Master write slave error, IO not connected....\n",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7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7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     task_idx, esp_err_to_name(ret));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7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7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7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7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xSemaphoreGive(print_mux);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7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7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vTaskDelay((DELAY_TIME_BETWEEN_ITEMS_MS * (task_idx + 1)) / portTICK_RATE_MS);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7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7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#endif //!CONFIG_IDF_TARGET_ESP32C3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8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8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8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8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vSemaphoreDelete(print_mux);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8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8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vTaskDelete(NULL);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8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8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8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8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app_main(void)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9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9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9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9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print_mux = xSemaphoreCreateMutex();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9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9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#if !CONFIG_IDF_TARGET_ESP32C3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9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9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ESP_ERROR_CHECK(i2c_slave_init());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09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099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#endif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10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101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ESP_ERROR_CHECK(i2c_master_init());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10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103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xTaskCreate(i2c_test_task, "i2c_test_task_0", 1024 * 2, (void *)0, 10, NULL);</w:t>
        </w:r>
      </w:ins>
    </w:p>
    <w:p w:rsidR="008B582D" w:rsidRPr="008B582D" w:rsidRDefault="008B582D" w:rsidP="008B582D">
      <w:pPr>
        <w:widowControl/>
        <w:ind w:firstLineChars="200" w:firstLine="360"/>
        <w:rPr>
          <w:ins w:id="110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105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xTaskCreate(i2c_test_task, "i2c_test_task_1", 1024 * 2, (void *)1, 10, NULL);</w:t>
        </w:r>
      </w:ins>
    </w:p>
    <w:p w:rsidR="008B582D" w:rsidRPr="008B582D" w:rsidRDefault="008B582D" w:rsidP="002A5F97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  <w:rPrChange w:id="1106" w:author="lll" w:date="2022-07-07T17:32:00Z">
            <w:rPr>
              <w:rFonts w:ascii="HelveticaNeue-Light-Identity-H" w:eastAsia="宋体" w:hAnsi="HelveticaNeue-Light-Identity-H" w:cs="宋体" w:hint="eastAsia"/>
              <w:color w:val="000000" w:themeColor="text1"/>
              <w:kern w:val="0"/>
              <w:szCs w:val="20"/>
            </w:rPr>
          </w:rPrChange>
        </w:rPr>
      </w:pPr>
      <w:ins w:id="1107" w:author="lll" w:date="2022-07-07T17:32:00Z">
        <w:r w:rsidRPr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0A52CA" w:rsidDel="008B582D" w:rsidRDefault="0000597C">
      <w:pPr>
        <w:widowControl/>
        <w:ind w:firstLineChars="200" w:firstLine="360"/>
        <w:rPr>
          <w:del w:id="110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0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delText>#include &lt;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stdio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.h&gt;</w:delText>
        </w:r>
      </w:del>
    </w:p>
    <w:p w:rsidR="000A52CA" w:rsidDel="008B582D" w:rsidRDefault="0000597C">
      <w:pPr>
        <w:widowControl/>
        <w:ind w:firstLineChars="200" w:firstLine="360"/>
        <w:rPr>
          <w:del w:id="111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1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"esp_log.h"</w:delText>
        </w:r>
      </w:del>
    </w:p>
    <w:p w:rsidR="000A52CA" w:rsidDel="008B582D" w:rsidRDefault="0000597C">
      <w:pPr>
        <w:widowControl/>
        <w:ind w:firstLineChars="200" w:firstLine="360"/>
        <w:rPr>
          <w:del w:id="111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1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"driver/i2c.h"</w:delText>
        </w:r>
      </w:del>
    </w:p>
    <w:p w:rsidR="000A52CA" w:rsidDel="008B582D" w:rsidRDefault="0000597C">
      <w:pPr>
        <w:widowControl/>
        <w:ind w:firstLineChars="200" w:firstLine="360"/>
        <w:rPr>
          <w:del w:id="111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1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sdkconfig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.h"</w:delText>
        </w:r>
      </w:del>
    </w:p>
    <w:p w:rsidR="000A52CA" w:rsidDel="008B582D" w:rsidRDefault="0000597C">
      <w:pPr>
        <w:widowControl/>
        <w:ind w:firstLineChars="200" w:firstLine="360"/>
        <w:rPr>
          <w:del w:id="111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1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DATA_LENGTH          512   /*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数据缓冲区长度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1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1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RW_TEST_LENGTH       5    /*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读写测试数据长度从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0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到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DATA_LENGTH*/</w:delText>
        </w:r>
      </w:del>
    </w:p>
    <w:p w:rsidR="000A52CA" w:rsidDel="008B582D" w:rsidRDefault="0000597C">
      <w:pPr>
        <w:widowControl/>
        <w:ind w:firstLineChars="200" w:firstLine="360"/>
        <w:rPr>
          <w:del w:id="112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2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I2C_SLAVE_SCL_IO       4    /*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GPIO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时钟引脚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2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2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I2C_SLAVE_SDA_IO       5    /*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GPIO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数据引脚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2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2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I2C_SLAVE_NUM I2C_NUM_0 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从机端口编号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2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2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I2C_SLAVE_TX_BUF_LEN  (2*DATA_LENGTH)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从机发送缓冲大小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2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2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I2C_SLAVE_RX_BUF_LEN  (2*DATA_LENGTH)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从机接收缓冲大小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3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3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I2C_MASTER_SCL_IO      18    /*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GPIO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时钟引脚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3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3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I2C_MASTER_SDA_IO      19         /*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GPIO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数据引脚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3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3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I2C_MASTER_NUM I2C_NUM_1      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主机端口编号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3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3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I2C_MASTER_TX_BUF_DISABLE   0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主机发送不需要缓冲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3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3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I2C_MASTER_RX_BUF_DISABLE   0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主机接收不需要缓冲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4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4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I2C_MASTER_FREQ_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HZ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100000  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主机时钟频率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4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4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ESP_SLAVE_ADDR 0x28              /*ESP32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从机地址，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7</w:delText>
        </w:r>
        <w:r w:rsidDel="008B582D">
          <w:rPr>
            <w:rFonts w:ascii="HelveticaNeue-Light-Identity-H" w:eastAsia="宋体" w:hAnsi="HelveticaNeue-Light-Identity-H" w:cs="宋体" w:hint="eastAsia"/>
            <w:color w:val="FF0000"/>
            <w:kern w:val="0"/>
            <w:sz w:val="18"/>
            <w:szCs w:val="18"/>
          </w:rPr>
          <w:delText>位值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4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4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WRITE_BIT  I2C_MASTER_WRITE  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</w:delText>
        </w:r>
        <w:r w:rsidDel="008B582D">
          <w:rPr>
            <w:rFonts w:ascii="HelveticaNeue-Light-Identity-H" w:eastAsia="宋体" w:hAnsi="HelveticaNeue-Light-Identity-H" w:cs="宋体" w:hint="eastAsia"/>
            <w:color w:val="FF00FF"/>
            <w:kern w:val="0"/>
            <w:sz w:val="18"/>
            <w:szCs w:val="18"/>
          </w:rPr>
          <w:delText>写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4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4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READ_BIT   I2C_MASTER_READ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</w:delText>
        </w:r>
        <w:r w:rsidDel="008B582D">
          <w:rPr>
            <w:rFonts w:ascii="HelveticaNeue-Light-Identity-H" w:eastAsia="宋体" w:hAnsi="HelveticaNeue-Light-Identity-H" w:cs="宋体" w:hint="eastAsia"/>
            <w:color w:val="FF00FF"/>
            <w:kern w:val="0"/>
            <w:sz w:val="18"/>
            <w:szCs w:val="18"/>
          </w:rPr>
          <w:delText>读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4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4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ACK_CHECK_EN   0x1         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主机检查从机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ACK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5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5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ACK_CHECK_DIS  0x0         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主机不检查从机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ACK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5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5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ACK_VAL    0x0              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的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ACK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值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5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5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NACK_VAL   0x1                /*I2C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的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NACK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值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8B582D" w:rsidRDefault="0000597C">
      <w:pPr>
        <w:widowControl/>
        <w:ind w:firstLineChars="200" w:firstLine="360"/>
        <w:rPr>
          <w:del w:id="115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5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i2c_master_init()                   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主机初始化函数定义</w:delText>
        </w:r>
      </w:del>
    </w:p>
    <w:p w:rsidR="000A52CA" w:rsidDel="008B582D" w:rsidRDefault="0000597C">
      <w:pPr>
        <w:widowControl/>
        <w:ind w:firstLineChars="200" w:firstLine="360"/>
        <w:rPr>
          <w:del w:id="115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5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16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6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int i2c_master_port = I2C_MASTER_NUM;</w:delText>
        </w:r>
      </w:del>
    </w:p>
    <w:p w:rsidR="000A52CA" w:rsidDel="008B582D" w:rsidRDefault="0000597C">
      <w:pPr>
        <w:widowControl/>
        <w:ind w:firstLineChars="200" w:firstLine="360"/>
        <w:rPr>
          <w:del w:id="116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6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i2c_config_t conf;</w:delText>
        </w:r>
      </w:del>
    </w:p>
    <w:p w:rsidR="000A52CA" w:rsidDel="008B582D" w:rsidRDefault="0000597C">
      <w:pPr>
        <w:widowControl/>
        <w:ind w:firstLineChars="200" w:firstLine="360"/>
        <w:rPr>
          <w:del w:id="116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6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conf.mode = I2C_MODE_MASTER;</w:delText>
        </w:r>
      </w:del>
    </w:p>
    <w:p w:rsidR="000A52CA" w:rsidDel="008B582D" w:rsidRDefault="0000597C">
      <w:pPr>
        <w:widowControl/>
        <w:ind w:firstLineChars="200" w:firstLine="360"/>
        <w:rPr>
          <w:del w:id="116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6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conf.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sda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_io_num = I2C_MASTER_SDA_IO;</w:delText>
        </w:r>
      </w:del>
    </w:p>
    <w:p w:rsidR="000A52CA" w:rsidDel="008B582D" w:rsidRDefault="0000597C">
      <w:pPr>
        <w:widowControl/>
        <w:ind w:firstLineChars="200" w:firstLine="360"/>
        <w:rPr>
          <w:del w:id="116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6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conf.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sda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pullup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_en = GPIO_PULLUP_ENABLE;</w:delText>
        </w:r>
      </w:del>
    </w:p>
    <w:p w:rsidR="000A52CA" w:rsidDel="008B582D" w:rsidRDefault="0000597C">
      <w:pPr>
        <w:widowControl/>
        <w:ind w:firstLineChars="200" w:firstLine="360"/>
        <w:rPr>
          <w:del w:id="117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7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conf.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scl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_io_num = I2C_MASTER_SCL_IO;</w:delText>
        </w:r>
      </w:del>
    </w:p>
    <w:p w:rsidR="000A52CA" w:rsidDel="008B582D" w:rsidRDefault="0000597C">
      <w:pPr>
        <w:widowControl/>
        <w:ind w:firstLineChars="200" w:firstLine="360"/>
        <w:rPr>
          <w:del w:id="117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7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conf.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scl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pullup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_en = GPIO_PULLUP_ENABLE;</w:delText>
        </w:r>
      </w:del>
    </w:p>
    <w:p w:rsidR="000A52CA" w:rsidDel="008B582D" w:rsidRDefault="0000597C">
      <w:pPr>
        <w:widowControl/>
        <w:ind w:firstLineChars="200" w:firstLine="360"/>
        <w:rPr>
          <w:del w:id="117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7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conf.master.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clk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_speed = I2C_MASTER_FREQ_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HZ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8B582D" w:rsidRDefault="0000597C">
      <w:pPr>
        <w:widowControl/>
        <w:ind w:firstLineChars="200" w:firstLine="360"/>
        <w:rPr>
          <w:del w:id="117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7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i2c_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param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_config(i2c_master_port, &amp;conf);</w:delText>
        </w:r>
      </w:del>
    </w:p>
    <w:p w:rsidR="000A52CA" w:rsidDel="008B582D" w:rsidRDefault="0000597C">
      <w:pPr>
        <w:widowControl/>
        <w:ind w:firstLineChars="200" w:firstLine="360"/>
        <w:jc w:val="left"/>
        <w:rPr>
          <w:del w:id="117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7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i2c_driver_install(i2c_master_port, conf.mode, I2C_MASTER_RX_BUF_DISABLE, I2C_MASTER_TX_BUF_DISABLE, 0);</w:delText>
        </w:r>
      </w:del>
    </w:p>
    <w:p w:rsidR="000A52CA" w:rsidDel="008B582D" w:rsidRDefault="0000597C">
      <w:pPr>
        <w:widowControl/>
        <w:ind w:firstLineChars="200" w:firstLine="360"/>
        <w:rPr>
          <w:del w:id="118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8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Del="008B582D" w:rsidRDefault="0000597C">
      <w:pPr>
        <w:widowControl/>
        <w:ind w:firstLineChars="200" w:firstLine="360"/>
        <w:rPr>
          <w:del w:id="118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8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i2c_slave_init()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从机初始化函数定义</w:delText>
        </w:r>
      </w:del>
    </w:p>
    <w:p w:rsidR="000A52CA" w:rsidDel="008B582D" w:rsidRDefault="0000597C">
      <w:pPr>
        <w:widowControl/>
        <w:ind w:firstLineChars="200" w:firstLine="360"/>
        <w:rPr>
          <w:del w:id="118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8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18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8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int i2c_slave_port = I2C_SLAVE_NUM;</w:delText>
        </w:r>
      </w:del>
    </w:p>
    <w:p w:rsidR="000A52CA" w:rsidDel="008B582D" w:rsidRDefault="0000597C">
      <w:pPr>
        <w:widowControl/>
        <w:ind w:firstLineChars="200" w:firstLine="360"/>
        <w:rPr>
          <w:del w:id="118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8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i2c_config_t conf_slave;</w:delText>
        </w:r>
      </w:del>
    </w:p>
    <w:p w:rsidR="000A52CA" w:rsidDel="008B582D" w:rsidRDefault="0000597C">
      <w:pPr>
        <w:widowControl/>
        <w:ind w:firstLineChars="200" w:firstLine="360"/>
        <w:rPr>
          <w:del w:id="119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9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conf_slave.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sda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_io_num = I2C_SLAVE_SDA_IO;</w:delText>
        </w:r>
      </w:del>
    </w:p>
    <w:p w:rsidR="000A52CA" w:rsidDel="008B582D" w:rsidRDefault="0000597C">
      <w:pPr>
        <w:widowControl/>
        <w:ind w:firstLineChars="200" w:firstLine="360"/>
        <w:rPr>
          <w:del w:id="119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9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conf_slave.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sda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pullup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_en = GPIO_PULLUP_ENABLE;</w:delText>
        </w:r>
      </w:del>
    </w:p>
    <w:p w:rsidR="000A52CA" w:rsidDel="008B582D" w:rsidRDefault="0000597C">
      <w:pPr>
        <w:widowControl/>
        <w:ind w:firstLineChars="200" w:firstLine="360"/>
        <w:rPr>
          <w:del w:id="119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9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conf_slave.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scl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_io_num = I2C_SLAVE_SCL_IO;</w:delText>
        </w:r>
      </w:del>
    </w:p>
    <w:p w:rsidR="000A52CA" w:rsidDel="008B582D" w:rsidRDefault="0000597C">
      <w:pPr>
        <w:widowControl/>
        <w:ind w:firstLineChars="200" w:firstLine="360"/>
        <w:rPr>
          <w:del w:id="119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9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conf_slave.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scl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pullup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_en = GPIO_PULLUP_ENABLE;</w:delText>
        </w:r>
      </w:del>
    </w:p>
    <w:p w:rsidR="000A52CA" w:rsidDel="008B582D" w:rsidRDefault="0000597C">
      <w:pPr>
        <w:widowControl/>
        <w:ind w:firstLineChars="200" w:firstLine="360"/>
        <w:rPr>
          <w:del w:id="119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19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conf_slave.mode = I2C_MODE_SLAVE;</w:delText>
        </w:r>
      </w:del>
    </w:p>
    <w:p w:rsidR="000A52CA" w:rsidDel="008B582D" w:rsidRDefault="0000597C">
      <w:pPr>
        <w:widowControl/>
        <w:ind w:firstLineChars="200" w:firstLine="360"/>
        <w:rPr>
          <w:del w:id="120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0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conf_slave.slave.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addr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_10bit_en = 0;</w:delText>
        </w:r>
      </w:del>
    </w:p>
    <w:p w:rsidR="000A52CA" w:rsidDel="008B582D" w:rsidRDefault="0000597C">
      <w:pPr>
        <w:widowControl/>
        <w:ind w:firstLineChars="200" w:firstLine="360"/>
        <w:rPr>
          <w:del w:id="120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0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conf_slave.slave.slave_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addr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ESP_SLAVE_ADDR;</w:delText>
        </w:r>
      </w:del>
    </w:p>
    <w:p w:rsidR="000A52CA" w:rsidDel="008B582D" w:rsidRDefault="0000597C">
      <w:pPr>
        <w:widowControl/>
        <w:ind w:firstLineChars="200" w:firstLine="360"/>
        <w:rPr>
          <w:del w:id="120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0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param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_config(i2c_slave_port, &amp;conf_slave);</w:delText>
        </w:r>
      </w:del>
    </w:p>
    <w:p w:rsidR="000A52CA" w:rsidDel="008B582D" w:rsidRDefault="0000597C">
      <w:pPr>
        <w:widowControl/>
        <w:ind w:firstLineChars="200" w:firstLine="360"/>
        <w:jc w:val="left"/>
        <w:rPr>
          <w:del w:id="120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0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i2c_driver_install(i2c_slave_port, conf_slave.mode, I2C_SLAVE_RX_BUF_LEN, I2C_SLAVE_TX_BUF_LEN, 0);</w:delText>
        </w:r>
      </w:del>
    </w:p>
    <w:p w:rsidR="000A52CA" w:rsidDel="008B582D" w:rsidRDefault="0000597C">
      <w:pPr>
        <w:widowControl/>
        <w:ind w:firstLineChars="200" w:firstLine="360"/>
        <w:rPr>
          <w:del w:id="120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0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Del="008B582D" w:rsidRDefault="0000597C">
      <w:pPr>
        <w:widowControl/>
        <w:ind w:firstLineChars="200" w:firstLine="360"/>
        <w:rPr>
          <w:del w:id="121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1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esp_err_t i2c_master_write_slave(i2c_port_t i2c_num,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8_t* data_wr, size_t size)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主机写入</w:delText>
        </w:r>
      </w:del>
    </w:p>
    <w:p w:rsidR="000A52CA" w:rsidDel="008B582D" w:rsidRDefault="0000597C">
      <w:pPr>
        <w:widowControl/>
        <w:ind w:firstLineChars="200" w:firstLine="360"/>
        <w:rPr>
          <w:del w:id="121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1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21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1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_handle_t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i2c_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_link_create();</w:delText>
        </w:r>
      </w:del>
    </w:p>
    <w:p w:rsidR="000A52CA" w:rsidDel="008B582D" w:rsidRDefault="0000597C">
      <w:pPr>
        <w:widowControl/>
        <w:ind w:firstLineChars="200" w:firstLine="360"/>
        <w:rPr>
          <w:del w:id="121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1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i2c_master_start(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8B582D" w:rsidRDefault="0000597C">
      <w:pPr>
        <w:widowControl/>
        <w:ind w:firstLineChars="200" w:firstLine="360"/>
        <w:jc w:val="left"/>
        <w:rPr>
          <w:del w:id="121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1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i2c_master_write_byte(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,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ESP_SLAVE_ADDR &lt;&lt; 1 ) | WRITE_BIT, ACK_CHECK_EN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8B582D" w:rsidRDefault="0000597C">
      <w:pPr>
        <w:widowControl/>
        <w:ind w:firstLineChars="200" w:firstLine="360"/>
        <w:rPr>
          <w:del w:id="122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2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i2c_master_write(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data_wr, size, ACK_CHECK_EN);</w:delText>
        </w:r>
      </w:del>
    </w:p>
    <w:p w:rsidR="000A52CA" w:rsidDel="008B582D" w:rsidRDefault="0000597C">
      <w:pPr>
        <w:widowControl/>
        <w:ind w:firstLineChars="200" w:firstLine="360"/>
        <w:rPr>
          <w:del w:id="122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2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i2c_master_stop(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8B582D" w:rsidRDefault="0000597C">
      <w:pPr>
        <w:widowControl/>
        <w:ind w:firstLineChars="200" w:firstLine="360"/>
        <w:rPr>
          <w:del w:id="122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2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esp_err_t ret = i2c_master_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_begin(i2c_num,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, 1000 /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portTICK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_RATE_MS);</w:delText>
        </w:r>
      </w:del>
    </w:p>
    <w:p w:rsidR="000A52CA" w:rsidDel="008B582D" w:rsidRDefault="0000597C">
      <w:pPr>
        <w:widowControl/>
        <w:ind w:firstLineChars="200" w:firstLine="360"/>
        <w:rPr>
          <w:del w:id="122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2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_link_delete(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8B582D" w:rsidRDefault="0000597C">
      <w:pPr>
        <w:widowControl/>
        <w:ind w:firstLineChars="200" w:firstLine="360"/>
        <w:rPr>
          <w:del w:id="122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2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return ret;</w:delText>
        </w:r>
      </w:del>
    </w:p>
    <w:p w:rsidR="000A52CA" w:rsidDel="008B582D" w:rsidRDefault="0000597C">
      <w:pPr>
        <w:widowControl/>
        <w:ind w:firstLineChars="200" w:firstLine="360"/>
        <w:rPr>
          <w:del w:id="123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3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Del="008B582D" w:rsidRDefault="0000597C">
      <w:pPr>
        <w:widowControl/>
        <w:ind w:firstLineChars="200" w:firstLine="360"/>
        <w:rPr>
          <w:del w:id="123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3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esp_err_t i2c_master_read_slave(i2c_port_t i2c_num,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8_t* data_rd, size_t size)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主机读取</w:delText>
        </w:r>
      </w:del>
    </w:p>
    <w:p w:rsidR="000A52CA" w:rsidDel="008B582D" w:rsidRDefault="0000597C">
      <w:pPr>
        <w:widowControl/>
        <w:ind w:firstLineChars="200" w:firstLine="360"/>
        <w:rPr>
          <w:del w:id="123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3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23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3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if (size == 0)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23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3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return ESP_OK;</w:delText>
        </w:r>
      </w:del>
    </w:p>
    <w:p w:rsidR="000A52CA" w:rsidDel="008B582D" w:rsidRDefault="0000597C">
      <w:pPr>
        <w:widowControl/>
        <w:ind w:firstLineChars="200" w:firstLine="360"/>
        <w:rPr>
          <w:del w:id="124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4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}</w:delText>
        </w:r>
      </w:del>
    </w:p>
    <w:p w:rsidR="000A52CA" w:rsidDel="008B582D" w:rsidRDefault="0000597C">
      <w:pPr>
        <w:widowControl/>
        <w:ind w:firstLineChars="200" w:firstLine="360"/>
        <w:rPr>
          <w:del w:id="124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4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_handle_t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i2c_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_link_create();</w:delText>
        </w:r>
      </w:del>
    </w:p>
    <w:p w:rsidR="000A52CA" w:rsidDel="008B582D" w:rsidRDefault="0000597C">
      <w:pPr>
        <w:widowControl/>
        <w:ind w:firstLineChars="200" w:firstLine="360"/>
        <w:rPr>
          <w:del w:id="124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4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i2c_master_start(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8B582D" w:rsidRDefault="0000597C">
      <w:pPr>
        <w:widowControl/>
        <w:ind w:firstLineChars="200" w:firstLine="360"/>
        <w:rPr>
          <w:del w:id="124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4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i2c_master_write_byte(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ESP_SLAVE_ADDR&lt;&lt;1)|READ_BIT, ACK_CHECK_EN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8B582D" w:rsidRDefault="0000597C">
      <w:pPr>
        <w:widowControl/>
        <w:ind w:firstLineChars="200" w:firstLine="360"/>
        <w:rPr>
          <w:del w:id="124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4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if (size &gt; 1) {</w:delText>
        </w:r>
      </w:del>
    </w:p>
    <w:p w:rsidR="000A52CA" w:rsidDel="008B582D" w:rsidRDefault="0000597C">
      <w:pPr>
        <w:widowControl/>
        <w:ind w:firstLineChars="200" w:firstLine="360"/>
        <w:rPr>
          <w:del w:id="125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5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i2c_master_read(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data_rd, size - 1, ACK_VAL);</w:delText>
        </w:r>
      </w:del>
    </w:p>
    <w:p w:rsidR="000A52CA" w:rsidDel="008B582D" w:rsidRDefault="0000597C">
      <w:pPr>
        <w:widowControl/>
        <w:ind w:firstLineChars="200" w:firstLine="360"/>
        <w:rPr>
          <w:del w:id="125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5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8B582D" w:rsidRDefault="0000597C">
      <w:pPr>
        <w:widowControl/>
        <w:ind w:firstLineChars="200" w:firstLine="360"/>
        <w:rPr>
          <w:del w:id="125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5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i2c_master_read_byte(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data_rd + size - 1, NACK_VAL);</w:delText>
        </w:r>
      </w:del>
    </w:p>
    <w:p w:rsidR="000A52CA" w:rsidDel="008B582D" w:rsidRDefault="0000597C">
      <w:pPr>
        <w:widowControl/>
        <w:ind w:firstLineChars="200" w:firstLine="360"/>
        <w:rPr>
          <w:del w:id="125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5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i2c_master_stop(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8B582D" w:rsidRDefault="0000597C">
      <w:pPr>
        <w:widowControl/>
        <w:ind w:firstLineChars="200" w:firstLine="360"/>
        <w:rPr>
          <w:del w:id="125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5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esp_err_t ret = i2c_master_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_begin(i2c_num,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, 1000 /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portTICK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_RATE_MS);</w:delText>
        </w:r>
      </w:del>
    </w:p>
    <w:p w:rsidR="000A52CA" w:rsidDel="008B582D" w:rsidRDefault="0000597C">
      <w:pPr>
        <w:widowControl/>
        <w:ind w:firstLineChars="200" w:firstLine="360"/>
        <w:rPr>
          <w:del w:id="126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6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i2c_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_link_delete(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cmd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8B582D" w:rsidRDefault="0000597C">
      <w:pPr>
        <w:widowControl/>
        <w:ind w:firstLineChars="200" w:firstLine="360"/>
        <w:rPr>
          <w:del w:id="126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6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return ret;</w:delText>
        </w:r>
      </w:del>
    </w:p>
    <w:p w:rsidR="000A52CA" w:rsidDel="008B582D" w:rsidRDefault="0000597C">
      <w:pPr>
        <w:widowControl/>
        <w:ind w:firstLineChars="200" w:firstLine="360"/>
        <w:rPr>
          <w:del w:id="126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65" w:author="lll" w:date="2022-07-07T17:32:00Z"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8B582D" w:rsidRDefault="0000597C">
      <w:pPr>
        <w:widowControl/>
        <w:ind w:firstLineChars="200" w:firstLine="360"/>
        <w:rPr>
          <w:del w:id="126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6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void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disp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buf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8_t*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buf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int len)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显示</w:delText>
        </w:r>
      </w:del>
    </w:p>
    <w:p w:rsidR="000A52CA" w:rsidDel="008B582D" w:rsidRDefault="0000597C">
      <w:pPr>
        <w:widowControl/>
        <w:ind w:firstLineChars="200" w:firstLine="360"/>
        <w:rPr>
          <w:del w:id="126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6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27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7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int i;</w:delText>
        </w:r>
      </w:del>
    </w:p>
    <w:p w:rsidR="000A52CA" w:rsidDel="008B582D" w:rsidRDefault="0000597C">
      <w:pPr>
        <w:widowControl/>
        <w:ind w:firstLineChars="200" w:firstLine="360"/>
        <w:rPr>
          <w:del w:id="127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7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for (i = 0; i &lt; len; i++)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27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7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printf("%02x ",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buf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[i]);</w:delText>
        </w:r>
      </w:del>
    </w:p>
    <w:p w:rsidR="000A52CA" w:rsidDel="008B582D" w:rsidRDefault="0000597C">
      <w:pPr>
        <w:widowControl/>
        <w:ind w:firstLineChars="200" w:firstLine="360"/>
        <w:rPr>
          <w:del w:id="127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7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if 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i + 1 ) % 16 == 0)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27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7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printf("\n");</w:delText>
        </w:r>
      </w:del>
    </w:p>
    <w:p w:rsidR="000A52CA" w:rsidDel="008B582D" w:rsidRDefault="0000597C">
      <w:pPr>
        <w:widowControl/>
        <w:ind w:firstLineChars="200" w:firstLine="360"/>
        <w:rPr>
          <w:del w:id="128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8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}</w:delText>
        </w:r>
      </w:del>
    </w:p>
    <w:p w:rsidR="000A52CA" w:rsidDel="008B582D" w:rsidRDefault="0000597C">
      <w:pPr>
        <w:widowControl/>
        <w:ind w:firstLineChars="200" w:firstLine="360"/>
        <w:rPr>
          <w:del w:id="128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8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8B582D" w:rsidRDefault="0000597C">
      <w:pPr>
        <w:widowControl/>
        <w:ind w:firstLineChars="200" w:firstLine="360"/>
        <w:rPr>
          <w:del w:id="128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8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printf("\n");</w:delText>
        </w:r>
      </w:del>
    </w:p>
    <w:p w:rsidR="000A52CA" w:rsidDel="008B582D" w:rsidRDefault="0000597C">
      <w:pPr>
        <w:widowControl/>
        <w:ind w:firstLineChars="200" w:firstLine="360"/>
        <w:rPr>
          <w:del w:id="128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87" w:author="lll" w:date="2022-07-07T17:32:00Z"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8B582D" w:rsidRDefault="0000597C">
      <w:pPr>
        <w:widowControl/>
        <w:ind w:firstLineChars="200" w:firstLine="360"/>
        <w:rPr>
          <w:del w:id="128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8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app_main()         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主程序入口</w:delText>
        </w:r>
      </w:del>
    </w:p>
    <w:p w:rsidR="000A52CA" w:rsidDel="008B582D" w:rsidRDefault="0000597C">
      <w:pPr>
        <w:widowControl/>
        <w:ind w:firstLineChars="200" w:firstLine="360"/>
        <w:rPr>
          <w:del w:id="129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9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   i2c_slave_init();     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从机初始化</w:delText>
        </w:r>
      </w:del>
    </w:p>
    <w:p w:rsidR="000A52CA" w:rsidDel="008B582D" w:rsidRDefault="0000597C">
      <w:pPr>
        <w:widowControl/>
        <w:ind w:firstLineChars="200" w:firstLine="360"/>
        <w:rPr>
          <w:del w:id="129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9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i2c_master_init();   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主机初始化</w:delText>
        </w:r>
      </w:del>
    </w:p>
    <w:p w:rsidR="000A52CA" w:rsidDel="008B582D" w:rsidRDefault="0000597C">
      <w:pPr>
        <w:widowControl/>
        <w:ind w:firstLineChars="200" w:firstLine="360"/>
        <w:rPr>
          <w:del w:id="129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9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while(1)</w:delText>
        </w:r>
      </w:del>
    </w:p>
    <w:p w:rsidR="000A52CA" w:rsidDel="008B582D" w:rsidRDefault="0000597C">
      <w:pPr>
        <w:widowControl/>
        <w:ind w:firstLineChars="200" w:firstLine="360"/>
        <w:rPr>
          <w:del w:id="129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9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29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29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int i = 0;</w:delText>
        </w:r>
      </w:del>
    </w:p>
    <w:p w:rsidR="000A52CA" w:rsidDel="008B582D" w:rsidRDefault="0000597C">
      <w:pPr>
        <w:widowControl/>
        <w:ind w:firstLineChars="200" w:firstLine="360"/>
        <w:rPr>
          <w:del w:id="130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0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int ret;</w:delText>
        </w:r>
      </w:del>
    </w:p>
    <w:p w:rsidR="000A52CA" w:rsidDel="008B582D" w:rsidRDefault="0000597C">
      <w:pPr>
        <w:widowControl/>
        <w:ind w:firstLineChars="200" w:firstLine="360"/>
        <w:rPr>
          <w:del w:id="130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0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8_t* data = 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8_t*)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malloc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(DATA_LENGTH);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分配存储空间</w:delText>
        </w:r>
      </w:del>
    </w:p>
    <w:p w:rsidR="000A52CA" w:rsidDel="008B582D" w:rsidRDefault="0000597C">
      <w:pPr>
        <w:widowControl/>
        <w:ind w:firstLineChars="200" w:firstLine="360"/>
        <w:rPr>
          <w:del w:id="130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0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8_t* data_wr = 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8_t*)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malloc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(DATA_LENGTH);</w:delText>
        </w:r>
      </w:del>
    </w:p>
    <w:p w:rsidR="000A52CA" w:rsidDel="008B582D" w:rsidRDefault="0000597C">
      <w:pPr>
        <w:widowControl/>
        <w:ind w:firstLineChars="200" w:firstLine="360"/>
        <w:rPr>
          <w:del w:id="130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0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8_t* data_rd = (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uint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8_t*)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malloc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(DATA_LENGTH);</w:delText>
        </w:r>
      </w:del>
    </w:p>
    <w:p w:rsidR="000A52CA" w:rsidDel="008B582D" w:rsidRDefault="0000597C">
      <w:pPr>
        <w:widowControl/>
        <w:ind w:firstLineChars="200" w:firstLine="360"/>
        <w:rPr>
          <w:del w:id="130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0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for (i = 0; i &lt; DATA_LENGTH; i++)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8B582D" w:rsidRDefault="0000597C">
      <w:pPr>
        <w:widowControl/>
        <w:ind w:firstLineChars="200" w:firstLine="360"/>
        <w:rPr>
          <w:del w:id="131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1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data[i] = i;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输入数据</w:delText>
        </w:r>
      </w:del>
    </w:p>
    <w:p w:rsidR="000A52CA" w:rsidDel="008B582D" w:rsidRDefault="0000597C">
      <w:pPr>
        <w:widowControl/>
        <w:ind w:firstLineChars="200" w:firstLine="360"/>
        <w:rPr>
          <w:del w:id="131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1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}</w:delText>
        </w:r>
      </w:del>
    </w:p>
    <w:p w:rsidR="000A52CA" w:rsidDel="008B582D" w:rsidRDefault="0000597C">
      <w:pPr>
        <w:widowControl/>
        <w:ind w:firstLineChars="200" w:firstLine="360"/>
        <w:jc w:val="left"/>
        <w:rPr>
          <w:del w:id="131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1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size_t d_size = i2c_slave_write_buffer(I2C_SLAVE_NUM, data, RW_TEST_LENGTH, 1000 /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portTICK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_RATE_MS);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从机写缓冲区</w:delText>
        </w:r>
      </w:del>
    </w:p>
    <w:p w:rsidR="000A52CA" w:rsidDel="008B582D" w:rsidRDefault="0000597C">
      <w:pPr>
        <w:widowControl/>
        <w:ind w:firstLineChars="200" w:firstLine="360"/>
        <w:rPr>
          <w:del w:id="131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1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if (d_size == 0) {</w:delText>
        </w:r>
      </w:del>
    </w:p>
    <w:p w:rsidR="000A52CA" w:rsidDel="008B582D" w:rsidRDefault="0000597C">
      <w:pPr>
        <w:widowControl/>
        <w:ind w:firstLineChars="200" w:firstLine="360"/>
        <w:rPr>
          <w:del w:id="131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1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printf("I2C slave tx buffer full\n");</w:delText>
        </w:r>
      </w:del>
    </w:p>
    <w:p w:rsidR="000A52CA" w:rsidDel="008B582D" w:rsidRDefault="0000597C">
      <w:pPr>
        <w:widowControl/>
        <w:ind w:firstLineChars="200" w:firstLine="360"/>
        <w:rPr>
          <w:del w:id="132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2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ret = i2c_master_read_slave(I2C_MASTER_NUM, data_rd, DATA_LENGTH);</w:delText>
        </w:r>
      </w:del>
    </w:p>
    <w:p w:rsidR="000A52CA" w:rsidDel="008B582D" w:rsidRDefault="0000597C">
      <w:pPr>
        <w:widowControl/>
        <w:ind w:firstLineChars="200" w:firstLine="360"/>
        <w:rPr>
          <w:del w:id="132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2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 else {</w:delText>
        </w:r>
      </w:del>
    </w:p>
    <w:p w:rsidR="000A52CA" w:rsidDel="008B582D" w:rsidRDefault="0000597C">
      <w:pPr>
        <w:widowControl/>
        <w:ind w:firstLineChars="200" w:firstLine="360"/>
        <w:jc w:val="left"/>
        <w:rPr>
          <w:del w:id="132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2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ret = i2c_master_read_slave(I2C_MASTER_NUM, data_rd, RW_TEST_LENGTH);</w:delText>
        </w:r>
      </w:del>
    </w:p>
    <w:p w:rsidR="000A52CA" w:rsidDel="008B582D" w:rsidRDefault="0000597C">
      <w:pPr>
        <w:widowControl/>
        <w:ind w:firstLineChars="900" w:firstLine="1620"/>
        <w:jc w:val="left"/>
        <w:rPr>
          <w:del w:id="132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2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主机读取从机数据</w:delText>
        </w:r>
      </w:del>
    </w:p>
    <w:p w:rsidR="000A52CA" w:rsidDel="008B582D" w:rsidRDefault="0000597C">
      <w:pPr>
        <w:widowControl/>
        <w:ind w:firstLineChars="200" w:firstLine="360"/>
        <w:rPr>
          <w:del w:id="132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2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</w:delText>
        </w:r>
      </w:del>
    </w:p>
    <w:p w:rsidR="000A52CA" w:rsidDel="008B582D" w:rsidRDefault="0000597C">
      <w:pPr>
        <w:widowControl/>
        <w:ind w:firstLineChars="200" w:firstLine="360"/>
        <w:rPr>
          <w:del w:id="133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3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printf("*******************\n");</w:delText>
        </w:r>
      </w:del>
    </w:p>
    <w:p w:rsidR="000A52CA" w:rsidDel="008B582D" w:rsidRDefault="0000597C">
      <w:pPr>
        <w:widowControl/>
        <w:ind w:firstLineChars="200" w:firstLine="360"/>
        <w:rPr>
          <w:del w:id="133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3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printf("TASK MASTER READ FROM SLAVE\n");</w:delText>
        </w:r>
      </w:del>
    </w:p>
    <w:p w:rsidR="000A52CA" w:rsidDel="008B582D" w:rsidRDefault="0000597C">
      <w:pPr>
        <w:widowControl/>
        <w:ind w:firstLineChars="200" w:firstLine="360"/>
        <w:rPr>
          <w:del w:id="133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3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printf("*******************\n");</w:delText>
        </w:r>
      </w:del>
    </w:p>
    <w:p w:rsidR="000A52CA" w:rsidDel="008B582D" w:rsidRDefault="0000597C">
      <w:pPr>
        <w:widowControl/>
        <w:ind w:firstLineChars="200" w:firstLine="360"/>
        <w:rPr>
          <w:del w:id="133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3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printf("====TASK Slave buffer data ====\n");</w:delText>
        </w:r>
      </w:del>
    </w:p>
    <w:p w:rsidR="000A52CA" w:rsidDel="008B582D" w:rsidRDefault="0000597C">
      <w:pPr>
        <w:widowControl/>
        <w:ind w:firstLineChars="200" w:firstLine="360"/>
        <w:rPr>
          <w:del w:id="133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3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disp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buf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(data, d_size);</w:delText>
        </w:r>
      </w:del>
    </w:p>
    <w:p w:rsidR="000A52CA" w:rsidDel="008B582D" w:rsidRDefault="0000597C">
      <w:pPr>
        <w:widowControl/>
        <w:ind w:firstLineChars="200" w:firstLine="360"/>
        <w:rPr>
          <w:del w:id="134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4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if (ret == ESP_OK) {</w:delText>
        </w:r>
      </w:del>
    </w:p>
    <w:p w:rsidR="000A52CA" w:rsidDel="008B582D" w:rsidRDefault="0000597C">
      <w:pPr>
        <w:widowControl/>
        <w:ind w:firstLineChars="200" w:firstLine="360"/>
        <w:rPr>
          <w:del w:id="134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4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printf("====TASK Master read ====\n");</w:delText>
        </w:r>
      </w:del>
    </w:p>
    <w:p w:rsidR="000A52CA" w:rsidDel="008B582D" w:rsidRDefault="0000597C">
      <w:pPr>
        <w:widowControl/>
        <w:ind w:firstLineChars="200" w:firstLine="360"/>
        <w:rPr>
          <w:del w:id="134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4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disp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buf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(data_rd, d_size);</w:delText>
        </w:r>
      </w:del>
    </w:p>
    <w:p w:rsidR="000A52CA" w:rsidDel="008B582D" w:rsidRDefault="0000597C">
      <w:pPr>
        <w:widowControl/>
        <w:ind w:firstLineChars="200" w:firstLine="360"/>
        <w:rPr>
          <w:del w:id="134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4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 else {</w:delText>
        </w:r>
      </w:del>
    </w:p>
    <w:p w:rsidR="000A52CA" w:rsidDel="008B582D" w:rsidRDefault="0000597C">
      <w:pPr>
        <w:widowControl/>
        <w:ind w:firstLineChars="200" w:firstLine="360"/>
        <w:rPr>
          <w:del w:id="134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4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printf("Master read slave error, IO not connected.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..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\n");</w:delText>
        </w:r>
      </w:del>
    </w:p>
    <w:p w:rsidR="000A52CA" w:rsidDel="008B582D" w:rsidRDefault="0000597C">
      <w:pPr>
        <w:widowControl/>
        <w:ind w:firstLineChars="200" w:firstLine="360"/>
        <w:rPr>
          <w:del w:id="135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5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</w:delText>
        </w:r>
      </w:del>
    </w:p>
    <w:p w:rsidR="000A52CA" w:rsidDel="008B582D" w:rsidRDefault="0000597C">
      <w:pPr>
        <w:widowControl/>
        <w:ind w:firstLineChars="200" w:firstLine="360"/>
        <w:rPr>
          <w:del w:id="135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5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vTaskDelay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(2000 /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portTICK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_RATE_MS);</w:delText>
        </w:r>
      </w:del>
    </w:p>
    <w:p w:rsidR="000A52CA" w:rsidDel="008B582D" w:rsidRDefault="0000597C">
      <w:pPr>
        <w:widowControl/>
        <w:ind w:firstLineChars="200" w:firstLine="360"/>
        <w:rPr>
          <w:del w:id="135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5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int size;</w:delText>
        </w:r>
      </w:del>
    </w:p>
    <w:p w:rsidR="000A52CA" w:rsidDel="008B582D" w:rsidRDefault="0000597C">
      <w:pPr>
        <w:widowControl/>
        <w:ind w:firstLineChars="200" w:firstLine="360"/>
        <w:rPr>
          <w:del w:id="135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5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for (i = 0; i &lt; DATA_LENGTH; i++) {</w:delText>
        </w:r>
      </w:del>
    </w:p>
    <w:p w:rsidR="000A52CA" w:rsidDel="008B582D" w:rsidRDefault="0000597C">
      <w:pPr>
        <w:widowControl/>
        <w:ind w:firstLineChars="200" w:firstLine="360"/>
        <w:rPr>
          <w:del w:id="135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5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data_wr[i] = i + 20;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产生数据</w:delText>
        </w:r>
      </w:del>
    </w:p>
    <w:p w:rsidR="000A52CA" w:rsidDel="008B582D" w:rsidRDefault="0000597C">
      <w:pPr>
        <w:widowControl/>
        <w:ind w:firstLineChars="200" w:firstLine="360"/>
        <w:rPr>
          <w:del w:id="136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6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</w:delText>
        </w:r>
      </w:del>
    </w:p>
    <w:p w:rsidR="000A52CA" w:rsidDel="008B582D" w:rsidRDefault="0000597C">
      <w:pPr>
        <w:widowControl/>
        <w:ind w:firstLineChars="200" w:firstLine="360"/>
        <w:jc w:val="left"/>
        <w:rPr>
          <w:del w:id="136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6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ret = i2c_master_write_slave( I2C_MASTER_NUM, data_wr, RW_TEST_LENGTH);  </w:delText>
        </w:r>
      </w:del>
    </w:p>
    <w:p w:rsidR="000A52CA" w:rsidDel="008B582D" w:rsidRDefault="0000597C">
      <w:pPr>
        <w:widowControl/>
        <w:ind w:firstLineChars="633" w:firstLine="1139"/>
        <w:jc w:val="left"/>
        <w:rPr>
          <w:del w:id="136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6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</w:delText>
        </w:r>
        <w:r w:rsidDel="008B582D">
          <w:rPr>
            <w:rFonts w:ascii="HelveticaNeue-Light-Identity-H" w:eastAsia="宋体" w:hAnsi="HelveticaNeue-Light-Identity-H" w:cs="宋体" w:hint="eastAsia"/>
            <w:color w:val="FF00FF"/>
            <w:kern w:val="0"/>
            <w:sz w:val="18"/>
            <w:szCs w:val="18"/>
          </w:rPr>
          <w:delText>写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从机数据</w:delText>
        </w:r>
      </w:del>
    </w:p>
    <w:p w:rsidR="000A52CA" w:rsidDel="008B582D" w:rsidRDefault="0000597C">
      <w:pPr>
        <w:widowControl/>
        <w:ind w:firstLineChars="200" w:firstLine="360"/>
        <w:jc w:val="left"/>
        <w:rPr>
          <w:del w:id="136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6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if (ret == ESP_OK) {</w:delText>
        </w:r>
      </w:del>
    </w:p>
    <w:p w:rsidR="000A52CA" w:rsidDel="008B582D" w:rsidRDefault="0000597C">
      <w:pPr>
        <w:widowControl/>
        <w:ind w:firstLineChars="200" w:firstLine="360"/>
        <w:jc w:val="left"/>
        <w:rPr>
          <w:del w:id="136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6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size = i2c_slave_read_buffer( I2C_SLAVE_NUM, data, RW_TEST_LENGTH, 1000 /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portTICK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_RATE_MS);   //</w:delText>
        </w:r>
        <w:r w:rsidDel="008B582D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从机读缓冲区数据</w:delText>
        </w:r>
      </w:del>
    </w:p>
    <w:p w:rsidR="000A52CA" w:rsidDel="008B582D" w:rsidRDefault="0000597C">
      <w:pPr>
        <w:widowControl/>
        <w:ind w:firstLineChars="200" w:firstLine="360"/>
        <w:rPr>
          <w:del w:id="137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7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</w:delText>
        </w:r>
      </w:del>
    </w:p>
    <w:p w:rsidR="000A52CA" w:rsidDel="008B582D" w:rsidRDefault="0000597C">
      <w:pPr>
        <w:widowControl/>
        <w:ind w:firstLineChars="200" w:firstLine="360"/>
        <w:rPr>
          <w:del w:id="137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7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printf("*******************\n");</w:delText>
        </w:r>
      </w:del>
    </w:p>
    <w:p w:rsidR="000A52CA" w:rsidDel="008B582D" w:rsidRDefault="0000597C">
      <w:pPr>
        <w:widowControl/>
        <w:ind w:firstLineChars="200" w:firstLine="360"/>
        <w:rPr>
          <w:del w:id="137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7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printf("TASK  MASTER WRITE TO SLAVE\n");</w:delText>
        </w:r>
      </w:del>
    </w:p>
    <w:p w:rsidR="000A52CA" w:rsidDel="008B582D" w:rsidRDefault="0000597C">
      <w:pPr>
        <w:widowControl/>
        <w:ind w:firstLineChars="200" w:firstLine="360"/>
        <w:rPr>
          <w:del w:id="137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7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printf("*******************\n");</w:delText>
        </w:r>
      </w:del>
    </w:p>
    <w:p w:rsidR="000A52CA" w:rsidDel="008B582D" w:rsidRDefault="0000597C">
      <w:pPr>
        <w:widowControl/>
        <w:ind w:firstLineChars="200" w:firstLine="360"/>
        <w:rPr>
          <w:del w:id="137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7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printf("----TASK Master write ----\n");</w:delText>
        </w:r>
      </w:del>
    </w:p>
    <w:p w:rsidR="000A52CA" w:rsidDel="008B582D" w:rsidRDefault="0000597C">
      <w:pPr>
        <w:widowControl/>
        <w:ind w:firstLineChars="200" w:firstLine="360"/>
        <w:rPr>
          <w:del w:id="138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8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disp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buf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(data_wr, RW_TEST_LENGTH);</w:delText>
        </w:r>
      </w:del>
    </w:p>
    <w:p w:rsidR="000A52CA" w:rsidDel="008B582D" w:rsidRDefault="0000597C">
      <w:pPr>
        <w:widowControl/>
        <w:ind w:firstLineChars="200" w:firstLine="360"/>
        <w:rPr>
          <w:del w:id="138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8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if (ret == ESP_OK) {</w:delText>
        </w:r>
      </w:del>
    </w:p>
    <w:p w:rsidR="000A52CA" w:rsidDel="008B582D" w:rsidRDefault="0000597C">
      <w:pPr>
        <w:widowControl/>
        <w:ind w:firstLineChars="200" w:firstLine="360"/>
        <w:rPr>
          <w:del w:id="138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8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printf("----TASK Slave read: [%d] bytes ----\n", size);</w:delText>
        </w:r>
      </w:del>
    </w:p>
    <w:p w:rsidR="000A52CA" w:rsidDel="008B582D" w:rsidRDefault="0000597C">
      <w:pPr>
        <w:widowControl/>
        <w:ind w:firstLineChars="200" w:firstLine="360"/>
        <w:rPr>
          <w:del w:id="138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8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disp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buf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(data, size);</w:delText>
        </w:r>
      </w:del>
    </w:p>
    <w:p w:rsidR="000A52CA" w:rsidDel="008B582D" w:rsidRDefault="0000597C">
      <w:pPr>
        <w:widowControl/>
        <w:ind w:firstLineChars="200" w:firstLine="360"/>
        <w:rPr>
          <w:del w:id="138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89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 else {</w:delText>
        </w:r>
      </w:del>
    </w:p>
    <w:p w:rsidR="000A52CA" w:rsidDel="008B582D" w:rsidRDefault="0000597C">
      <w:pPr>
        <w:widowControl/>
        <w:ind w:firstLineChars="200" w:firstLine="360"/>
        <w:rPr>
          <w:del w:id="1390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91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printf("TASK Master write slave error, IO not connected.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...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\n");</w:delText>
        </w:r>
      </w:del>
    </w:p>
    <w:p w:rsidR="000A52CA" w:rsidDel="008B582D" w:rsidRDefault="0000597C">
      <w:pPr>
        <w:widowControl/>
        <w:ind w:firstLineChars="200" w:firstLine="360"/>
        <w:rPr>
          <w:del w:id="1392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93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</w:delText>
        </w:r>
      </w:del>
    </w:p>
    <w:p w:rsidR="000A52CA" w:rsidDel="008B582D" w:rsidRDefault="0000597C">
      <w:pPr>
        <w:widowControl/>
        <w:ind w:firstLineChars="200" w:firstLine="360"/>
        <w:rPr>
          <w:del w:id="1394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95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vTaskDelay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(2000 / </w:delText>
        </w:r>
        <w:r w:rsidDel="008B582D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portTICK</w:delText>
        </w:r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_RATE_MS);</w:delText>
        </w:r>
      </w:del>
    </w:p>
    <w:p w:rsidR="000A52CA" w:rsidDel="008B582D" w:rsidRDefault="0000597C">
      <w:pPr>
        <w:widowControl/>
        <w:ind w:firstLineChars="200" w:firstLine="360"/>
        <w:rPr>
          <w:del w:id="1396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97" w:author="lll" w:date="2022-07-07T17:32:00Z">
        <w:r w:rsidDel="008B582D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8B582D" w:rsidRDefault="0000597C">
      <w:pPr>
        <w:widowControl/>
        <w:ind w:firstLineChars="200" w:firstLine="360"/>
        <w:rPr>
          <w:del w:id="1398" w:author="lll" w:date="2022-07-07T17:3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399" w:author="lll" w:date="2022-07-07T17:32:00Z">
        <w:r w:rsidDel="008B582D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2.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Arduino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390A15" w:rsidP="00390A15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1400" w:author="lll" w:date="2022-07-07T20:20:00Z">
        <w:r w:rsidRPr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在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Arduino IDE 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中使用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ESP32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时，默认的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I2C 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引脚为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GPIO21 (SDA)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GPIO22 (SCL)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</w:t>
        </w:r>
      </w:ins>
      <w:ins w:id="1401" w:author="lll" w:date="2022-07-07T20:25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本例采用</w:t>
        </w:r>
      </w:ins>
      <w:ins w:id="1402" w:author="lll" w:date="2022-07-07T20:26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GY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-30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光强传感器模块，读取其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I</w:t>
        </w:r>
      </w:ins>
      <w:ins w:id="1403" w:author="lll" w:date="2022-07-07T20:27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2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C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设备</w:t>
        </w:r>
      </w:ins>
      <w:ins w:id="1404" w:author="lll" w:date="2022-07-07T20:26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地址，</w:t>
        </w:r>
      </w:ins>
      <w:ins w:id="1405" w:author="lll" w:date="2022-07-07T20:29:00Z"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并打印在串口监视器上。</w:t>
        </w:r>
      </w:ins>
      <w:ins w:id="1406" w:author="lll" w:date="2022-07-07T20:27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将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GY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-30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的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SDA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引脚连接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GPIO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21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S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CL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引脚连接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GPIO2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2</w:t>
        </w:r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，</w:t>
        </w:r>
      </w:ins>
      <w:ins w:id="1407" w:author="lll" w:date="2022-07-07T20:28:00Z"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VCC</w:t>
        </w:r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接</w:t>
        </w:r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3</w:t>
        </w:r>
        <w:r w:rsidR="002A5F97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.3</w:t>
        </w:r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V</w:t>
        </w:r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</w:t>
        </w:r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GND</w:t>
        </w:r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连接</w:t>
        </w:r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GND</w:t>
        </w:r>
        <w:r w:rsidR="002A5F9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</w:t>
        </w:r>
      </w:ins>
      <w:r w:rsidR="0000597C"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390A15" w:rsidRPr="00390A15" w:rsidRDefault="00390A15" w:rsidP="00390A15">
      <w:pPr>
        <w:widowControl/>
        <w:ind w:firstLineChars="200" w:firstLine="360"/>
        <w:rPr>
          <w:ins w:id="1408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09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"Wire.h"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10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11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setup() {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12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13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Serial.begin(115200);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14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15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Wire.begin();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16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17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18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19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loop() {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20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21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byte error, address;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22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23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int nDevices = 0;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24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25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delay(5000);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26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27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Serial.println("Scanning for I2C devices ...");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28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29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for(address = 0x01; address &lt; 0x7f; address++){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30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31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Wire.beginTransmission(address);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32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33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error = Wire.endTransmission();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34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35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(error == 0){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36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37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Serial.printf("I2C device found at address 0x%02X\n", address);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38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39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nDevices++;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40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41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 else if(error != 2){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42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43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Serial.printf("Error %d at address 0x%02X\n", error, address);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44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45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46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47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}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48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49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if (nDevices == 0){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50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51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Serial.println("No I2C devices found");</w:t>
        </w:r>
      </w:ins>
    </w:p>
    <w:p w:rsidR="00390A15" w:rsidRPr="00390A15" w:rsidRDefault="00390A15" w:rsidP="00390A15">
      <w:pPr>
        <w:widowControl/>
        <w:ind w:firstLineChars="200" w:firstLine="360"/>
        <w:rPr>
          <w:ins w:id="1452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53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}</w:t>
        </w:r>
      </w:ins>
    </w:p>
    <w:p w:rsidR="000A52CA" w:rsidDel="00390A15" w:rsidRDefault="00390A15" w:rsidP="00390A15">
      <w:pPr>
        <w:widowControl/>
        <w:ind w:firstLineChars="200" w:firstLine="360"/>
        <w:rPr>
          <w:del w:id="1454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455" w:author="lll" w:date="2022-07-07T20:25:00Z">
        <w:r w:rsidRPr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  <w:del w:id="1456" w:author="lll" w:date="2022-07-07T20:25:00Z">
        <w:r w:rsidR="0000597C"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&lt;Wire.h&gt;</w:delText>
        </w:r>
      </w:del>
    </w:p>
    <w:p w:rsidR="000A52CA" w:rsidDel="00390A15" w:rsidRDefault="0000597C">
      <w:pPr>
        <w:widowControl/>
        <w:ind w:firstLineChars="200" w:firstLine="360"/>
        <w:rPr>
          <w:del w:id="1457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58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setup() {</w:delText>
        </w:r>
      </w:del>
    </w:p>
    <w:p w:rsidR="000A52CA" w:rsidDel="00390A15" w:rsidRDefault="0000597C">
      <w:pPr>
        <w:widowControl/>
        <w:ind w:firstLineChars="200" w:firstLine="360"/>
        <w:rPr>
          <w:del w:id="1459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60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Serial.begin(115200);</w:delText>
        </w:r>
      </w:del>
    </w:p>
    <w:p w:rsidR="000A52CA" w:rsidDel="00390A15" w:rsidRDefault="0000597C">
      <w:pPr>
        <w:widowControl/>
        <w:ind w:firstLineChars="200" w:firstLine="360"/>
        <w:rPr>
          <w:del w:id="1461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62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Wire.begin();    //</w:delText>
        </w:r>
        <w:r w:rsidDel="00390A15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Arduino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默认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SCL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为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GPIO22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，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SDA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为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GPIO21</w:delText>
        </w:r>
      </w:del>
    </w:p>
    <w:p w:rsidR="000A52CA" w:rsidDel="00390A15" w:rsidRDefault="0000597C">
      <w:pPr>
        <w:widowControl/>
        <w:ind w:firstLineChars="200" w:firstLine="360"/>
        <w:rPr>
          <w:del w:id="1463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64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Del="00390A15" w:rsidRDefault="0000597C">
      <w:pPr>
        <w:widowControl/>
        <w:ind w:firstLineChars="200" w:firstLine="360"/>
        <w:rPr>
          <w:del w:id="1465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66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loop() {</w:delText>
        </w:r>
      </w:del>
    </w:p>
    <w:p w:rsidR="000A52CA" w:rsidDel="00390A15" w:rsidRDefault="0000597C">
      <w:pPr>
        <w:widowControl/>
        <w:ind w:firstLineChars="200" w:firstLine="360"/>
        <w:rPr>
          <w:del w:id="1467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68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byte x = 0;</w:delText>
        </w:r>
      </w:del>
    </w:p>
    <w:p w:rsidR="000A52CA" w:rsidDel="00390A15" w:rsidRDefault="0000597C">
      <w:pPr>
        <w:widowControl/>
        <w:ind w:firstLineChars="200" w:firstLine="360"/>
        <w:rPr>
          <w:del w:id="1469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70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String s = </w:delText>
        </w:r>
        <w:r w:rsidDel="00390A15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""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390A15" w:rsidRDefault="0000597C">
      <w:pPr>
        <w:widowControl/>
        <w:ind w:firstLineChars="200" w:firstLine="360"/>
        <w:rPr>
          <w:del w:id="1471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72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Wire.</w:delText>
        </w:r>
        <w:r w:rsidDel="00390A15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beginTransmission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(0x28); //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从机地址为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0x28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（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可根据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需要替换为正确的地址）</w:delText>
        </w:r>
      </w:del>
    </w:p>
    <w:p w:rsidR="000A52CA" w:rsidDel="00390A15" w:rsidRDefault="0000597C">
      <w:pPr>
        <w:widowControl/>
        <w:ind w:firstLineChars="200" w:firstLine="360"/>
        <w:rPr>
          <w:del w:id="1473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74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Wire.write("x is ");          //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传输数据</w:delText>
        </w:r>
      </w:del>
    </w:p>
    <w:p w:rsidR="000A52CA" w:rsidDel="00390A15" w:rsidRDefault="0000597C">
      <w:pPr>
        <w:widowControl/>
        <w:ind w:firstLineChars="200" w:firstLine="360"/>
        <w:rPr>
          <w:del w:id="1475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76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Wire.write(x);</w:delText>
        </w:r>
      </w:del>
    </w:p>
    <w:p w:rsidR="000A52CA" w:rsidDel="00390A15" w:rsidRDefault="0000597C">
      <w:pPr>
        <w:widowControl/>
        <w:ind w:firstLineChars="200" w:firstLine="360"/>
        <w:rPr>
          <w:del w:id="1477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78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Serial.</w:delText>
        </w:r>
        <w:r w:rsidDel="00390A15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(Wire.</w:delText>
        </w:r>
        <w:r w:rsidDel="00390A15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endTransmission</w:delText>
        </w:r>
        <w:r w:rsidDel="00390A15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390A15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    //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结束传输，返回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0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成功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，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1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为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数据溢出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，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2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为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发送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address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时从机接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收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到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NACK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，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3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为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发送数据时接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收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到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NACK 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，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4</w:delText>
        </w:r>
        <w:r w:rsidDel="00390A15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为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其他错误</w:delText>
        </w:r>
      </w:del>
    </w:p>
    <w:p w:rsidR="000A52CA" w:rsidDel="00390A15" w:rsidRDefault="0000597C">
      <w:pPr>
        <w:widowControl/>
        <w:ind w:firstLineChars="200" w:firstLine="360"/>
        <w:rPr>
          <w:del w:id="1479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80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x++;</w:delText>
        </w:r>
      </w:del>
    </w:p>
    <w:p w:rsidR="000A52CA" w:rsidDel="00390A15" w:rsidRDefault="0000597C">
      <w:pPr>
        <w:widowControl/>
        <w:ind w:firstLineChars="200" w:firstLine="360"/>
        <w:rPr>
          <w:del w:id="1481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82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delay(500);</w:delText>
        </w:r>
      </w:del>
    </w:p>
    <w:p w:rsidR="000A52CA" w:rsidDel="00390A15" w:rsidRDefault="0000597C">
      <w:pPr>
        <w:widowControl/>
        <w:ind w:firstLineChars="200" w:firstLine="360"/>
        <w:rPr>
          <w:del w:id="1483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84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Wire.</w:delText>
        </w:r>
        <w:r w:rsidDel="00390A15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requestFrom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(0x28, 6);    //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从地址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0x28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读取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6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字节</w:delText>
        </w:r>
      </w:del>
    </w:p>
    <w:p w:rsidR="000A52CA" w:rsidDel="00390A15" w:rsidRDefault="0000597C">
      <w:pPr>
        <w:widowControl/>
        <w:ind w:firstLineChars="200" w:firstLine="360"/>
        <w:rPr>
          <w:del w:id="1485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86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while (Wire.available</w:delText>
        </w:r>
        <w:r w:rsidDel="00390A15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390A15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  <w:r w:rsidDel="00390A15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//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如果可以继续读取</w:delText>
        </w:r>
      </w:del>
    </w:p>
    <w:p w:rsidR="000A52CA" w:rsidDel="00390A15" w:rsidRDefault="0000597C">
      <w:pPr>
        <w:widowControl/>
        <w:ind w:firstLineChars="200" w:firstLine="360"/>
        <w:rPr>
          <w:del w:id="1487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88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char c = Wire.read(); //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读取当前字节并跳转到下一字节</w:delText>
        </w:r>
      </w:del>
    </w:p>
    <w:p w:rsidR="000A52CA" w:rsidDel="00390A15" w:rsidRDefault="0000597C">
      <w:pPr>
        <w:widowControl/>
        <w:ind w:firstLineChars="200" w:firstLine="360"/>
        <w:rPr>
          <w:del w:id="1489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90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 += c;</w:delText>
        </w:r>
      </w:del>
    </w:p>
    <w:p w:rsidR="000A52CA" w:rsidDel="00390A15" w:rsidRDefault="0000597C">
      <w:pPr>
        <w:widowControl/>
        <w:ind w:firstLineChars="200" w:firstLine="360"/>
        <w:rPr>
          <w:del w:id="1491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92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}</w:delText>
        </w:r>
      </w:del>
    </w:p>
    <w:p w:rsidR="000A52CA" w:rsidDel="00390A15" w:rsidRDefault="0000597C">
      <w:pPr>
        <w:widowControl/>
        <w:ind w:firstLineChars="200" w:firstLine="360"/>
        <w:rPr>
          <w:del w:id="1493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94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Serial.</w:delText>
        </w:r>
        <w:r w:rsidDel="00390A15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(s);</w:delText>
        </w:r>
      </w:del>
    </w:p>
    <w:p w:rsidR="000A52CA" w:rsidDel="00390A15" w:rsidRDefault="0000597C">
      <w:pPr>
        <w:widowControl/>
        <w:ind w:firstLineChars="200" w:firstLine="360"/>
        <w:rPr>
          <w:del w:id="1495" w:author="lll" w:date="2022-07-07T20:2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96" w:author="lll" w:date="2022-07-07T20:25:00Z">
        <w:r w:rsidDel="00390A15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delay(500);</w:delText>
        </w:r>
      </w:del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497" w:author="lll" w:date="2022-07-07T20:25:00Z">
        <w:r w:rsidDel="00390A15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3.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MicroPython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6C4F21" w:rsidRPr="006C4F21" w:rsidRDefault="006C4F21">
      <w:pPr>
        <w:widowControl/>
        <w:ind w:firstLineChars="200" w:firstLine="420"/>
        <w:rPr>
          <w:ins w:id="1498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  <w:rPrChange w:id="1499" w:author="lll" w:date="2022-07-08T00:17:00Z">
            <w:rPr>
              <w:ins w:id="1500" w:author="lll" w:date="2022-07-08T00:16:00Z"/>
              <w:rFonts w:ascii="HelveticaNeue-Light-Identity-H" w:eastAsia="宋体" w:hAnsi="HelveticaNeue-Light-Identity-H" w:cs="宋体" w:hint="eastAsia"/>
              <w:color w:val="000000" w:themeColor="text1"/>
              <w:kern w:val="0"/>
              <w:sz w:val="18"/>
              <w:szCs w:val="18"/>
            </w:rPr>
          </w:rPrChange>
        </w:rPr>
        <w:pPrChange w:id="1501" w:author="lll" w:date="2022-07-08T00:17:00Z">
          <w:pPr>
            <w:widowControl/>
            <w:ind w:firstLineChars="200" w:firstLine="360"/>
          </w:pPr>
        </w:pPrChange>
      </w:pPr>
      <w:ins w:id="1502" w:author="lll" w:date="2022-07-08T00:17:00Z">
        <w:r w:rsidRPr="006C4F2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1503" w:author="lll" w:date="2022-07-08T00:17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本示例读取</w:t>
        </w:r>
      </w:ins>
      <w:ins w:id="1504" w:author="lll" w:date="2022-07-08T00:16:00Z">
        <w:r w:rsidRPr="006C4F2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1505" w:author="lll" w:date="2022-07-08T00:17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GY</w:t>
        </w:r>
      </w:ins>
      <w:ins w:id="1506" w:author="lll" w:date="2022-07-08T00:17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-</w:t>
        </w:r>
      </w:ins>
      <w:ins w:id="1507" w:author="lll" w:date="2022-07-08T00:16:00Z">
        <w:r w:rsidRPr="006C4F2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1508" w:author="lll" w:date="2022-07-08T00:17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30</w:t>
        </w:r>
        <w:r w:rsidRPr="006C4F2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  <w:rPrChange w:id="1509" w:author="lll" w:date="2022-07-08T00:17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光照强度传感器</w:t>
        </w:r>
      </w:ins>
      <w:ins w:id="1510" w:author="lll" w:date="2022-07-08T00:17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的数值，</w:t>
        </w:r>
      </w:ins>
      <w:ins w:id="1511" w:author="lll" w:date="2022-07-08T00:18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传感器</w:t>
        </w:r>
      </w:ins>
      <w:ins w:id="1512" w:author="lll" w:date="2022-07-08T00:17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SCL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引脚连接开发板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GPIO</w:t>
        </w:r>
      </w:ins>
      <w:ins w:id="1513" w:author="lll" w:date="2022-07-08T00:22:00Z">
        <w:r w:rsidR="002E58B7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22</w:t>
        </w:r>
      </w:ins>
      <w:ins w:id="1514" w:author="lll" w:date="2022-07-08T00:17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引脚</w:t>
        </w:r>
      </w:ins>
      <w:ins w:id="1515" w:author="lll" w:date="2022-07-08T00:18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，传感器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SDA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引脚连接开发板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GPIO</w:t>
        </w:r>
      </w:ins>
      <w:ins w:id="1516" w:author="lll" w:date="2022-07-08T00:22:00Z">
        <w:r w:rsidR="002E58B7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21</w:t>
        </w:r>
      </w:ins>
      <w:ins w:id="1517" w:author="lll" w:date="2022-07-08T00:18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引脚，传感器的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VCC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接开发板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3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.3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V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，传感器的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GND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连接开发板的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GND</w:t>
        </w:r>
      </w:ins>
      <w:ins w:id="1518" w:author="lll" w:date="2022-07-08T00:19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，代码如下：</w:t>
        </w:r>
      </w:ins>
    </w:p>
    <w:p w:rsidR="006C4F21" w:rsidRPr="006C4F21" w:rsidRDefault="006C4F21" w:rsidP="006C4F21">
      <w:pPr>
        <w:widowControl/>
        <w:ind w:firstLineChars="200" w:firstLine="360"/>
        <w:rPr>
          <w:ins w:id="1519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520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import time</w:t>
        </w:r>
      </w:ins>
    </w:p>
    <w:p w:rsidR="006C4F21" w:rsidRPr="006C4F21" w:rsidRDefault="006C4F21" w:rsidP="006C4F21">
      <w:pPr>
        <w:widowControl/>
        <w:ind w:firstLineChars="200" w:firstLine="360"/>
        <w:rPr>
          <w:ins w:id="1521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522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from machine import Pin, SoftI2C</w:t>
        </w:r>
      </w:ins>
    </w:p>
    <w:p w:rsidR="006C4F21" w:rsidRPr="006C4F21" w:rsidRDefault="006C4F21" w:rsidP="006C4F21">
      <w:pPr>
        <w:widowControl/>
        <w:ind w:firstLineChars="200" w:firstLine="360"/>
        <w:rPr>
          <w:ins w:id="1523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524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i2c = SoftI2C(scl = Pin(</w:t>
        </w:r>
      </w:ins>
      <w:ins w:id="1525" w:author="lll" w:date="2022-07-08T00:22:00Z">
        <w:r w:rsidR="002E58B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22</w:t>
        </w:r>
      </w:ins>
      <w:ins w:id="1526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),sda = Pin(</w:t>
        </w:r>
      </w:ins>
      <w:ins w:id="1527" w:author="lll" w:date="2022-07-08T00:22:00Z">
        <w:r w:rsidR="002E58B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21</w:t>
        </w:r>
      </w:ins>
      <w:ins w:id="1528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),freq = 10000) </w:t>
        </w:r>
      </w:ins>
      <w:ins w:id="1529" w:author="lll" w:date="2022-07-08T00:22:00Z">
        <w:r w:rsidR="002E58B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</w:t>
        </w:r>
      </w:ins>
      <w:ins w:id="1530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</w:t>
        </w:r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软件</w:t>
        </w:r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I2C</w:t>
        </w:r>
      </w:ins>
    </w:p>
    <w:p w:rsidR="006C4F21" w:rsidRPr="006C4F21" w:rsidRDefault="006C4F21" w:rsidP="006C4F21">
      <w:pPr>
        <w:widowControl/>
        <w:ind w:firstLineChars="200" w:firstLine="360"/>
        <w:rPr>
          <w:ins w:id="1531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532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addr_list = i2c.scan()</w:t>
        </w:r>
      </w:ins>
      <w:ins w:id="1533" w:author="lll" w:date="2022-07-08T00:19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#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获取设备的地址</w:t>
        </w:r>
      </w:ins>
    </w:p>
    <w:p w:rsidR="006C4F21" w:rsidRPr="006C4F21" w:rsidRDefault="006C4F21" w:rsidP="006C4F21">
      <w:pPr>
        <w:widowControl/>
        <w:ind w:firstLineChars="200" w:firstLine="360"/>
        <w:rPr>
          <w:ins w:id="1534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535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i2c.writeto(addr_list[0],b'\x10')</w:t>
        </w:r>
      </w:ins>
      <w:ins w:id="1536" w:author="lll" w:date="2022-07-08T00:19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  <w:r w:rsidRPr="00996E2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</w:t>
        </w:r>
        <w:r w:rsidRPr="00996E2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设置分辨率模式为连续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高</w:t>
        </w:r>
        <w:r w:rsidRPr="00996E2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分辨率模式</w:t>
        </w:r>
      </w:ins>
    </w:p>
    <w:p w:rsidR="006C4F21" w:rsidRPr="006C4F21" w:rsidRDefault="006C4F21" w:rsidP="006C4F21">
      <w:pPr>
        <w:widowControl/>
        <w:ind w:firstLineChars="200" w:firstLine="360"/>
        <w:rPr>
          <w:ins w:id="1537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538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while True:</w:t>
        </w:r>
      </w:ins>
    </w:p>
    <w:p w:rsidR="006C4F21" w:rsidRPr="006C4F21" w:rsidRDefault="006C4F21" w:rsidP="006C4F21">
      <w:pPr>
        <w:widowControl/>
        <w:ind w:firstLineChars="200" w:firstLine="360"/>
        <w:rPr>
          <w:ins w:id="1539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540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data = i2c.readfrom(35,2)</w:t>
        </w:r>
      </w:ins>
      <w:ins w:id="1541" w:author="lll" w:date="2022-07-08T00:19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#</w:t>
        </w:r>
      </w:ins>
      <w:ins w:id="1542" w:author="lll" w:date="2022-07-08T00:20:00Z">
        <w:r w:rsidRPr="00996E2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  <w:r w:rsidRPr="00996E2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读取测量结果</w:t>
        </w:r>
      </w:ins>
    </w:p>
    <w:p w:rsidR="006C4F21" w:rsidRPr="006C4F21" w:rsidRDefault="006C4F21" w:rsidP="006C4F21">
      <w:pPr>
        <w:widowControl/>
        <w:ind w:firstLineChars="200" w:firstLine="360"/>
        <w:rPr>
          <w:ins w:id="1543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544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result = float(data[0]*0xff+data[1])/1.2</w:t>
        </w:r>
      </w:ins>
      <w:ins w:id="1545" w:author="lll" w:date="2022-07-08T00:20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</w:t>
        </w:r>
        <w:r w:rsidRPr="00996E2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</w:t>
        </w:r>
        <w:r w:rsidRPr="00996E2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处理测量结果</w:t>
        </w:r>
      </w:ins>
    </w:p>
    <w:p w:rsidR="000A52CA" w:rsidDel="006C4F21" w:rsidRDefault="006C4F21" w:rsidP="006C4F21">
      <w:pPr>
        <w:widowControl/>
        <w:ind w:firstLineChars="200" w:firstLine="360"/>
        <w:rPr>
          <w:del w:id="1546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1547" w:author="lll" w:date="2022-07-08T00:16:00Z">
        <w:r w:rsidRPr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print(result)</w:t>
        </w:r>
      </w:ins>
      <w:del w:id="1548" w:author="lll" w:date="2022-07-08T00:16:00Z">
        <w:r w:rsidR="0000597C"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from machine import Pin,I2C</w:delText>
        </w:r>
      </w:del>
    </w:p>
    <w:p w:rsidR="000A52CA" w:rsidDel="006C4F21" w:rsidRDefault="0000597C">
      <w:pPr>
        <w:widowControl/>
        <w:ind w:firstLineChars="200" w:firstLine="360"/>
        <w:rPr>
          <w:del w:id="1549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550" w:author="lll" w:date="2022-07-08T00:16:00Z"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import time</w:delText>
        </w:r>
      </w:del>
    </w:p>
    <w:p w:rsidR="000A52CA" w:rsidDel="006C4F21" w:rsidRDefault="0000597C">
      <w:pPr>
        <w:widowControl/>
        <w:ind w:firstLineChars="200" w:firstLine="360"/>
        <w:rPr>
          <w:del w:id="1551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552" w:author="lll" w:date="2022-07-08T00:16:00Z"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i2c = I2C(</w:delText>
        </w:r>
        <w:r w:rsidDel="006C4F2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scl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=Pin</w:delText>
        </w:r>
        <w:r w:rsidDel="006C4F2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18), </w:delText>
        </w:r>
        <w:r w:rsidDel="006C4F2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sda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=Pin(19), freq=100000)</w:delText>
        </w:r>
      </w:del>
    </w:p>
    <w:p w:rsidR="000A52CA" w:rsidDel="006C4F21" w:rsidRDefault="0000597C">
      <w:pPr>
        <w:widowControl/>
        <w:ind w:firstLineChars="200" w:firstLine="360"/>
        <w:rPr>
          <w:del w:id="1553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554" w:author="lll" w:date="2022-07-08T00:16:00Z"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主机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GPIO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时钟引脚、数据引脚、时钟频率</w:delText>
        </w:r>
      </w:del>
    </w:p>
    <w:p w:rsidR="000A52CA" w:rsidDel="006C4F21" w:rsidRDefault="0000597C">
      <w:pPr>
        <w:widowControl/>
        <w:ind w:firstLineChars="200" w:firstLine="360"/>
        <w:rPr>
          <w:del w:id="1555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556" w:author="lll" w:date="2022-07-08T00:16:00Z"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i2c.scan()                                      #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扫描从机</w:delText>
        </w:r>
      </w:del>
    </w:p>
    <w:p w:rsidR="000A52CA" w:rsidDel="006C4F21" w:rsidRDefault="0000597C">
      <w:pPr>
        <w:widowControl/>
        <w:ind w:firstLineChars="200" w:firstLine="360"/>
        <w:rPr>
          <w:del w:id="1557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558" w:author="lll" w:date="2022-07-08T00:16:00Z"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b=</w:delText>
        </w:r>
        <w:r w:rsidDel="006C4F2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bytearray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</w:delText>
        </w:r>
        <w:r w:rsidDel="006C4F2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HelloWorld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")                        #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写入的数据</w:delText>
        </w:r>
      </w:del>
    </w:p>
    <w:p w:rsidR="000A52CA" w:rsidDel="006C4F21" w:rsidRDefault="0000597C">
      <w:pPr>
        <w:widowControl/>
        <w:ind w:firstLineChars="200" w:firstLine="360"/>
        <w:rPr>
          <w:del w:id="1559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560" w:author="lll" w:date="2022-07-08T00:16:00Z"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i2c.</w:delText>
        </w:r>
        <w:r w:rsidDel="006C4F2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writeto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(0x28, b)           #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将数据写入从机地址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0x28</w:delText>
        </w:r>
      </w:del>
    </w:p>
    <w:p w:rsidR="000A52CA" w:rsidDel="006C4F21" w:rsidRDefault="0000597C">
      <w:pPr>
        <w:widowControl/>
        <w:ind w:firstLineChars="200" w:firstLine="360"/>
        <w:rPr>
          <w:del w:id="1561" w:author="lll" w:date="2022-07-08T00:1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562" w:author="lll" w:date="2022-07-08T00:16:00Z"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time.sleep(0.1)</w:delText>
        </w:r>
      </w:del>
    </w:p>
    <w:p w:rsidR="00996E2F" w:rsidRDefault="0000597C">
      <w:pPr>
        <w:widowControl/>
        <w:ind w:firstLineChars="200" w:firstLine="360"/>
        <w:rPr>
          <w:ins w:id="1563" w:author="lll" w:date="2022-07-07T23:2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1564" w:author="lll" w:date="2022-07-08T00:16:00Z"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print(i2c.</w:delText>
        </w:r>
        <w:r w:rsidDel="006C4F2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readfrom</w:delText>
        </w:r>
        <w:r w:rsidDel="006C4F2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0x28, 10)</w:delText>
        </w:r>
        <w:r w:rsidDel="006C4F2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#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在从机地址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0x28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处读取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10</w:delText>
        </w:r>
        <w:r w:rsidDel="006C4F2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字节</w:delText>
        </w:r>
      </w:del>
    </w:p>
    <w:p w:rsidR="00996E2F" w:rsidRDefault="00996E2F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1565" w:name="_Toc84581217"/>
      <w:bookmarkStart w:id="1566" w:name="_Toc84102793"/>
      <w:bookmarkStart w:id="1567" w:name="_Toc116980547"/>
      <w:r>
        <w:rPr>
          <w:rFonts w:ascii="黑体" w:eastAsia="黑体" w:hAnsi="黑体"/>
          <w:b w:val="0"/>
          <w:color w:val="000000" w:themeColor="text1"/>
          <w:sz w:val="28"/>
        </w:rPr>
        <w:lastRenderedPageBreak/>
        <w:t xml:space="preserve">5.3.4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I2S示例程序</w:t>
      </w:r>
      <w:bookmarkEnd w:id="1565"/>
      <w:bookmarkEnd w:id="1566"/>
      <w:bookmarkEnd w:id="1567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"driver/i2s.h"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&lt;math.h&gt;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SAMPLE_RATE     (36000)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采样速率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I2S_NUM           (0)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I2S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端口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0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WAVE_FREQ_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HZ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(100)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波形频率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PI              (3.14159265)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I2S_BCK_IO      (GPIO_NUM_13)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时钟引脚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I2S_WS_IO       (GPIO_NUM_15)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声道选择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I2S_DO_IO       (GPIO_NUM_21)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输出数据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I2S_DI_IO        (-1)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输入数据（未使用）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SAMPLE_PER_CYCLE (SAMPLE_RATE/WAVE_FREQ_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HZ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setup_triangle_sine_waves(int bits)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设置三角波和正弦波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*samples_data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bits+8)/16)*SAMPLE_PER_CYCLE*4);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开辟存储空间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unsigned int i, sample_val;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double sin_float, triangle_float, triangle_step = (double) pow(2, bits) / SAMPLE_PER_CYCLE; </w:t>
      </w:r>
    </w:p>
    <w:p w:rsidR="000A52CA" w:rsidRDefault="0000597C">
      <w:pPr>
        <w:widowControl/>
        <w:ind w:firstLineChars="400" w:firstLine="72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设置三角波步长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size_t i2s_bytes_write = 0;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printf("\r\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nTest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bits=%d free mem=%d, written data=%d\n", bits, esp_get_free_heap_size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),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bits+8)/16)*SAMPLE_PER_CYCLE*4);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打印信息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triangle_float = -(pow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2, bits)/2 - 1);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初始化三角波的值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for(i = 0; i &lt; SAMPLE_PER_CYCLE; i++)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sin_float = sin(i * 2 * PI / SAMPLE_PER_CYCLE);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if(sin_float &gt;= 0)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triangle_float += triangle_step;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else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triangle_float -= triangle_step;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sin_float *= (pow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2, bits)/2 - 1);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(bits == 16)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sample_val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sample_val += (short)triangle_float;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sample_val = sample_val &lt;&lt; 16;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sample_val += (short) sin_float;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samples_data[i] = sample_val;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else if (bits == 24)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samples_data[i*2] =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int) triangle_float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&lt;&lt; 8;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    samples_data[i*2 + 1] =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int) sin_float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&lt;&lt; 8;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else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samples_data[i*2] =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int) triangle_float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samples_data[i*2 + 1] =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int) sin_float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i2s_set_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clk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2S_NUM, SAMPLE_RATE, bits, 2);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设置时钟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 for(i = 0; i &lt; SAMPLE_PER_CYCLE; i++) 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     if (bits == 16)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         i2s_push_sample(0, &amp;samples_data[i], 100);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     else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         i2s_push_sample(0, &amp;samples_data[i*2], 100);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 }</w:t>
      </w:r>
    </w:p>
    <w:p w:rsidR="000A52CA" w:rsidRDefault="0000597C">
      <w:pPr>
        <w:widowControl/>
        <w:ind w:leftChars="200" w:left="780" w:hangingChars="200" w:hanging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i2s_write(I2S_NUM, samples_data,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bits+8)/16)*SAMPLE_PER_CYCLE*4, &amp;i2s_bytes_write, 100);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写数据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free(samples_data);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释放采样数据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对于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36K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H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z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的采样率，创建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100Hz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正弦波，每个周期需要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36000/100 = 360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个采样（每个采样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4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个字节或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8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个字节），取决于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bits_per_sample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，使用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6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个缓冲区，每个缓冲区需要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60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个采样，如果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个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通道，每个通道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16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位，总缓冲区为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360 * 4 = 1440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字节；如果是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通道，每个通道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24/32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位，则总缓冲区为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36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×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8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 = 2880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字节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*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/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  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i2s_config_t i2s_config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配置参数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.mode = I2S_MODE_MASTER | I2S_MODE_TX,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设置主机发送模式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.sample_rate = SAMPLE_RATE,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bits_per_sample = 16,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channel_format = I2S_CHANNEL_FMT_RIGHT_LEFT,   //2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通道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.communication_format = I2S_COMM_FORMAT_STAND_MSB,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dma_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_count = 6,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dma_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= 60,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use_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apll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false,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_flags = ESP_INTR_FLAG_LEVEL1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中断为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i2s_pin_config_t pin_config = {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引脚配置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_io_num = I2S_BCK_IO,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ws_io_num = I2S_WS_IO,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data_out_num = I2S_DO_IO,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data_in_num = I2S_DI_IO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未使用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i2s_driver_install(I2S_NUM, &amp;i2s_config, 0, NULL);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安装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I2S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驱动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i2s_set_pin(I2S_NUM, &amp;pin_config);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引脚初始化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test_bits = 16;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设置位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 w:val="18"/>
          <w:szCs w:val="18"/>
        </w:rPr>
        <w:t>宽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 (1)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setup_triangle_sine_waves(test_bits);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开启波形变换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(5000/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_RATE_MS);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延迟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5s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test_bits += 8;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改变位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 w:val="18"/>
          <w:szCs w:val="18"/>
        </w:rPr>
        <w:t>宽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，重新变换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if(test_bits &gt; 32)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test_bits = 16;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2. </w:t>
      </w:r>
      <w:r>
        <w:rPr>
          <w:rFonts w:ascii="Times New Roman" w:eastAsia="宋体" w:hAnsi="Times New Roman" w:cs="Times New Roman"/>
          <w:color w:val="FF0000"/>
          <w:kern w:val="0"/>
          <w:szCs w:val="2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实现</w:t>
      </w:r>
    </w:p>
    <w:p w:rsidR="00F610F5" w:rsidDel="00F610F5" w:rsidRDefault="00F610F5" w:rsidP="00F610F5">
      <w:pPr>
        <w:widowControl/>
        <w:ind w:firstLineChars="200" w:firstLine="420"/>
        <w:rPr>
          <w:del w:id="1568" w:author="lll" w:date="2022-07-09T20:12:00Z"/>
          <w:moveTo w:id="1569" w:author="lll" w:date="2022-07-09T20:10:00Z"/>
          <w:rFonts w:ascii="Times New Roman" w:eastAsia="宋体" w:hAnsi="Times New Roman" w:cs="Times New Roman"/>
          <w:color w:val="000000" w:themeColor="text1"/>
          <w:kern w:val="0"/>
          <w:szCs w:val="20"/>
        </w:rPr>
      </w:pPr>
      <w:moveToRangeStart w:id="1570" w:author="lll" w:date="2022-07-09T20:10:00Z" w:name="move108289869"/>
      <w:moveTo w:id="1571" w:author="lll" w:date="2022-07-09T20:10:00Z">
        <w:del w:id="1572" w:author="lll" w:date="2022-07-09T20:10:00Z"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/*</w:delText>
          </w:r>
        </w:del>
      </w:moveTo>
      <w:ins w:id="1573" w:author="lll" w:date="2022-07-09T20:11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Arduino</w:t>
        </w:r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 xml:space="preserve"> 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IDE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的示例程序，</w:t>
        </w:r>
      </w:ins>
      <w:moveTo w:id="1574" w:author="lll" w:date="2022-07-09T20:10:00Z">
        <w:del w:id="1575" w:author="lll" w:date="2022-07-09T20:11:00Z"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使用</w:delText>
          </w:r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1"/>
            </w:rPr>
            <w:delText>I</w:delText>
          </w:r>
          <w:r w:rsidDel="00F610F5">
            <w:rPr>
              <w:rFonts w:ascii="Times New Roman" w:eastAsia="宋体" w:hAnsi="Times New Roman" w:cs="Times New Roman"/>
              <w:color w:val="000000" w:themeColor="text1"/>
              <w:szCs w:val="21"/>
            </w:rPr>
            <w:delText>2</w:delText>
          </w:r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1"/>
            </w:rPr>
            <w:delText>S</w:delText>
          </w:r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外围设备以高频读取模拟数据的示例</w:delText>
          </w:r>
          <w:r w:rsidDel="00F610F5">
            <w:rPr>
              <w:rFonts w:ascii="Times New Roman" w:eastAsia="宋体" w:hAnsi="Times New Roman" w:cs="Times New Roman" w:hint="eastAsia"/>
              <w:color w:val="000000" w:themeColor="text1"/>
              <w:kern w:val="0"/>
              <w:szCs w:val="20"/>
            </w:rPr>
            <w:delText>，</w:delText>
          </w:r>
        </w:del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在</w:t>
        </w:r>
      </w:moveTo>
      <w:ins w:id="1576" w:author="lll" w:date="2022-07-09T20:11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GPIO</w:t>
        </w:r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34</w:t>
        </w:r>
      </w:ins>
      <w:moveTo w:id="1577" w:author="lll" w:date="2022-07-09T20:10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引</w:t>
        </w:r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脚</w:t>
        </w:r>
      </w:moveTo>
      <w:ins w:id="1578" w:author="lll" w:date="2022-07-09T20:11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输入任何音频或模拟值，串口输出</w:t>
        </w:r>
      </w:ins>
      <w:ins w:id="1579" w:author="Admin" w:date="2022-10-18T17:03:00Z">
        <w:r w:rsidR="00D1562D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是</w:t>
        </w:r>
      </w:ins>
      <w:ins w:id="1580" w:author="lll" w:date="2022-07-09T20:11:00Z">
        <w:del w:id="1581" w:author="Admin" w:date="2022-10-18T17:03:00Z">
          <w:r w:rsidDel="00D1562D">
            <w:rPr>
              <w:rFonts w:ascii="Times New Roman" w:eastAsia="宋体" w:hAnsi="Times New Roman" w:cs="Times New Roman" w:hint="eastAsia"/>
              <w:color w:val="000000" w:themeColor="text1"/>
              <w:kern w:val="0"/>
              <w:szCs w:val="20"/>
            </w:rPr>
            <w:delText>为</w:delText>
          </w:r>
        </w:del>
      </w:ins>
      <w:moveTo w:id="1582" w:author="lll" w:date="2022-07-09T20:10:00Z">
        <w:del w:id="1583" w:author="lll" w:date="2022-07-09T20:11:00Z"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27</w:delText>
          </w:r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和</w:delText>
          </w:r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32</w:delText>
          </w:r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之间布线</w:delText>
          </w:r>
          <w:r w:rsidDel="00F610F5">
            <w:rPr>
              <w:rFonts w:ascii="Times New Roman" w:eastAsia="宋体" w:hAnsi="Times New Roman" w:cs="Times New Roman" w:hint="eastAsia"/>
              <w:color w:val="000000" w:themeColor="text1"/>
              <w:kern w:val="0"/>
              <w:szCs w:val="20"/>
            </w:rPr>
            <w:delText>，</w:delText>
          </w:r>
        </w:del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设备的读数范围</w:t>
        </w:r>
      </w:moveTo>
      <w:ins w:id="1584" w:author="Admin" w:date="2022-10-18T17:03:00Z">
        <w:r w:rsidR="00D1562D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：</w:t>
        </w:r>
      </w:ins>
      <w:moveTo w:id="1585" w:author="lll" w:date="2022-07-09T20:10:00Z">
        <w:del w:id="1586" w:author="Admin" w:date="2022-10-18T17:03:00Z">
          <w:r w:rsidDel="00D1562D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为</w:delText>
          </w:r>
        </w:del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12</w:t>
        </w:r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位（</w:t>
        </w:r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0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~</w:t>
        </w:r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4096</w:t>
        </w:r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）</w:t>
        </w:r>
        <w:del w:id="1587" w:author="lll" w:date="2022-07-09T20:12:00Z">
          <w:r w:rsidDel="00F610F5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*/</w:delText>
          </w:r>
        </w:del>
      </w:moveTo>
      <w:ins w:id="1588" w:author="lll" w:date="2022-07-09T20:12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，</w:t>
        </w:r>
      </w:ins>
    </w:p>
    <w:moveToRangeEnd w:id="1570"/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代码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如下：</w:t>
      </w:r>
    </w:p>
    <w:p w:rsidR="000A52CA" w:rsidDel="00F610F5" w:rsidRDefault="0000597C">
      <w:pPr>
        <w:widowControl/>
        <w:ind w:firstLineChars="200" w:firstLine="420"/>
        <w:rPr>
          <w:moveFrom w:id="1589" w:author="lll" w:date="2022-07-09T20:10:00Z"/>
          <w:rFonts w:ascii="Times New Roman" w:eastAsia="宋体" w:hAnsi="Times New Roman" w:cs="Times New Roman"/>
          <w:color w:val="000000" w:themeColor="text1"/>
          <w:kern w:val="0"/>
          <w:szCs w:val="20"/>
        </w:rPr>
      </w:pPr>
      <w:moveFromRangeStart w:id="1590" w:author="lll" w:date="2022-07-09T20:10:00Z" w:name="move108289869"/>
      <w:moveFrom w:id="1591" w:author="lll" w:date="2022-07-09T20:10:00Z"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/*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使用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1"/>
          </w:rPr>
          <w:t>I</w:t>
        </w:r>
        <w:r w:rsidDel="00F610F5">
          <w:rPr>
            <w:rFonts w:ascii="Times New Roman" w:eastAsia="宋体" w:hAnsi="Times New Roman" w:cs="Times New Roman"/>
            <w:color w:val="000000" w:themeColor="text1"/>
            <w:szCs w:val="21"/>
          </w:rPr>
          <w:t>2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1"/>
          </w:rPr>
          <w:t>S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外围设备以高频读取模拟数据的示例</w:t>
        </w:r>
        <w:r w:rsidDel="00F610F5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，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在</w:t>
        </w:r>
        <w:r w:rsidDel="00F610F5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引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脚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27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和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32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之间布线</w:t>
        </w:r>
        <w:r w:rsidDel="00F610F5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，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设备的读数范围为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12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位（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0</w:t>
        </w:r>
        <w:r w:rsidDel="00F610F5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~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4096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）</w:t>
        </w:r>
        <w:r w:rsidDel="00F610F5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*/</w:t>
        </w:r>
      </w:moveFrom>
    </w:p>
    <w:moveFromRangeEnd w:id="1590"/>
    <w:p w:rsidR="00E177ED" w:rsidRPr="00E177ED" w:rsidRDefault="00E177ED" w:rsidP="00E177ED">
      <w:pPr>
        <w:widowControl/>
        <w:ind w:firstLineChars="200" w:firstLine="360"/>
        <w:rPr>
          <w:ins w:id="159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593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&lt;I2S.h&gt;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59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595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setup() {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59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597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Serial.begin(115200);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59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599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while (!Serial) {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60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01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;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60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03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}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60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05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if (!I2S.begin(ADC_DAC_MODE, 8000, 16)) {</w:t>
        </w:r>
      </w:ins>
      <w:ins w:id="1606" w:author="lll" w:date="2022-07-09T17:48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 I2S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开启采样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607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08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Serial.println("Failed to initialize I2S!");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609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10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while (1);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611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12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}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613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14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615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16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loop() {</w:t>
        </w:r>
      </w:ins>
    </w:p>
    <w:p w:rsidR="00E177ED" w:rsidRPr="00770829" w:rsidRDefault="00E177ED" w:rsidP="00E177ED">
      <w:pPr>
        <w:widowControl/>
        <w:ind w:firstLineChars="200" w:firstLine="360"/>
        <w:rPr>
          <w:ins w:id="1617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18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int sample = I2S.read();</w:t>
        </w:r>
      </w:ins>
      <w:ins w:id="1619" w:author="lll" w:date="2022-07-09T17:48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</w:t>
        </w:r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 </w:t>
        </w:r>
      </w:ins>
      <w:ins w:id="1620" w:author="lll" w:date="2022-07-09T17:49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读取并打印采样值</w:t>
        </w:r>
      </w:ins>
    </w:p>
    <w:p w:rsidR="00E177ED" w:rsidRPr="00E177ED" w:rsidRDefault="00E177ED" w:rsidP="00E177ED">
      <w:pPr>
        <w:widowControl/>
        <w:ind w:firstLineChars="200" w:firstLine="360"/>
        <w:rPr>
          <w:ins w:id="1621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22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Serial.println(sample);</w:t>
        </w:r>
      </w:ins>
    </w:p>
    <w:p w:rsidR="000A52CA" w:rsidDel="00E177ED" w:rsidRDefault="00E177ED" w:rsidP="00E177ED">
      <w:pPr>
        <w:widowControl/>
        <w:ind w:firstLineChars="200" w:firstLine="360"/>
        <w:rPr>
          <w:del w:id="1623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624" w:author="lll" w:date="2022-07-09T17:46:00Z">
        <w:r w:rsidRPr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  <w:del w:id="1625" w:author="lll" w:date="2022-07-09T17:46:00Z">
        <w:r w:rsidR="0000597C"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&lt;driver/i2s.h&gt;</w:delText>
        </w:r>
      </w:del>
    </w:p>
    <w:p w:rsidR="000A52CA" w:rsidDel="00E177ED" w:rsidRDefault="0000597C">
      <w:pPr>
        <w:widowControl/>
        <w:ind w:firstLineChars="200" w:firstLine="360"/>
        <w:rPr>
          <w:del w:id="162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2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I2S_SAMPLE_RATE 78125</w:delText>
        </w:r>
      </w:del>
    </w:p>
    <w:p w:rsidR="000A52CA" w:rsidDel="00E177ED" w:rsidRDefault="0000597C">
      <w:pPr>
        <w:widowControl/>
        <w:ind w:firstLineChars="200" w:firstLine="360"/>
        <w:rPr>
          <w:del w:id="162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2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ADC_INPUT ADC1_CHANNEL_4  //32</w:delText>
        </w:r>
        <w:r w:rsidDel="00E177ED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引脚</w:delText>
        </w:r>
      </w:del>
    </w:p>
    <w:p w:rsidR="000A52CA" w:rsidDel="00E177ED" w:rsidRDefault="0000597C">
      <w:pPr>
        <w:widowControl/>
        <w:ind w:firstLineChars="200" w:firstLine="360"/>
        <w:rPr>
          <w:del w:id="163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3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OUTPUT_PIN 27</w:delText>
        </w:r>
      </w:del>
    </w:p>
    <w:p w:rsidR="000A52CA" w:rsidDel="00E177ED" w:rsidRDefault="0000597C">
      <w:pPr>
        <w:widowControl/>
        <w:ind w:firstLineChars="200" w:firstLine="360"/>
        <w:rPr>
          <w:del w:id="163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3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OUTPUT_VALUE 3800</w:delText>
        </w:r>
      </w:del>
    </w:p>
    <w:p w:rsidR="000A52CA" w:rsidDel="00E177ED" w:rsidRDefault="0000597C">
      <w:pPr>
        <w:widowControl/>
        <w:ind w:firstLineChars="200" w:firstLine="360"/>
        <w:rPr>
          <w:del w:id="163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3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READ_DELAY 100  //ms</w:delText>
        </w:r>
      </w:del>
    </w:p>
    <w:p w:rsidR="000A52CA" w:rsidDel="00E177ED" w:rsidRDefault="0000597C">
      <w:pPr>
        <w:widowControl/>
        <w:ind w:firstLineChars="200" w:firstLine="360"/>
        <w:rPr>
          <w:del w:id="163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37" w:author="lll" w:date="2022-07-09T17:46:00Z"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uint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16_t adc_reading;</w:delText>
        </w:r>
      </w:del>
    </w:p>
    <w:p w:rsidR="000A52CA" w:rsidDel="00E177ED" w:rsidRDefault="0000597C">
      <w:pPr>
        <w:widowControl/>
        <w:ind w:firstLineChars="200" w:firstLine="360"/>
        <w:rPr>
          <w:del w:id="163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3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void i2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sInit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()</w:delText>
        </w:r>
      </w:del>
    </w:p>
    <w:p w:rsidR="000A52CA" w:rsidDel="00E177ED" w:rsidRDefault="0000597C">
      <w:pPr>
        <w:widowControl/>
        <w:ind w:firstLineChars="200" w:firstLine="360"/>
        <w:rPr>
          <w:del w:id="164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4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E177ED" w:rsidRDefault="0000597C">
      <w:pPr>
        <w:widowControl/>
        <w:ind w:firstLineChars="200" w:firstLine="360"/>
        <w:rPr>
          <w:del w:id="164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4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i2s_config_t i2s_config =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</w:del>
    </w:p>
    <w:p w:rsidR="000A52CA" w:rsidDel="00E177ED" w:rsidRDefault="0000597C">
      <w:pPr>
        <w:widowControl/>
        <w:ind w:firstLineChars="200" w:firstLine="360"/>
        <w:jc w:val="left"/>
        <w:rPr>
          <w:del w:id="164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4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.mode = (i2s_mode_t)(I2S_MODE_MASTER | I2S_MODE_RX | I2S_MODE_ADC_BUILT_IN),</w:delText>
        </w:r>
      </w:del>
    </w:p>
    <w:p w:rsidR="000A52CA" w:rsidDel="00E177ED" w:rsidRDefault="0000597C">
      <w:pPr>
        <w:widowControl/>
        <w:ind w:firstLineChars="200" w:firstLine="360"/>
        <w:jc w:val="left"/>
        <w:rPr>
          <w:del w:id="164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4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sample_rate =  I2S_SAMPLE_RATE,               //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使用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ADC_BUILT_IN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的信号格式</w:delText>
        </w:r>
      </w:del>
    </w:p>
    <w:p w:rsidR="000A52CA" w:rsidDel="00E177ED" w:rsidRDefault="0000597C">
      <w:pPr>
        <w:widowControl/>
        <w:ind w:firstLineChars="200" w:firstLine="360"/>
        <w:rPr>
          <w:del w:id="164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4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.bits_per_sample = I2S_BITS_PER_SAMPLE_16BIT,   //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固定为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12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位，立体声，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MSB</w:delText>
        </w:r>
      </w:del>
    </w:p>
    <w:p w:rsidR="000A52CA" w:rsidDel="00E177ED" w:rsidRDefault="0000597C">
      <w:pPr>
        <w:widowControl/>
        <w:ind w:firstLineChars="200" w:firstLine="360"/>
        <w:rPr>
          <w:del w:id="165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5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.channel_format = I2S_CHANNEL_FMT_RIGHT_LEFT,</w:delText>
        </w:r>
      </w:del>
    </w:p>
    <w:p w:rsidR="000A52CA" w:rsidDel="00E177ED" w:rsidRDefault="0000597C">
      <w:pPr>
        <w:widowControl/>
        <w:ind w:firstLineChars="200" w:firstLine="360"/>
        <w:rPr>
          <w:del w:id="165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5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communication_format = I2S_COMM_FORMAT_I2S_MSB,</w:delText>
        </w:r>
      </w:del>
    </w:p>
    <w:p w:rsidR="000A52CA" w:rsidDel="00E177ED" w:rsidRDefault="0000597C">
      <w:pPr>
        <w:widowControl/>
        <w:ind w:firstLineChars="200" w:firstLine="360"/>
        <w:rPr>
          <w:del w:id="165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5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intr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alloc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_flags = ESP_INTR_FLAG_LEVEL1,</w:delText>
        </w:r>
      </w:del>
    </w:p>
    <w:p w:rsidR="000A52CA" w:rsidDel="00E177ED" w:rsidRDefault="0000597C">
      <w:pPr>
        <w:widowControl/>
        <w:ind w:firstLineChars="200" w:firstLine="360"/>
        <w:rPr>
          <w:del w:id="165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5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dma_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_count = 4,</w:delText>
        </w:r>
      </w:del>
    </w:p>
    <w:p w:rsidR="000A52CA" w:rsidDel="00E177ED" w:rsidRDefault="0000597C">
      <w:pPr>
        <w:widowControl/>
        <w:ind w:firstLineChars="200" w:firstLine="360"/>
        <w:rPr>
          <w:del w:id="165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5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dma_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_len = 8,</w:delText>
        </w:r>
      </w:del>
    </w:p>
    <w:p w:rsidR="000A52CA" w:rsidDel="00E177ED" w:rsidRDefault="0000597C">
      <w:pPr>
        <w:widowControl/>
        <w:ind w:firstLineChars="200" w:firstLine="360"/>
        <w:rPr>
          <w:del w:id="166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6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use_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apll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false,</w:delText>
        </w:r>
      </w:del>
    </w:p>
    <w:p w:rsidR="000A52CA" w:rsidDel="00E177ED" w:rsidRDefault="0000597C">
      <w:pPr>
        <w:widowControl/>
        <w:ind w:firstLineChars="200" w:firstLine="360"/>
        <w:rPr>
          <w:del w:id="166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6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tx_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desc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_auto_clear = false,</w:delText>
        </w:r>
      </w:del>
    </w:p>
    <w:p w:rsidR="000A52CA" w:rsidDel="00E177ED" w:rsidRDefault="0000597C">
      <w:pPr>
        <w:widowControl/>
        <w:ind w:firstLineChars="200" w:firstLine="360"/>
        <w:rPr>
          <w:del w:id="166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6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fixed_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mclk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0</w:delText>
        </w:r>
      </w:del>
    </w:p>
    <w:p w:rsidR="000A52CA" w:rsidDel="00E177ED" w:rsidRDefault="0000597C">
      <w:pPr>
        <w:widowControl/>
        <w:ind w:firstLineChars="200" w:firstLine="360"/>
        <w:rPr>
          <w:del w:id="166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6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};</w:delText>
        </w:r>
      </w:del>
    </w:p>
    <w:p w:rsidR="000A52CA" w:rsidDel="00E177ED" w:rsidRDefault="0000597C">
      <w:pPr>
        <w:widowControl/>
        <w:ind w:firstLineChars="200" w:firstLine="360"/>
        <w:rPr>
          <w:del w:id="166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6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i2s_driver_install(I2S_NUM_0, &amp;i2s_config, 0, NULL);</w:delText>
        </w:r>
      </w:del>
    </w:p>
    <w:p w:rsidR="000A52CA" w:rsidDel="00E177ED" w:rsidRDefault="0000597C">
      <w:pPr>
        <w:widowControl/>
        <w:ind w:firstLineChars="200" w:firstLine="360"/>
        <w:rPr>
          <w:del w:id="167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7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i2s_set_adc_mode(ADC_UNIT_1, ADC_INPUT);</w:delText>
        </w:r>
      </w:del>
    </w:p>
    <w:p w:rsidR="000A52CA" w:rsidDel="00E177ED" w:rsidRDefault="0000597C">
      <w:pPr>
        <w:widowControl/>
        <w:ind w:firstLineChars="200" w:firstLine="360"/>
        <w:rPr>
          <w:del w:id="167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7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i2s_adc_enable(I2S_NUM_0);</w:delText>
        </w:r>
      </w:del>
    </w:p>
    <w:p w:rsidR="000A52CA" w:rsidDel="00E177ED" w:rsidRDefault="0000597C">
      <w:pPr>
        <w:widowControl/>
        <w:ind w:firstLineChars="200" w:firstLine="360"/>
        <w:rPr>
          <w:del w:id="167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75" w:author="lll" w:date="2022-07-09T17:46:00Z"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E177ED" w:rsidRDefault="0000597C">
      <w:pPr>
        <w:widowControl/>
        <w:ind w:firstLineChars="200" w:firstLine="360"/>
        <w:rPr>
          <w:del w:id="167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7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void reader(void *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pvParameters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 {</w:delText>
        </w:r>
      </w:del>
    </w:p>
    <w:p w:rsidR="000A52CA" w:rsidDel="00E177ED" w:rsidRDefault="0000597C">
      <w:pPr>
        <w:widowControl/>
        <w:ind w:firstLineChars="200" w:firstLine="360"/>
        <w:rPr>
          <w:del w:id="167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7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uint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32_t read_counter = 0;</w:delText>
        </w:r>
      </w:del>
    </w:p>
    <w:p w:rsidR="000A52CA" w:rsidDel="00E177ED" w:rsidRDefault="0000597C">
      <w:pPr>
        <w:widowControl/>
        <w:ind w:firstLineChars="200" w:firstLine="360"/>
        <w:rPr>
          <w:del w:id="168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8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uint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64_t read_sum = 0;</w:delText>
        </w:r>
      </w:del>
    </w:p>
    <w:p w:rsidR="000A52CA" w:rsidDel="00E177ED" w:rsidRDefault="0000597C">
      <w:pPr>
        <w:widowControl/>
        <w:ind w:firstLineChars="200" w:firstLine="360"/>
        <w:rPr>
          <w:del w:id="168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8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//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高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4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位为通道，数据被反转</w:delText>
        </w:r>
      </w:del>
    </w:p>
    <w:p w:rsidR="000A52CA" w:rsidDel="00E177ED" w:rsidRDefault="0000597C">
      <w:pPr>
        <w:widowControl/>
        <w:ind w:firstLineChars="200" w:firstLine="360"/>
        <w:rPr>
          <w:del w:id="168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8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uint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16_t offset = (int)ADC_INPUT * 0x1000 + 0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xFFF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E177ED" w:rsidRDefault="0000597C">
      <w:pPr>
        <w:widowControl/>
        <w:ind w:firstLineChars="200" w:firstLine="360"/>
        <w:rPr>
          <w:del w:id="168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8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size_t bytes_read;</w:delText>
        </w:r>
      </w:del>
    </w:p>
    <w:p w:rsidR="000A52CA" w:rsidDel="00E177ED" w:rsidRDefault="0000597C">
      <w:pPr>
        <w:widowControl/>
        <w:ind w:firstLineChars="200" w:firstLine="360"/>
        <w:rPr>
          <w:del w:id="168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8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while(1)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</w:del>
    </w:p>
    <w:p w:rsidR="000A52CA" w:rsidDel="00E177ED" w:rsidRDefault="0000597C">
      <w:pPr>
        <w:widowControl/>
        <w:ind w:firstLineChars="200" w:firstLine="360"/>
        <w:rPr>
          <w:del w:id="169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9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uint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16_t buffer[2] =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0};</w:delText>
        </w:r>
      </w:del>
    </w:p>
    <w:p w:rsidR="000A52CA" w:rsidDel="00E177ED" w:rsidRDefault="0000597C">
      <w:pPr>
        <w:widowControl/>
        <w:ind w:firstLineChars="200" w:firstLine="360"/>
        <w:rPr>
          <w:del w:id="169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9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i2s_read(I2S_NUM_0, &amp;buffer, sizeof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buffer), &amp;bytes_read, 15);</w:delText>
        </w:r>
      </w:del>
    </w:p>
    <w:p w:rsidR="000A52CA" w:rsidDel="00E177ED" w:rsidRDefault="0000597C">
      <w:pPr>
        <w:widowControl/>
        <w:ind w:firstLineChars="200" w:firstLine="360"/>
        <w:rPr>
          <w:del w:id="169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9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//Serial.printf("%d  %d\n", offset - buffer[0], offset - buffer[1]);</w:delText>
        </w:r>
      </w:del>
    </w:p>
    <w:p w:rsidR="000A52CA" w:rsidDel="00E177ED" w:rsidRDefault="0000597C">
      <w:pPr>
        <w:widowControl/>
        <w:ind w:firstLineChars="200" w:firstLine="360"/>
        <w:rPr>
          <w:del w:id="169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9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(bytes_read == sizeof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buffer)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{</w:delText>
        </w:r>
      </w:del>
    </w:p>
    <w:p w:rsidR="000A52CA" w:rsidDel="00E177ED" w:rsidRDefault="0000597C">
      <w:pPr>
        <w:widowControl/>
        <w:ind w:firstLineChars="200" w:firstLine="360"/>
        <w:rPr>
          <w:del w:id="169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69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read_sum += offset - buffer[0];</w:delText>
        </w:r>
      </w:del>
    </w:p>
    <w:p w:rsidR="000A52CA" w:rsidDel="00E177ED" w:rsidRDefault="0000597C">
      <w:pPr>
        <w:widowControl/>
        <w:ind w:firstLineChars="200" w:firstLine="360"/>
        <w:rPr>
          <w:del w:id="170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0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read_sum += offset - buffer[1];</w:delText>
        </w:r>
      </w:del>
    </w:p>
    <w:p w:rsidR="000A52CA" w:rsidDel="00E177ED" w:rsidRDefault="0000597C">
      <w:pPr>
        <w:widowControl/>
        <w:ind w:firstLineChars="200" w:firstLine="360"/>
        <w:rPr>
          <w:del w:id="170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0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read_counter++;</w:delText>
        </w:r>
      </w:del>
    </w:p>
    <w:p w:rsidR="000A52CA" w:rsidDel="00E177ED" w:rsidRDefault="0000597C">
      <w:pPr>
        <w:widowControl/>
        <w:ind w:firstLineChars="200" w:firstLine="360"/>
        <w:rPr>
          <w:del w:id="170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0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E177ED" w:rsidRDefault="0000597C">
      <w:pPr>
        <w:widowControl/>
        <w:ind w:firstLineChars="200" w:firstLine="360"/>
        <w:rPr>
          <w:del w:id="170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0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Serial.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println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("buffer empty");</w:delText>
        </w:r>
      </w:del>
    </w:p>
    <w:p w:rsidR="000A52CA" w:rsidDel="00E177ED" w:rsidRDefault="0000597C">
      <w:pPr>
        <w:widowControl/>
        <w:ind w:firstLineChars="200" w:firstLine="360"/>
        <w:rPr>
          <w:del w:id="170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0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E177ED" w:rsidRDefault="0000597C">
      <w:pPr>
        <w:widowControl/>
        <w:ind w:firstLineChars="200" w:firstLine="360"/>
        <w:rPr>
          <w:del w:id="171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1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(read_counter == I2S_SAMPLE_RATE) {</w:delText>
        </w:r>
      </w:del>
    </w:p>
    <w:p w:rsidR="000A52CA" w:rsidDel="00E177ED" w:rsidRDefault="0000597C">
      <w:pPr>
        <w:widowControl/>
        <w:ind w:firstLineChars="200" w:firstLine="360"/>
        <w:rPr>
          <w:del w:id="171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1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adc_reading = read_sum / I2S_SAMPLE_RATE / 2;</w:delText>
        </w:r>
      </w:del>
    </w:p>
    <w:p w:rsidR="000A52CA" w:rsidDel="00E177ED" w:rsidRDefault="0000597C">
      <w:pPr>
        <w:widowControl/>
        <w:ind w:firstLineChars="200" w:firstLine="360"/>
        <w:rPr>
          <w:del w:id="171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1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Serial.printf("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avg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: %d 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millis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: ", adc_reading);</w:delText>
        </w:r>
      </w:del>
    </w:p>
    <w:p w:rsidR="000A52CA" w:rsidDel="00E177ED" w:rsidRDefault="0000597C">
      <w:pPr>
        <w:widowControl/>
        <w:ind w:firstLineChars="200" w:firstLine="360"/>
        <w:rPr>
          <w:del w:id="171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1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Serial.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println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millis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E177ED" w:rsidRDefault="0000597C">
      <w:pPr>
        <w:widowControl/>
        <w:ind w:firstLineChars="200" w:firstLine="360"/>
        <w:rPr>
          <w:del w:id="171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1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read_counter = 0;</w:delText>
        </w:r>
      </w:del>
    </w:p>
    <w:p w:rsidR="000A52CA" w:rsidDel="00E177ED" w:rsidRDefault="0000597C">
      <w:pPr>
        <w:widowControl/>
        <w:ind w:firstLineChars="200" w:firstLine="360"/>
        <w:rPr>
          <w:del w:id="172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2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read_sum = 0;</w:delText>
        </w:r>
      </w:del>
    </w:p>
    <w:p w:rsidR="000A52CA" w:rsidDel="00E177ED" w:rsidRDefault="0000597C">
      <w:pPr>
        <w:widowControl/>
        <w:ind w:firstLineChars="200" w:firstLine="360"/>
        <w:rPr>
          <w:del w:id="172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2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i2s_adc_disable(I2S_NUM_0);</w:delText>
        </w:r>
      </w:del>
    </w:p>
    <w:p w:rsidR="000A52CA" w:rsidDel="00E177ED" w:rsidRDefault="0000597C">
      <w:pPr>
        <w:widowControl/>
        <w:ind w:firstLineChars="200" w:firstLine="360"/>
        <w:rPr>
          <w:del w:id="172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2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delay(READ_DELAY);</w:delText>
        </w:r>
      </w:del>
    </w:p>
    <w:p w:rsidR="000A52CA" w:rsidDel="00E177ED" w:rsidRDefault="0000597C">
      <w:pPr>
        <w:widowControl/>
        <w:ind w:firstLineChars="200" w:firstLine="360"/>
        <w:rPr>
          <w:del w:id="172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2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i2s_adc_enable(I2S_NUM_0);</w:delText>
        </w:r>
      </w:del>
    </w:p>
    <w:p w:rsidR="000A52CA" w:rsidDel="00E177ED" w:rsidRDefault="0000597C">
      <w:pPr>
        <w:widowControl/>
        <w:ind w:firstLineChars="200" w:firstLine="360"/>
        <w:rPr>
          <w:del w:id="172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2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E177ED" w:rsidRDefault="0000597C">
      <w:pPr>
        <w:widowControl/>
        <w:ind w:firstLineChars="200" w:firstLine="360"/>
        <w:rPr>
          <w:del w:id="173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3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E177ED" w:rsidRDefault="0000597C">
      <w:pPr>
        <w:widowControl/>
        <w:ind w:firstLineChars="200" w:firstLine="360"/>
        <w:rPr>
          <w:del w:id="173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33" w:author="lll" w:date="2022-07-09T17:46:00Z"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E177ED" w:rsidRDefault="0000597C">
      <w:pPr>
        <w:widowControl/>
        <w:ind w:firstLineChars="200" w:firstLine="360"/>
        <w:rPr>
          <w:del w:id="173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3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void setup() {</w:delText>
        </w:r>
      </w:del>
    </w:p>
    <w:p w:rsidR="000A52CA" w:rsidDel="00E177ED" w:rsidRDefault="0000597C">
      <w:pPr>
        <w:widowControl/>
        <w:ind w:firstLineChars="200" w:firstLine="360"/>
        <w:rPr>
          <w:del w:id="173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3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Serial.begin(115200);</w:delText>
        </w:r>
      </w:del>
    </w:p>
    <w:p w:rsidR="000A52CA" w:rsidDel="00E177ED" w:rsidRDefault="0000597C">
      <w:pPr>
        <w:widowControl/>
        <w:ind w:firstLineChars="200" w:firstLine="360"/>
        <w:rPr>
          <w:del w:id="173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3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E177ED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uint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32_t freq = 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ledcSetup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(0, I2S_SAMPLE_RATE, 10);</w:delText>
        </w:r>
      </w:del>
    </w:p>
    <w:p w:rsidR="000A52CA" w:rsidDel="00E177ED" w:rsidRDefault="0000597C">
      <w:pPr>
        <w:widowControl/>
        <w:ind w:firstLineChars="200" w:firstLine="360"/>
        <w:rPr>
          <w:del w:id="174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4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Serial.printf("Output frequency: %d\n", freq);</w:delText>
        </w:r>
      </w:del>
    </w:p>
    <w:p w:rsidR="000A52CA" w:rsidDel="00E177ED" w:rsidRDefault="0000597C">
      <w:pPr>
        <w:widowControl/>
        <w:ind w:firstLineChars="200" w:firstLine="360"/>
        <w:rPr>
          <w:del w:id="174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4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ledcWrite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(0, OUTPUT_VALUE / 4);</w:delText>
        </w:r>
      </w:del>
    </w:p>
    <w:p w:rsidR="000A52CA" w:rsidDel="00E177ED" w:rsidRDefault="0000597C">
      <w:pPr>
        <w:widowControl/>
        <w:ind w:firstLineChars="200" w:firstLine="360"/>
        <w:rPr>
          <w:del w:id="174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4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ledcAttachPin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(OUTPUT_PIN, 0);</w:delText>
        </w:r>
      </w:del>
    </w:p>
    <w:p w:rsidR="000A52CA" w:rsidDel="00E177ED" w:rsidRDefault="0000597C">
      <w:pPr>
        <w:widowControl/>
        <w:ind w:firstLineChars="200" w:firstLine="360"/>
        <w:rPr>
          <w:del w:id="174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4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//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初始化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I</w:delText>
        </w:r>
        <w:r w:rsidDel="00E177ED">
          <w:rPr>
            <w:rFonts w:ascii="宋体" w:eastAsia="宋体" w:hAnsi="宋体" w:hint="eastAsia"/>
            <w:color w:val="000000" w:themeColor="text1"/>
            <w:sz w:val="18"/>
            <w:szCs w:val="18"/>
          </w:rPr>
          <w:delText>2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外围设备</w:delText>
        </w:r>
      </w:del>
    </w:p>
    <w:p w:rsidR="000A52CA" w:rsidDel="00E177ED" w:rsidRDefault="0000597C">
      <w:pPr>
        <w:widowControl/>
        <w:ind w:firstLineChars="200" w:firstLine="360"/>
        <w:rPr>
          <w:del w:id="174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4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i2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sInit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();</w:delText>
        </w:r>
      </w:del>
    </w:p>
    <w:p w:rsidR="000A52CA" w:rsidDel="00E177ED" w:rsidRDefault="0000597C">
      <w:pPr>
        <w:widowControl/>
        <w:ind w:firstLineChars="200" w:firstLine="360"/>
        <w:rPr>
          <w:del w:id="175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5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//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创建读取数据的任务</w:delText>
        </w:r>
      </w:del>
    </w:p>
    <w:p w:rsidR="000A52CA" w:rsidDel="00E177ED" w:rsidRDefault="0000597C">
      <w:pPr>
        <w:widowControl/>
        <w:ind w:firstLineChars="200" w:firstLine="360"/>
        <w:rPr>
          <w:del w:id="175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5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xTaskCreatePinnedToCore(reader, "ADC_reader", 2048, NULL, 1, NULL, 1);</w:delText>
        </w:r>
      </w:del>
    </w:p>
    <w:p w:rsidR="000A52CA" w:rsidDel="00E177ED" w:rsidRDefault="0000597C">
      <w:pPr>
        <w:widowControl/>
        <w:ind w:firstLineChars="200" w:firstLine="360"/>
        <w:rPr>
          <w:del w:id="175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5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Del="00E177ED" w:rsidRDefault="0000597C">
      <w:pPr>
        <w:widowControl/>
        <w:ind w:firstLineChars="200" w:firstLine="360"/>
        <w:rPr>
          <w:del w:id="1756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57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void loop() {</w:delText>
        </w:r>
      </w:del>
    </w:p>
    <w:p w:rsidR="000A52CA" w:rsidDel="00E177ED" w:rsidRDefault="0000597C">
      <w:pPr>
        <w:widowControl/>
        <w:ind w:firstLineChars="200" w:firstLine="360"/>
        <w:rPr>
          <w:del w:id="1758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59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delay(1020);</w:delText>
        </w:r>
      </w:del>
    </w:p>
    <w:p w:rsidR="000A52CA" w:rsidDel="00E177ED" w:rsidRDefault="0000597C">
      <w:pPr>
        <w:widowControl/>
        <w:ind w:firstLineChars="200" w:firstLine="360"/>
        <w:rPr>
          <w:del w:id="1760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61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Serial.printf("ADC reading: %d\n", adc_reading);</w:delText>
        </w:r>
      </w:del>
    </w:p>
    <w:p w:rsidR="000A52CA" w:rsidDel="00E177ED" w:rsidRDefault="0000597C">
      <w:pPr>
        <w:widowControl/>
        <w:ind w:firstLineChars="200" w:firstLine="360"/>
        <w:rPr>
          <w:del w:id="1762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63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ledcWrite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(0, adc_reading / 4);</w:delText>
        </w:r>
      </w:del>
    </w:p>
    <w:p w:rsidR="000A52CA" w:rsidDel="00E177ED" w:rsidRDefault="0000597C">
      <w:pPr>
        <w:widowControl/>
        <w:ind w:firstLineChars="200" w:firstLine="360"/>
        <w:rPr>
          <w:del w:id="1764" w:author="lll" w:date="2022-07-09T17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65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E177ED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ledcAttachPin</w:delText>
        </w:r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(OUTPUT_PIN, 0);</w:delText>
        </w:r>
      </w:del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766" w:author="lll" w:date="2022-07-09T17:46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3. 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I2S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封装为专用于连接数字音频设备，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2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类当前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还处于技术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预览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阶段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。在预览期间，基于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用户的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反馈，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I2S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类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API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和实现可能会更改</w:t>
      </w:r>
      <w:ins w:id="1767" w:author="lll" w:date="2022-07-09T13:26:00Z">
        <w:r w:rsidR="005642D3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，</w:t>
        </w:r>
      </w:ins>
      <w:ins w:id="1768" w:author="lll" w:date="2022-07-09T17:49:00Z">
        <w:r w:rsidR="00E177ED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实例的</w:t>
        </w:r>
      </w:ins>
      <w:ins w:id="1769" w:author="lll" w:date="2022-07-09T13:26:00Z">
        <w:r w:rsidR="005642D3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初始化</w:t>
        </w:r>
      </w:ins>
      <w:del w:id="1770" w:author="lll" w:date="2022-07-09T13:26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delText>。</w:delText>
        </w:r>
        <w:r w:rsidDel="005642D3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delText>更多实例可参考网页</w:delText>
        </w:r>
        <w:r w:rsidR="001B5D9E" w:rsidDel="005642D3">
          <w:fldChar w:fldCharType="begin"/>
        </w:r>
        <w:r w:rsidR="001B5D9E" w:rsidDel="005642D3">
          <w:delInstrText xml:space="preserve"> HYPERLINK "https://github.com/sddtly/micropython-esp32-i2s-examples" </w:delInstrText>
        </w:r>
        <w:r w:rsidR="001B5D9E" w:rsidDel="005642D3">
          <w:fldChar w:fldCharType="separate"/>
        </w:r>
        <w:r w:rsidDel="005642D3">
          <w:rPr>
            <w:rStyle w:val="afc"/>
            <w:rFonts w:ascii="Times New Roman" w:eastAsia="宋体" w:hAnsi="Times New Roman" w:cs="Times New Roman"/>
            <w:color w:val="000000" w:themeColor="text1"/>
            <w:kern w:val="0"/>
            <w:szCs w:val="20"/>
            <w:u w:val="none"/>
          </w:rPr>
          <w:delText>https://github.com/sddtly/micropython-esp32-i2s-examples</w:delText>
        </w:r>
        <w:r w:rsidR="001B5D9E" w:rsidDel="005642D3">
          <w:rPr>
            <w:rStyle w:val="afc"/>
            <w:rFonts w:ascii="Times New Roman" w:eastAsia="宋体" w:hAnsi="Times New Roman" w:cs="Times New Roman"/>
            <w:color w:val="000000" w:themeColor="text1"/>
            <w:kern w:val="0"/>
            <w:szCs w:val="20"/>
            <w:u w:val="none"/>
          </w:rPr>
          <w:fldChar w:fldCharType="end"/>
        </w:r>
        <w:r w:rsidDel="005642D3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delText>，</w:delText>
        </w:r>
      </w:del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代码如下：</w:t>
      </w:r>
    </w:p>
    <w:p w:rsidR="008318E6" w:rsidRPr="008318E6" w:rsidRDefault="008318E6" w:rsidP="008318E6">
      <w:pPr>
        <w:widowControl/>
        <w:ind w:firstLineChars="200" w:firstLine="360"/>
        <w:rPr>
          <w:ins w:id="1771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72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from machine import Pin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73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74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from machine import I2S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75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76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sck_pin = Pin(14)   #</w:t>
        </w:r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串行时钟输出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77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78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ws_pin = Pin(13)    #</w:t>
        </w:r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字时钟输出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79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80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sd_pin = Pin(12)    #</w:t>
        </w:r>
        <w:del w:id="1781" w:author="Admin" w:date="2022-10-18T17:04:00Z">
          <w:r w:rsidRPr="008318E6" w:rsidDel="00D1562D">
            <w:rPr>
              <w:rFonts w:ascii="Times New Roman" w:eastAsia="宋体" w:hAnsi="Times New Roman" w:cs="Times New Roman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串行数据输出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82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83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audio_out = I2S(0,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84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85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 sck=sck_pin, ws=ws_pin, sd=sd_pin,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86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87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 mode=I2S.TX,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88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89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 bits=16,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90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91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 format=I2S.MONO,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92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93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 rate=44100,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94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95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 ibuf=20000)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96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97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audio_in = I2S(0,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798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799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sck=sck_pin, ws=ws_pin, sd=sd_pin,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00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01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mode=I2S.RX,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02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03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bits=32,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04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05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             format=I2S.STEREO,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06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07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rate=22050,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08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09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   ibuf=20000)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10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11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samples=bytearray(1024)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12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13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wav = open('sound.pcm','wb')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14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15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print('Starting')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16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17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num_read = audio_in.readinto(samples)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18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19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wav.write(samples)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20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21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wav.close()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22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23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audio_in.deinit()</w:t>
        </w:r>
      </w:ins>
    </w:p>
    <w:p w:rsidR="008318E6" w:rsidRPr="008318E6" w:rsidRDefault="008318E6" w:rsidP="008318E6">
      <w:pPr>
        <w:widowControl/>
        <w:ind w:firstLineChars="200" w:firstLine="360"/>
        <w:rPr>
          <w:ins w:id="1824" w:author="lll" w:date="2022-07-09T21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25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print(samples)</w:t>
        </w:r>
      </w:ins>
    </w:p>
    <w:p w:rsidR="000A52CA" w:rsidDel="005642D3" w:rsidRDefault="008318E6" w:rsidP="008318E6">
      <w:pPr>
        <w:widowControl/>
        <w:ind w:firstLineChars="200" w:firstLine="360"/>
        <w:rPr>
          <w:del w:id="1826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27" w:author="lll" w:date="2022-07-09T21:54:00Z">
        <w:r w:rsidRPr="008318E6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print('Done')</w:t>
        </w:r>
      </w:ins>
      <w:del w:id="1828" w:author="lll" w:date="2022-07-09T13:27:00Z">
        <w:r w:rsidR="0000597C"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</w:delText>
        </w:r>
        <w:r w:rsidR="0000597C"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使用</w:delText>
        </w:r>
        <w:r w:rsidR="0000597C"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I2S</w:delText>
        </w:r>
        <w:r w:rsidR="0000597C"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放大器模块通过扬声器播放音频样本</w:delText>
        </w:r>
      </w:del>
    </w:p>
    <w:p w:rsidR="000A52CA" w:rsidDel="005642D3" w:rsidRDefault="0000597C">
      <w:pPr>
        <w:widowControl/>
        <w:ind w:firstLineChars="200" w:firstLine="360"/>
        <w:rPr>
          <w:del w:id="1829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30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from machine import I2S, Pin</w:delText>
        </w:r>
      </w:del>
    </w:p>
    <w:p w:rsidR="000A52CA" w:rsidDel="005642D3" w:rsidRDefault="0000597C">
      <w:pPr>
        <w:widowControl/>
        <w:ind w:firstLineChars="200" w:firstLine="360"/>
        <w:rPr>
          <w:del w:id="1831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32" w:author="lll" w:date="2022-07-09T13:27:00Z"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bck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_pin = Pin(14)   #</w:delText>
        </w:r>
        <w:r w:rsidDel="005642D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位时钟输出</w:delText>
        </w:r>
      </w:del>
    </w:p>
    <w:p w:rsidR="000A52CA" w:rsidDel="005642D3" w:rsidRDefault="0000597C">
      <w:pPr>
        <w:widowControl/>
        <w:ind w:firstLineChars="200" w:firstLine="360"/>
        <w:rPr>
          <w:del w:id="1833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34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ws_pin = Pin(13)    #</w:delText>
        </w:r>
        <w:r w:rsidDel="005642D3">
          <w:rPr>
            <w:rFonts w:ascii="Times New Roman" w:eastAsia="宋体" w:hAnsi="Times New Roman" w:cs="Times New Roman" w:hint="eastAsia"/>
            <w:color w:val="FF00FF"/>
            <w:kern w:val="0"/>
            <w:sz w:val="18"/>
            <w:szCs w:val="18"/>
          </w:rPr>
          <w:delText>字</w:delText>
        </w:r>
        <w:r w:rsidDel="005642D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时钟输出</w:delText>
        </w:r>
      </w:del>
    </w:p>
    <w:p w:rsidR="000A52CA" w:rsidDel="005642D3" w:rsidRDefault="0000597C">
      <w:pPr>
        <w:widowControl/>
        <w:ind w:firstLineChars="200" w:firstLine="360"/>
        <w:rPr>
          <w:del w:id="1835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36" w:author="lll" w:date="2022-07-09T13:27:00Z"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sdout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_pin = Pin(12)   #</w:delText>
        </w:r>
        <w:r w:rsidDel="005642D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串行数据输出</w:delText>
        </w:r>
      </w:del>
    </w:p>
    <w:p w:rsidR="000A52CA" w:rsidDel="005642D3" w:rsidRDefault="0000597C">
      <w:pPr>
        <w:widowControl/>
        <w:ind w:firstLineChars="200" w:firstLine="360"/>
        <w:rPr>
          <w:del w:id="1837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38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audio_out = I2S(I2S.NUM1,  #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实例化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I2S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外围设备以写入音频</w:delText>
        </w:r>
      </w:del>
    </w:p>
    <w:p w:rsidR="000A52CA" w:rsidDel="005642D3" w:rsidRDefault="0000597C">
      <w:pPr>
        <w:widowControl/>
        <w:ind w:firstLineChars="200" w:firstLine="360"/>
        <w:rPr>
          <w:del w:id="1839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40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bck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=</w:delText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bck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_pin, ws=ws_pin, </w:delText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sdout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=</w:delText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sdout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_pin,  #</w:delText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Adafruit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I2S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放大器分接板的样本数据</w:delText>
        </w:r>
      </w:del>
    </w:p>
    <w:p w:rsidR="000A52CA" w:rsidDel="005642D3" w:rsidRDefault="0000597C">
      <w:pPr>
        <w:widowControl/>
        <w:ind w:firstLineChars="200" w:firstLine="360"/>
        <w:rPr>
          <w:del w:id="1841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42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standard=I2S.PHILIPS, mode=I2S.MASTER_TX,  #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基于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MAX98357A </w:delText>
        </w:r>
      </w:del>
    </w:p>
    <w:p w:rsidR="000A52CA" w:rsidDel="005642D3" w:rsidRDefault="0000597C">
      <w:pPr>
        <w:widowControl/>
        <w:ind w:firstLineChars="200" w:firstLine="360"/>
        <w:rPr>
          <w:del w:id="1843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44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dataformat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=I2S.B16,</w:delText>
        </w:r>
      </w:del>
    </w:p>
    <w:p w:rsidR="000A52CA" w:rsidDel="005642D3" w:rsidRDefault="0000597C">
      <w:pPr>
        <w:widowControl/>
        <w:ind w:firstLineChars="200" w:firstLine="360"/>
        <w:rPr>
          <w:del w:id="1845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46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channelformat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=I2S.ONLY_RIGHT,</w:delText>
        </w:r>
      </w:del>
    </w:p>
    <w:p w:rsidR="000A52CA" w:rsidDel="005642D3" w:rsidRDefault="0000597C">
      <w:pPr>
        <w:widowControl/>
        <w:ind w:firstLineChars="200" w:firstLine="360"/>
        <w:rPr>
          <w:del w:id="1847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48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samplerate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=16000, </w:delText>
        </w:r>
      </w:del>
    </w:p>
    <w:p w:rsidR="000A52CA" w:rsidDel="005642D3" w:rsidRDefault="0000597C">
      <w:pPr>
        <w:widowControl/>
        <w:ind w:firstLineChars="200" w:firstLine="360"/>
        <w:rPr>
          <w:del w:id="1849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50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dmacount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=16,</w:delText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dmalen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=512)</w:delText>
        </w:r>
      </w:del>
    </w:p>
    <w:p w:rsidR="000A52CA" w:rsidDel="005642D3" w:rsidRDefault="0000597C">
      <w:pPr>
        <w:widowControl/>
        <w:ind w:firstLineChars="200" w:firstLine="360"/>
        <w:rPr>
          <w:del w:id="1851" w:author="lll" w:date="2022-07-09T13:2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52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samples = </w:delText>
        </w:r>
        <w:r w:rsidDel="005642D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bytearray</w:delText>
        </w:r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(1024)</w:delText>
        </w:r>
      </w:del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53" w:author="lll" w:date="2022-07-09T13:27:00Z">
        <w:r w:rsidDel="005642D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num_bytes_written = audio_out.write(samples)</w:delText>
        </w:r>
      </w:del>
    </w:p>
    <w:p w:rsidR="000A52CA" w:rsidDel="00E177ED" w:rsidRDefault="0000597C">
      <w:pPr>
        <w:widowControl/>
        <w:ind w:firstLineChars="200" w:firstLine="360"/>
        <w:rPr>
          <w:del w:id="1854" w:author="lll" w:date="2022-07-09T17:49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1855" w:author="lll" w:date="2022-07-09T17:49:00Z">
        <w:r w:rsidDel="00E177E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'''</w:delText>
        </w:r>
      </w:del>
    </w:p>
    <w:p w:rsidR="000A52CA" w:rsidDel="00E177ED" w:rsidRDefault="0000597C" w:rsidP="00770829">
      <w:pPr>
        <w:widowControl/>
        <w:ind w:firstLineChars="200" w:firstLine="420"/>
        <w:rPr>
          <w:del w:id="1856" w:author="lll" w:date="2022-07-09T17:49:00Z"/>
          <w:rFonts w:ascii="Times New Roman" w:eastAsia="宋体" w:hAnsi="Times New Roman" w:cs="Times New Roman"/>
          <w:color w:val="000000" w:themeColor="text1"/>
          <w:kern w:val="0"/>
          <w:szCs w:val="20"/>
        </w:rPr>
      </w:pPr>
      <w:del w:id="1857" w:author="lll" w:date="2022-07-09T17:49:00Z">
        <w:r w:rsidDel="00E177ED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delText>包含音频样本的字节数组，用于将写入的音频样本传输到放大器，注意：在样本数组清空之前是阻塞的，请参阅可选超时参数以配置最大阻塞持续时间</w:delText>
        </w:r>
      </w:del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1858" w:name="_Toc84102798"/>
      <w:bookmarkStart w:id="1859" w:name="_Toc84581222"/>
      <w:bookmarkStart w:id="1860" w:name="_Toc116980551"/>
      <w:r>
        <w:rPr>
          <w:rFonts w:ascii="黑体" w:eastAsia="黑体" w:hAnsi="黑体"/>
          <w:b w:val="0"/>
          <w:color w:val="000000" w:themeColor="text1"/>
          <w:sz w:val="28"/>
        </w:rPr>
        <w:t xml:space="preserve">5.4.3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SPI示例程序</w:t>
      </w:r>
      <w:bookmarkEnd w:id="1858"/>
      <w:bookmarkEnd w:id="1859"/>
      <w:bookmarkEnd w:id="1860"/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.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基于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ESP IDF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VS Code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</w:t>
      </w:r>
    </w:p>
    <w:p w:rsidR="000A52CA" w:rsidRDefault="00EC106F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ins w:id="1861" w:author="lll" w:date="2022-07-13T10:20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本示例使用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SPI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总线驱动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SPI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接口的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LCD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，可以在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LCD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显示信息并在串口打印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LCD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的信息，</w:t>
        </w:r>
      </w:ins>
      <w:r w:rsidR="0000597C"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代码如下：</w:t>
      </w:r>
    </w:p>
    <w:p w:rsidR="00EB1FB2" w:rsidRPr="00EB1FB2" w:rsidRDefault="00EB1FB2" w:rsidP="00EB1FB2">
      <w:pPr>
        <w:widowControl/>
        <w:ind w:firstLineChars="200" w:firstLine="360"/>
        <w:rPr>
          <w:ins w:id="186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6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&lt;stdio.h&gt;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6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6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&lt;stdlib.h&gt;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6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6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&lt;string.h&gt;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6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6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"freertos/FreeRTOS.h"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7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7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"freertos/task.h"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7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7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"esp_system.h"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7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7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"driver/spi_master.h"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7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7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"driver/gpio.h"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7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7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"pretty_effect.h"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8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8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#ifdef CONFIG_IDF_TARGET_ESP32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8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8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LCD_HOST    HSPI_HOST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8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8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PIN_NUM_MISO 25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8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8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PIN_NUM_MOSI 23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8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8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PIN_NUM_CLK  19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9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9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PIN_NUM_CS   22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9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9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PIN_NUM_DC   21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9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9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PIN_NUM_RST  18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9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9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PIN_NUM_BCKL 5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89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89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#elif defined CONFIG_IDF_TARGET_ESP32S2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0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0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LCD_HOST    SPI2_HOST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0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0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PIN_NUM_MISO 37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0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0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PIN_NUM_MOSI 35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0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0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PIN_NUM_CLK  36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0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0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PIN_NUM_CS   34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1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1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PIN_NUM_DC   4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1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1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PIN_NUM_RST  5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1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1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PIN_NUM_BCKL 6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1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1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>#elif defined CONFIG_IDF_TARGET_ESP32C3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1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1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LCD_HOST    SPI2_HOST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2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2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PIN_NUM_MISO 2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2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2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PIN_NUM_MOSI 7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2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2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PIN_NUM_CLK  6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2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2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PIN_NUM_CS   10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2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2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PIN_NUM_DC   9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3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3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PIN_NUM_RST  4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3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3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PIN_NUM_BCKL 5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3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3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#endif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3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3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#define PARALLEL_LINES 16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3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3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/*LCD</w:t>
        </w:r>
      </w:ins>
      <w:ins w:id="1940" w:author="lll" w:date="2022-07-10T00:28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初始化定义</w:t>
        </w:r>
      </w:ins>
      <w:ins w:id="194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*/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4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4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typedef struct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4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4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uint8_t cmd;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4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4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uint8_t data[16];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4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4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uint8_t databytes; //No of data in data; bit 7 = delay after set; 0xFF = end of cmds.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5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5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 lcd_init_cmd_t;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5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5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typedef enum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5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5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LCD_TYPE_ILI = 1,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5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5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LCD_TYPE_ST,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5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5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LCD_TYPE_MAX,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6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6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 type_lcd_t;</w:t>
        </w:r>
      </w:ins>
    </w:p>
    <w:p w:rsidR="00EB1FB2" w:rsidRPr="00EB1FB2" w:rsidDel="00D1562D" w:rsidRDefault="00EB1FB2" w:rsidP="00EB1FB2">
      <w:pPr>
        <w:widowControl/>
        <w:ind w:firstLineChars="200" w:firstLine="360"/>
        <w:rPr>
          <w:ins w:id="1962" w:author="lll" w:date="2022-07-10T00:26:00Z"/>
          <w:del w:id="1963" w:author="Admin" w:date="2022-10-18T17:0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EB1FB2" w:rsidRPr="00EB1FB2" w:rsidRDefault="00EB1FB2" w:rsidP="00EB1FB2">
      <w:pPr>
        <w:widowControl/>
        <w:ind w:firstLineChars="200" w:firstLine="360"/>
        <w:rPr>
          <w:ins w:id="196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6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//</w:t>
        </w:r>
      </w:ins>
      <w:ins w:id="1966" w:author="lll" w:date="2022-07-10T00:31:00Z">
        <w:r w:rsidRPr="00EB1FB2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将数据放入</w:t>
        </w:r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DRAM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，</w:t>
        </w:r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默认情况下，常量数据被放入</w:t>
        </w:r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DR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R</w:t>
        </w:r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M</w:t>
        </w:r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，</w:t>
        </w:r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DMA</w:t>
        </w:r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无法访问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6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6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DRAM_ATTR static const lcd_init_cmd_t st_init_cmds[]={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6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7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{0x36, {(1&lt;&lt;5)|(1&lt;&lt;6)},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7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7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{0x3A, {0x55},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7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7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{0xB2, {0x0c, 0x0c, 0x00, 0x33, 0x33}, 5},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7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7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{0xB7, {0x45},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7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7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{0xBB, {0x2B},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7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8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{0xC0, {0x2C},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8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8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{0xC2, {0x01, 0xff}, 2},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8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8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{0xC3, {0x11},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8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8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{0xC4, {0x20},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8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8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{0xC6, {0x0f},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8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9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{0xD0, {0xA4, 0xA1},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9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9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{0xE0, {0xD0, 0x00, 0x05, 0x0E, 0x15, 0x0D, 0x37, 0x43, 0x47, 0x09, 0x15, 0x12, 0x16, 0x19}, 14},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9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9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{0xE1, {0xD0, 0x00, 0x05, 0x0D, 0x0C, 0x06, 0x2D, 0x44, 0x40, 0x0E, 0x1C, 0x18, 0x16, 0x19}, 14},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9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9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{0x11, {0}, 0x80},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9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199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{0x29, {0}, 0x80},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199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0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{0, {0}, 0xff}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0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0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0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0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DRAM_ATTR static const lcd_init_cmd_t ili_init_cmds[]={</w:t>
        </w:r>
      </w:ins>
      <w:ins w:id="2005" w:author="lll" w:date="2022-07-10T00:33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</w:t>
        </w:r>
      </w:ins>
      <w:ins w:id="2006" w:author="lll" w:date="2022-07-10T00:34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初始化命令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0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0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{0xCF, {0x00, 0x83, 0X30}, 3},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0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1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{0xED, {0x64, 0x03, 0X12, 0X81}, 4},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1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1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  {0xE8, {0x85, 0x01, 0x79}, 3},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1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1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{0xCB, {0x39, 0x2C, 0x00, 0x34, 0x02}, 5},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1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1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{0xF7, {0x20},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1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1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{0xEA, {0x00, 0x00}, 2},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1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2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{0xC0, {0x26},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2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2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{0xC1, {0x11},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2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2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{0xC5, {0x35, 0x3E}, 2},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2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2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{0xC7, {0xBE},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2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2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{0x36, {0x28},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2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3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{0x3A, {0x55},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3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3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{0xB1, {0x00, 0x1B}, 2},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3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3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{0xF2, {0x08},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3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3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{0x26, {0x01},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3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3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{0xE0, {0x1F, 0x1A, 0x18, 0x0A, 0x0F, 0x06, 0x45, 0X87, 0x32, 0x0A, 0x07, 0x02, 0x07, 0x05, 0x00}, 15},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3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4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{0XE1, {0x00, 0x25, 0x27, 0x05, 0x10, 0x09, 0x3A, 0x78, 0x4D, 0x05, 0x18, 0x0D, 0x38, 0x3A, 0x1F}, 15},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4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4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{0x2A, {0x00, 0x00, 0x00, 0xEF}, 4},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4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4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{0x2B, {0x00, 0x00, 0x01, 0x3f}, 4},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4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4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{0x2C, {0}, 0},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4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4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{0xB7, {0x07}, 1},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4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5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{0xB6, {0x0A, 0x82, 0x27, 0x00}, 4},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5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5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{0x11, {0}, 0x80},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5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5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{0x29, {0}, 0x80},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5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5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{0, {0}, 0xff},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5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5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};</w:t>
        </w:r>
      </w:ins>
    </w:p>
    <w:p w:rsidR="00EB1FB2" w:rsidRPr="00EB1FB2" w:rsidDel="00D1562D" w:rsidRDefault="00EB1FB2" w:rsidP="00EB1FB2">
      <w:pPr>
        <w:widowControl/>
        <w:ind w:firstLineChars="200" w:firstLine="360"/>
        <w:rPr>
          <w:ins w:id="2059" w:author="lll" w:date="2022-07-10T00:26:00Z"/>
          <w:del w:id="2060" w:author="Admin" w:date="2022-10-18T17:0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EB1FB2" w:rsidRPr="00EB1FB2" w:rsidRDefault="00EB1FB2" w:rsidP="00EB1FB2">
      <w:pPr>
        <w:widowControl/>
        <w:ind w:firstLineChars="200" w:firstLine="360"/>
        <w:rPr>
          <w:ins w:id="206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6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lcd_cmd(spi_device_handle_t spi, const uint8_t cmd)</w:t>
        </w:r>
      </w:ins>
      <w:ins w:id="2063" w:author="lll" w:date="2022-07-10T00:34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发送命令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6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6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6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6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esp_err_t ret;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6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6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spi_transaction_t 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7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7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memset(&amp;t, 0, sizeof(t));       //</w:t>
        </w:r>
      </w:ins>
      <w:ins w:id="2072" w:author="lll" w:date="2022-07-10T00:35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清零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7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7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t.length=8;                     //8</w:t>
        </w:r>
      </w:ins>
      <w:ins w:id="2075" w:author="lll" w:date="2022-07-10T00:35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位命令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7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7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t.tx_buffer=&amp;cmd;               //</w:t>
        </w:r>
      </w:ins>
      <w:ins w:id="2078" w:author="lll" w:date="2022-07-10T00:35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数据即命令本身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7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8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t.user=(void*)0;                //D/C</w:t>
        </w:r>
      </w:ins>
      <w:ins w:id="2081" w:author="lll" w:date="2022-07-10T00:36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需要置零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8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8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ret=spi_device_polling_transmit(spi, &amp;t);  //</w:t>
        </w:r>
      </w:ins>
      <w:ins w:id="2084" w:author="lll" w:date="2022-07-10T00:36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发送命令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8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8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assert(ret==ESP_OK);            //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8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8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EB1FB2" w:rsidRPr="00EB1FB2" w:rsidDel="00D1562D" w:rsidRDefault="00EB1FB2" w:rsidP="00EB1FB2">
      <w:pPr>
        <w:widowControl/>
        <w:ind w:firstLineChars="200" w:firstLine="360"/>
        <w:rPr>
          <w:ins w:id="2089" w:author="lll" w:date="2022-07-10T00:26:00Z"/>
          <w:del w:id="2090" w:author="Admin" w:date="2022-10-18T17:0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EB1FB2" w:rsidRPr="00EB1FB2" w:rsidRDefault="00EB1FB2" w:rsidP="00EB1FB2">
      <w:pPr>
        <w:widowControl/>
        <w:ind w:firstLineChars="200" w:firstLine="360"/>
        <w:rPr>
          <w:ins w:id="209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9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lcd_data(spi_device_handle_t spi, const uint8_t *data, int len)</w:t>
        </w:r>
      </w:ins>
      <w:ins w:id="2093" w:author="lll" w:date="2022-07-10T00:36:00Z">
        <w:r w:rsid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发送数据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9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9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9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9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esp_err_t ret;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09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09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spi_transaction_t 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0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0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if (len==0) return;             //</w:t>
        </w:r>
      </w:ins>
      <w:ins w:id="2102" w:author="lll" w:date="2022-07-10T00:37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不需要发送任何数据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0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0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memset(&amp;t, 0, sizeof(t)); </w:t>
        </w:r>
        <w:r w:rsid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//</w:t>
        </w:r>
      </w:ins>
      <w:ins w:id="2105" w:author="lll" w:date="2022-07-10T00:37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清零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0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0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t.length=len*8;                 //</w:t>
        </w:r>
      </w:ins>
      <w:ins w:id="2108" w:author="lll" w:date="2022-07-10T00:38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数据</w:t>
        </w:r>
      </w:ins>
      <w:ins w:id="2109" w:author="lll" w:date="2022-07-10T00:37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长度为字节</w:t>
        </w:r>
      </w:ins>
      <w:ins w:id="2110" w:author="lll" w:date="2022-07-10T00:38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，交易的长度为比特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1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1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  t.tx_buffer=data;               //</w:t>
        </w:r>
      </w:ins>
      <w:ins w:id="2113" w:author="lll" w:date="2022-07-10T00:38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数据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1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1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t.user=(void*)1;                //D/C </w:t>
        </w:r>
      </w:ins>
      <w:ins w:id="2116" w:author="lll" w:date="2022-07-10T00:38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需要置</w:t>
        </w:r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1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1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1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ret=spi_device_polling_transmit(spi, &amp;t);  //</w:t>
        </w:r>
      </w:ins>
      <w:ins w:id="2119" w:author="lll" w:date="2022-07-10T00:38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发送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2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2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assert(ret==ESP_OK);            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2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2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EB1FB2" w:rsidRPr="00EB1FB2" w:rsidRDefault="00EB1FB2" w:rsidP="009B1202">
      <w:pPr>
        <w:widowControl/>
        <w:ind w:firstLineChars="200" w:firstLine="360"/>
        <w:rPr>
          <w:ins w:id="212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2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//</w:t>
        </w:r>
      </w:ins>
      <w:ins w:id="2126" w:author="lll" w:date="2022-07-10T00:39:00Z">
        <w:r w:rsidR="0079027B" w:rsidRP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函数在传输开始之前被调用（在</w:t>
        </w:r>
      </w:ins>
      <w:ins w:id="2127" w:author="lll" w:date="2022-07-10T00:40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IRQ</w:t>
        </w:r>
      </w:ins>
      <w:ins w:id="2128" w:author="lll" w:date="2022-07-10T00:39:00Z">
        <w:r w:rsidR="0079027B" w:rsidRP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上下文中）</w:t>
        </w:r>
      </w:ins>
      <w:ins w:id="2129" w:author="lll" w:date="2022-07-10T00:40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，</w:t>
        </w:r>
      </w:ins>
      <w:ins w:id="2130" w:author="lll" w:date="2022-07-10T00:39:00Z">
        <w:r w:rsidR="0079027B" w:rsidRP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它会将</w:t>
        </w:r>
        <w:r w:rsidR="0079027B" w:rsidRP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D/C</w:t>
        </w:r>
        <w:r w:rsidR="0079027B" w:rsidRP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设置为用户字段中指示的值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3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3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lcd_spi_pre_transfer_callback(spi_transaction_t *t)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3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3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3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3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int dc=(int)t-&gt;user;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3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3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gpio_set_level(PIN_NUM_DC, dc);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3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4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4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4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uint32_t lcd_get_id(spi_device_handle_t spi)</w:t>
        </w:r>
      </w:ins>
      <w:ins w:id="2143" w:author="lll" w:date="2022-07-10T00:40:00Z">
        <w:r w:rsid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</w:t>
        </w:r>
      </w:ins>
      <w:ins w:id="2144" w:author="lll" w:date="2022-07-10T00:41:00Z">
        <w:r w:rsid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//</w:t>
        </w:r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获取设备</w:t>
        </w:r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ID</w:t>
        </w:r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值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4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4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4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4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lcd_cmd(spi, 0x04);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4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5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spi_transaction_t 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5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5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memset(&amp;t, 0, sizeof(t));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5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5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t.length=8*3;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5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5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t.flags = SPI_TRANS_USE_RXDATA;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5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5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t.user = (void*)1;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5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6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esp_err_t ret = spi_device_polling_transmit(spi, &amp;t);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6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6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assert( ret == ESP_OK 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6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6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return *(uint32_t*)t.rx_data;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6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6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EB1FB2" w:rsidRPr="00EB1FB2" w:rsidDel="00D1562D" w:rsidRDefault="00EB1FB2" w:rsidP="00EB1FB2">
      <w:pPr>
        <w:widowControl/>
        <w:ind w:firstLineChars="200" w:firstLine="360"/>
        <w:rPr>
          <w:ins w:id="2167" w:author="lll" w:date="2022-07-10T00:26:00Z"/>
          <w:del w:id="2168" w:author="Admin" w:date="2022-10-18T17:0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EB1FB2" w:rsidRPr="00EB1FB2" w:rsidRDefault="00EB1FB2" w:rsidP="00EB1FB2">
      <w:pPr>
        <w:widowControl/>
        <w:ind w:firstLineChars="200" w:firstLine="360"/>
        <w:rPr>
          <w:ins w:id="216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7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lcd_init(spi_device_handle_t spi)</w:t>
        </w:r>
      </w:ins>
      <w:ins w:id="2171" w:author="lll" w:date="2022-07-10T00:41:00Z">
        <w:r w:rsid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</w:t>
        </w:r>
        <w:r w:rsidR="0079027B" w:rsidRP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</w:t>
        </w:r>
        <w:r w:rsidR="0079027B"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//</w:t>
        </w:r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</w:t>
        </w:r>
      </w:ins>
      <w:ins w:id="2172" w:author="lll" w:date="2022-07-10T00:42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显示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7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7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7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7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int cmd=0;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7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7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const lcd_init_cmd_t* lcd_init_cmds;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7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8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</w:t>
        </w:r>
      </w:ins>
      <w:ins w:id="2181" w:author="lll" w:date="2022-07-10T00:42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初始化非</w:t>
        </w:r>
      </w:ins>
      <w:ins w:id="218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SPI GPIO</w:t>
        </w:r>
      </w:ins>
      <w:ins w:id="2183" w:author="lll" w:date="2022-07-10T00:42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引脚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8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8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gpio_set_direction(PIN_NUM_DC, GPIO_MODE_OUTPUT);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8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8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gpio_set_direction(PIN_NUM_RST, GPIO_MODE_OUTPUT);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8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8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gpio_set_direction(PIN_NUM_BCKL, GPIO_MODE_OUTPUT);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9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9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</w:t>
        </w:r>
      </w:ins>
      <w:ins w:id="2192" w:author="lll" w:date="2022-07-10T00:42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重置显示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9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9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gpio_set_level(PIN_NUM_RST, 0);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9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9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vTaskDelay(100 / portTICK_RATE_MS);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9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19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gpio_set_level(PIN_NUM_RST, 1);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19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0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vTaskDelay(100 / portTICK_RATE_MS);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0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0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</w:t>
        </w:r>
      </w:ins>
      <w:ins w:id="2203" w:author="lll" w:date="2022-07-10T00:42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检测</w:t>
        </w:r>
      </w:ins>
      <w:ins w:id="220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LCD</w:t>
        </w:r>
      </w:ins>
      <w:ins w:id="2205" w:author="lll" w:date="2022-07-10T00:43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类型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0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0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uint32_t lcd_id = lcd_get_id(spi);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0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0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int lcd_detected_type = 0;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1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1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int lcd_type;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1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1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printf("LCD ID: %08X\n", lcd_id);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1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1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if ( lcd_id == 0 )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1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1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lcd_detected_type = LCD_TYPE_ILI;</w:t>
        </w:r>
      </w:ins>
      <w:ins w:id="2218" w:author="lll" w:date="2022-07-10T00:43:00Z">
        <w:r w:rsidR="0079027B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为零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1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2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printf("ILI9341 detected.\n");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2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2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  } else {  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2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2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lcd_detected_type = LCD_TYPE_ST;</w:t>
        </w:r>
      </w:ins>
      <w:ins w:id="2225" w:author="lll" w:date="2022-07-10T00:44:00Z">
        <w:r w:rsidR="0079027B"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//</w:t>
        </w:r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非零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2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2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printf("ST7789V detected.\n");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2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2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3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3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#ifdef CONFIG_LCD_TYPE_AUTO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3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3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lcd_type = lcd_detected_type;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3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3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#elif defined( CONFIG_LCD_TYPE_ST7789V )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3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3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printf("kconfig: force CONFIG_LCD_TYPE_ST7789V.\n");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3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3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lcd_type = LCD_TYPE_ST;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4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4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#elif defined( CONFIG_LCD_TYPE_ILI9341 )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4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4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printf("kconfig: force CONFIG_LCD_TYPE_ILI9341.\n");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4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4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lcd_type = LCD_TYPE_ILI;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4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4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#endif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4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4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if ( lcd_type == LCD_TYPE_ST 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5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5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printf("LCD ST7789V initialization.\n");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5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5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lcd_init_cmds = st_init_cmds;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5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5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 else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5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5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printf("LCD ILI9341 initialization.\n");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5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5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lcd_init_cmds = ili_init_cmds;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6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6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6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6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</w:t>
        </w:r>
      </w:ins>
      <w:ins w:id="2264" w:author="lll" w:date="2022-07-10T00:44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发送所有命令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6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6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while (lcd_init_cmds[cmd].databytes!=0xff)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6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6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lcd_cmd(spi, lcd_init_cmds[cmd].cmd);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6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7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lcd_data(spi, lcd_init_cmds[cmd].data, lcd_init_cmds[cmd].databytes&amp;0x1F);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7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7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if (lcd_init_cmds[cmd].databytes&amp;0x80)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7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7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vTaskDelay(100 / portTICK_RATE_MS);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7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7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7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7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cmd++;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7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8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8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8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</w:t>
        </w:r>
      </w:ins>
      <w:ins w:id="2283" w:author="lll" w:date="2022-07-10T00:44:00Z">
        <w:r w:rsidR="0079027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开启背光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8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8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gpio_set_level(PIN_NUM_BCKL, 0);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8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8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EB1FB2" w:rsidRPr="00EB1FB2" w:rsidDel="00D1562D" w:rsidRDefault="00EB1FB2" w:rsidP="00EB1FB2">
      <w:pPr>
        <w:widowControl/>
        <w:ind w:firstLineChars="200" w:firstLine="360"/>
        <w:rPr>
          <w:ins w:id="2288" w:author="lll" w:date="2022-07-10T00:26:00Z"/>
          <w:del w:id="2289" w:author="Admin" w:date="2022-10-18T17:0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EB1FB2" w:rsidRPr="00EB1FB2" w:rsidRDefault="00EB1FB2" w:rsidP="00EB1FB2">
      <w:pPr>
        <w:widowControl/>
        <w:ind w:firstLineChars="200" w:firstLine="360"/>
        <w:rPr>
          <w:ins w:id="229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9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static void send_lines(spi_device_handle_t spi, int ypos, uint16_t *linedata)</w:t>
        </w:r>
      </w:ins>
      <w:ins w:id="2292" w:author="lll" w:date="2022-07-10T00:45:00Z">
        <w:r w:rsidR="0050242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//</w:t>
        </w:r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按行发送数据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9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9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9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9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esp_err_t ret;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9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29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int x;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29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0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static spi_transaction_t trans[6];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0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0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for (x=0; x&lt;6; x++)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0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0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memset(&amp;trans[x], 0, sizeof(spi_transaction_t));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0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0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if ((x&amp;1)==0)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0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0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//</w:t>
        </w:r>
      </w:ins>
      <w:ins w:id="2309" w:author="lll" w:date="2022-07-10T00:47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偶数</w:t>
        </w:r>
        <w:r w:rsidR="00502429" w:rsidRP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传输是命令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1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1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trans[x].length=8;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1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1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trans[x].user=(void*)0;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1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1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} else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1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1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          //</w:t>
        </w:r>
      </w:ins>
      <w:ins w:id="2318" w:author="lll" w:date="2022-07-10T00:47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奇数传输是数据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1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2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trans[x].length=8*4;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2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2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trans[x].user=(void*)1;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2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2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2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2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trans[x].flags=SPI_TRANS_USE_TXDATA;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2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2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2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3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trans[0].tx_data[0]=0x2A;           //</w:t>
        </w:r>
      </w:ins>
      <w:ins w:id="2331" w:author="lll" w:date="2022-07-10T00:50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列</w:t>
        </w:r>
      </w:ins>
      <w:ins w:id="2332" w:author="lll" w:date="2022-07-10T00:49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地址设置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3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3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trans[1].tx_data[0]=0;              //</w:t>
        </w:r>
      </w:ins>
      <w:ins w:id="2335" w:author="lll" w:date="2022-07-10T00:51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起始点</w:t>
        </w:r>
      </w:ins>
      <w:ins w:id="2336" w:author="lll" w:date="2022-07-10T00:53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位置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3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3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trans[1].tx_data[1]=0;              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3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4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trans[1].tx_data[2]=(320)&gt;&gt;8;       //</w:t>
        </w:r>
      </w:ins>
      <w:ins w:id="2341" w:author="lll" w:date="2022-07-10T00:52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终止点</w:t>
        </w:r>
      </w:ins>
      <w:ins w:id="2342" w:author="lll" w:date="2022-07-10T00:53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位置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4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4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trans[1].tx_data[3]=(320)&amp;0xff;     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4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4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trans[2].tx_data[0]=0x2B;           //</w:t>
        </w:r>
      </w:ins>
      <w:ins w:id="2347" w:author="lll" w:date="2022-07-10T00:49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页面地址设置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4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4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trans[3].tx_data[0]=ypos&gt;&gt;8;        //</w:t>
        </w:r>
      </w:ins>
      <w:ins w:id="2350" w:author="lll" w:date="2022-07-10T00:52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起始点</w:t>
        </w:r>
      </w:ins>
      <w:ins w:id="2351" w:author="lll" w:date="2022-07-10T00:53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位置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5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5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</w:t>
        </w:r>
        <w:r w:rsidR="0050242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3].tx_data[1]=ypos&amp;0xff;      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5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5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trans[3].tx_data[2]=(ypos+PARALLEL_LINES)&gt;&gt;8;    //</w:t>
        </w:r>
      </w:ins>
      <w:ins w:id="2356" w:author="lll" w:date="2022-07-10T00:53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终止点位置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5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5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trans[3].tx_data[3]=(ypos+PARALLEL_LINES)&amp;0xff;  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5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6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trans[4].tx_data[0]=0x2C;           //</w:t>
        </w:r>
      </w:ins>
      <w:ins w:id="2361" w:author="lll" w:date="2022-07-10T00:53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写入存储器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6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6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trans[5].tx_buffer=linedata;        //</w:t>
        </w:r>
      </w:ins>
      <w:ins w:id="2364" w:author="lll" w:date="2022-07-10T00:54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发送数据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6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6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trans[5].length=320*2*8*PARALLEL_LINES;          //</w:t>
        </w:r>
      </w:ins>
      <w:ins w:id="2367" w:author="lll" w:date="2022-07-10T00:54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数据按照位长度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6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6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trans[5].flags=0; //undo SPI_TRANS_USE_TXDATA flag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7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7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</w:t>
        </w:r>
      </w:ins>
      <w:ins w:id="2372" w:author="lll" w:date="2022-07-10T00:54:00Z"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所有交易排队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7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7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for (x=0; x&lt;6; x++)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7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7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ret=spi_device_queue_trans(spi, &amp;trans[x], portMAX_DELAY);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7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7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assert(ret==ESP_OK);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7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8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8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8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EB1FB2" w:rsidRPr="00EB1FB2" w:rsidDel="00D1562D" w:rsidRDefault="00EB1FB2" w:rsidP="00EB1FB2">
      <w:pPr>
        <w:widowControl/>
        <w:ind w:firstLineChars="200" w:firstLine="360"/>
        <w:rPr>
          <w:ins w:id="2383" w:author="lll" w:date="2022-07-10T00:26:00Z"/>
          <w:del w:id="2384" w:author="Admin" w:date="2022-10-18T17:0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EB1FB2" w:rsidRPr="00EB1FB2" w:rsidRDefault="00EB1FB2" w:rsidP="00EB1FB2">
      <w:pPr>
        <w:widowControl/>
        <w:ind w:firstLineChars="200" w:firstLine="360"/>
        <w:rPr>
          <w:ins w:id="238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8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static void send_line_finish(spi_device_handle_t spi)</w:t>
        </w:r>
      </w:ins>
      <w:ins w:id="2387" w:author="lll" w:date="2022-07-10T00:55:00Z">
        <w:r w:rsidR="0050242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  <w:r w:rsidR="00502429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发送数据结束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8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8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9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9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spi_transaction_t *rtrans;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9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9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esp_err_t ret;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9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9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for (int x=0; x&lt;6; x++)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9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9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ret=spi_device_get_trans_result(spi, &amp;rtrans, portMAX_DELAY);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39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39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assert(ret==ESP_OK);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0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01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0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03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EB1FB2" w:rsidRPr="00EB1FB2" w:rsidDel="00D1562D" w:rsidRDefault="00EB1FB2" w:rsidP="00EB1FB2">
      <w:pPr>
        <w:widowControl/>
        <w:ind w:firstLineChars="200" w:firstLine="360"/>
        <w:rPr>
          <w:ins w:id="2404" w:author="lll" w:date="2022-07-10T00:26:00Z"/>
          <w:del w:id="2405" w:author="Admin" w:date="2022-10-18T17:0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EB1FB2" w:rsidRPr="00EB1FB2" w:rsidRDefault="00EB1FB2" w:rsidP="00EB1FB2">
      <w:pPr>
        <w:widowControl/>
        <w:ind w:firstLineChars="200" w:firstLine="360"/>
        <w:rPr>
          <w:ins w:id="240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0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static void display_pretty_colors(spi_device_handle_t spi)</w:t>
        </w:r>
      </w:ins>
      <w:ins w:id="2408" w:author="lll" w:date="2022-07-10T00:56:00Z">
        <w:r w:rsidR="00E65557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显示图形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0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1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1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1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uint16_t *lines[2];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1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1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for (int i=0; i&lt;2; i++)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1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1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lines[i]=heap_caps_malloc(320*PARALLEL_LINES*sizeof(uint16_t), MALLOC_CAP_DMA);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1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1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assert(lines[i]!=NULL);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1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2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2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2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int frame=0;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2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2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int sending_line=-1;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2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2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  int calc_line=0;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2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2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while(1)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2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3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frame++;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3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3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for (int y=0; y&lt;240; y+=PARALLEL_LINES) 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3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3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pretty_effect_calc_lines(lines[calc_line], y, frame, PARALLEL_LINES);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3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3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if (sending_line!=-1) send_line_finish(spi);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3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3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sending_line=calc_line;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3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4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calc_line=(calc_line==1)?0:1;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4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4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send_lines(spi, y, lines[sending_line]);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4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4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4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4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4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4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EB1FB2" w:rsidRPr="00EB1FB2" w:rsidDel="00D1562D" w:rsidRDefault="00EB1FB2" w:rsidP="00EB1FB2">
      <w:pPr>
        <w:widowControl/>
        <w:ind w:firstLineChars="200" w:firstLine="360"/>
        <w:rPr>
          <w:ins w:id="2449" w:author="lll" w:date="2022-07-10T00:26:00Z"/>
          <w:del w:id="2450" w:author="Admin" w:date="2022-10-18T17:08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EB1FB2" w:rsidRPr="00EB1FB2" w:rsidRDefault="00EB1FB2" w:rsidP="00EB1FB2">
      <w:pPr>
        <w:widowControl/>
        <w:ind w:firstLineChars="200" w:firstLine="360"/>
        <w:rPr>
          <w:ins w:id="245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5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app_main(void)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5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5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5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5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esp_err_t ret;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5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5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spi_device_handle_t spi;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5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6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spi_bus_config_t buscfg={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6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6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.miso_io_num=PIN_NUM_MISO,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6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6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.mosi_io_num=PIN_NUM_MOSI,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6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6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.sclk_io_num=PIN_NUM_CLK,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6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6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.quadwp_io_num=-1,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6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7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.quadhd_io_num=-1,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7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7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.max_transfer_sz=PARALLEL_LINES*320*2+8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7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7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7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7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spi_device_interface_config_t devcfg={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7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7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#ifdef CONFIG_LCD_OVERCLOCK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7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8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.clock_speed_hz=26*1000*1000,           //</w:t>
        </w:r>
      </w:ins>
      <w:ins w:id="2481" w:author="lll" w:date="2022-07-10T00:57:00Z"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时钟为</w:t>
        </w:r>
      </w:ins>
      <w:ins w:id="248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26MHz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8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8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#else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8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8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.clock_speed_hz=10*1000*1000,           //</w:t>
        </w:r>
      </w:ins>
      <w:ins w:id="2487" w:author="lll" w:date="2022-07-10T00:57:00Z"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时钟为</w:t>
        </w:r>
      </w:ins>
      <w:ins w:id="248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10MHz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8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9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#endif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9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9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.mode=0,                                //SPI</w:t>
        </w:r>
      </w:ins>
      <w:ins w:id="2493" w:author="lll" w:date="2022-07-10T00:58:00Z"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模式</w:t>
        </w:r>
      </w:ins>
      <w:ins w:id="249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0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9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49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.spics_io_num=PIN_NUM_CS,         </w:t>
        </w:r>
        <w:del w:id="2497" w:author="Admin" w:date="2022-10-18T17:09:00Z">
          <w:r w:rsidRPr="00EB1FB2" w:rsidDel="00D1562D">
            <w:rPr>
              <w:rFonts w:ascii="Times New Roman" w:eastAsia="宋体" w:hAnsi="Times New Roman" w:cs="Times New Roman"/>
              <w:color w:val="000000" w:themeColor="text1"/>
              <w:kern w:val="0"/>
              <w:sz w:val="18"/>
              <w:szCs w:val="18"/>
            </w:rPr>
            <w:delText xml:space="preserve">  </w:delText>
          </w:r>
        </w:del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//CS</w:t>
        </w:r>
      </w:ins>
      <w:ins w:id="2498" w:author="lll" w:date="2022-07-10T00:58:00Z"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引脚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499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00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.queue_size=7,                          //</w:t>
        </w:r>
      </w:ins>
      <w:ins w:id="2501" w:author="lll" w:date="2022-07-10T00:58:00Z"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队列为</w:t>
        </w:r>
      </w:ins>
      <w:ins w:id="250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7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0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0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.pre_cb=lcd_spi_pre_transfer_callback, 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05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06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07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08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ret=spi_bus_initialize(LCD_HOST, &amp;buscfg, SPI_DMA_CH_AUTO);</w:t>
        </w:r>
      </w:ins>
      <w:ins w:id="2509" w:author="lll" w:date="2022-07-10T00:59:00Z">
        <w:r w:rsidR="00E65557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</w:t>
        </w:r>
      </w:ins>
      <w:ins w:id="2510" w:author="lll" w:date="2022-07-10T01:00:00Z"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SPI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1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1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ESP_ERROR_CHECK(ret);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13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14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ret=spi_bus_add_device(LCD_HOST, &amp;devcfg, &amp;spi);</w:t>
        </w:r>
      </w:ins>
      <w:ins w:id="2515" w:author="lll" w:date="2022-07-10T00:59:00Z">
        <w:r w:rsidR="00E65557"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</w:t>
        </w:r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附着</w:t>
        </w:r>
        <w:r w:rsidR="00E65557"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LCD</w:t>
        </w:r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到</w:t>
        </w:r>
        <w:r w:rsidR="00E65557"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SPI</w:t>
        </w:r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总线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1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1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ESP_ERROR_CHECK(ret);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1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1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lcd_init(spi);</w:t>
        </w:r>
      </w:ins>
      <w:ins w:id="2520" w:author="lll" w:date="2022-07-10T01:00:00Z">
        <w:r w:rsidR="00E65557"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</w:t>
        </w:r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</w:t>
        </w:r>
        <w:r w:rsidR="00E65557"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LCD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21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22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ret=pretty_effect_init();</w:t>
        </w:r>
      </w:ins>
      <w:ins w:id="2523" w:author="lll" w:date="2022-07-10T01:00:00Z">
        <w:r w:rsidR="00E65557"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//</w:t>
        </w:r>
        <w:r w:rsidR="00E65557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初始化显示效果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2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25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ESP_ERROR_CHECK(ret);</w:t>
        </w:r>
      </w:ins>
    </w:p>
    <w:p w:rsidR="00EB1FB2" w:rsidRPr="00EB1FB2" w:rsidRDefault="00EB1FB2" w:rsidP="00EB1FB2">
      <w:pPr>
        <w:widowControl/>
        <w:ind w:firstLineChars="200" w:firstLine="360"/>
        <w:rPr>
          <w:ins w:id="252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27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display_pretty_colors(spi);</w:t>
        </w:r>
      </w:ins>
    </w:p>
    <w:p w:rsidR="00E65557" w:rsidRDefault="00EB1FB2">
      <w:pPr>
        <w:widowControl/>
        <w:ind w:firstLineChars="200" w:firstLine="360"/>
        <w:rPr>
          <w:ins w:id="2528" w:author="lll" w:date="2022-07-10T01:00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529" w:author="lll" w:date="2022-07-10T00:26:00Z">
        <w:r w:rsidRPr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0A52CA" w:rsidDel="00EB1FB2" w:rsidRDefault="0000597C" w:rsidP="00EB1FB2">
      <w:pPr>
        <w:widowControl/>
        <w:ind w:firstLineChars="200" w:firstLine="360"/>
        <w:rPr>
          <w:del w:id="253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3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delText>#include &lt;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stdio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.h&gt;</w:delText>
        </w:r>
      </w:del>
    </w:p>
    <w:p w:rsidR="000A52CA" w:rsidDel="00EB1FB2" w:rsidRDefault="0000597C">
      <w:pPr>
        <w:widowControl/>
        <w:ind w:firstLineChars="200" w:firstLine="360"/>
        <w:rPr>
          <w:del w:id="253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3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&lt;string.h&gt;</w:delText>
        </w:r>
      </w:del>
    </w:p>
    <w:p w:rsidR="000A52CA" w:rsidDel="00EB1FB2" w:rsidRDefault="0000597C">
      <w:pPr>
        <w:widowControl/>
        <w:ind w:firstLineChars="200" w:firstLine="360"/>
        <w:rPr>
          <w:del w:id="253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3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&lt;sys/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unistd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.h&gt;</w:delText>
        </w:r>
      </w:del>
    </w:p>
    <w:p w:rsidR="000A52CA" w:rsidDel="00EB1FB2" w:rsidRDefault="0000597C">
      <w:pPr>
        <w:widowControl/>
        <w:ind w:firstLineChars="200" w:firstLine="360"/>
        <w:rPr>
          <w:del w:id="253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3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&lt;sys/stat.h&gt;</w:delText>
        </w:r>
      </w:del>
    </w:p>
    <w:p w:rsidR="000A52CA" w:rsidDel="00EB1FB2" w:rsidRDefault="0000597C">
      <w:pPr>
        <w:widowControl/>
        <w:ind w:firstLineChars="200" w:firstLine="360"/>
        <w:rPr>
          <w:del w:id="253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3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"esp_err.h"</w:delText>
        </w:r>
      </w:del>
    </w:p>
    <w:p w:rsidR="000A52CA" w:rsidDel="00EB1FB2" w:rsidRDefault="0000597C">
      <w:pPr>
        <w:widowControl/>
        <w:ind w:firstLineChars="200" w:firstLine="360"/>
        <w:rPr>
          <w:del w:id="254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4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"esp_log.h"</w:delText>
        </w:r>
      </w:del>
    </w:p>
    <w:p w:rsidR="000A52CA" w:rsidDel="00EB1FB2" w:rsidRDefault="0000597C">
      <w:pPr>
        <w:widowControl/>
        <w:ind w:firstLineChars="200" w:firstLine="360"/>
        <w:rPr>
          <w:del w:id="254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4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"esp_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vfs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_fat.h"</w:delText>
        </w:r>
      </w:del>
    </w:p>
    <w:p w:rsidR="000A52CA" w:rsidDel="00EB1FB2" w:rsidRDefault="0000597C">
      <w:pPr>
        <w:widowControl/>
        <w:ind w:firstLineChars="200" w:firstLine="360"/>
        <w:rPr>
          <w:del w:id="254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4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"driver/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sdspi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_host.h"</w:delText>
        </w:r>
      </w:del>
    </w:p>
    <w:p w:rsidR="000A52CA" w:rsidDel="00EB1FB2" w:rsidRDefault="0000597C">
      <w:pPr>
        <w:widowControl/>
        <w:ind w:firstLineChars="200" w:firstLine="360"/>
        <w:rPr>
          <w:del w:id="254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4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"driver/spi_common.h"</w:delText>
        </w:r>
      </w:del>
    </w:p>
    <w:p w:rsidR="000A52CA" w:rsidDel="00EB1FB2" w:rsidRDefault="0000597C">
      <w:pPr>
        <w:widowControl/>
        <w:ind w:firstLineChars="200" w:firstLine="360"/>
        <w:rPr>
          <w:del w:id="254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4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sdmmc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.h"</w:delText>
        </w:r>
      </w:del>
    </w:p>
    <w:p w:rsidR="000A52CA" w:rsidDel="00EB1FB2" w:rsidRDefault="0000597C">
      <w:pPr>
        <w:widowControl/>
        <w:ind w:firstLineChars="200" w:firstLine="360"/>
        <w:rPr>
          <w:del w:id="255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5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sdkconfig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.h"</w:delText>
        </w:r>
      </w:del>
    </w:p>
    <w:p w:rsidR="000A52CA" w:rsidDel="00EB1FB2" w:rsidRDefault="0000597C">
      <w:pPr>
        <w:widowControl/>
        <w:ind w:firstLineChars="200" w:firstLine="360"/>
        <w:rPr>
          <w:del w:id="255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5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static const char *TAG = "TF Card Fat Example";</w:delText>
        </w:r>
      </w:del>
    </w:p>
    <w:p w:rsidR="000A52CA" w:rsidDel="00EB1FB2" w:rsidRDefault="0000597C">
      <w:pPr>
        <w:widowControl/>
        <w:ind w:firstLineChars="200" w:firstLine="360"/>
        <w:rPr>
          <w:del w:id="255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5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MOUNT_POINT "/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sdcard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"</w:delText>
        </w:r>
      </w:del>
    </w:p>
    <w:p w:rsidR="000A52CA" w:rsidDel="00EB1FB2" w:rsidRDefault="0000597C">
      <w:pPr>
        <w:widowControl/>
        <w:ind w:firstLineChars="200" w:firstLine="360"/>
        <w:rPr>
          <w:del w:id="255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5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#define SPI_DMA_CHAN    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1</w:delText>
        </w:r>
      </w:del>
    </w:p>
    <w:p w:rsidR="000A52CA" w:rsidDel="00EB1FB2" w:rsidRDefault="0000597C">
      <w:pPr>
        <w:widowControl/>
        <w:ind w:firstLineChars="200" w:firstLine="360"/>
        <w:rPr>
          <w:del w:id="255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5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PIN_NUM_MISO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19</w:delText>
        </w:r>
      </w:del>
    </w:p>
    <w:p w:rsidR="000A52CA" w:rsidDel="00EB1FB2" w:rsidRDefault="0000597C">
      <w:pPr>
        <w:widowControl/>
        <w:ind w:firstLineChars="200" w:firstLine="360"/>
        <w:rPr>
          <w:del w:id="256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6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PIN_NUM_MOSI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23</w:delText>
        </w:r>
      </w:del>
    </w:p>
    <w:p w:rsidR="000A52CA" w:rsidDel="00EB1FB2" w:rsidRDefault="0000597C">
      <w:pPr>
        <w:widowControl/>
        <w:ind w:firstLineChars="200" w:firstLine="360"/>
        <w:rPr>
          <w:del w:id="256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6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PIN_NUM_CLK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18</w:delText>
        </w:r>
      </w:del>
    </w:p>
    <w:p w:rsidR="000A52CA" w:rsidDel="00EB1FB2" w:rsidRDefault="0000597C">
      <w:pPr>
        <w:widowControl/>
        <w:ind w:firstLineChars="200" w:firstLine="360"/>
        <w:rPr>
          <w:del w:id="256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6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#define PIN_NUM_CS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5</w:delText>
        </w:r>
      </w:del>
    </w:p>
    <w:p w:rsidR="000A52CA" w:rsidDel="00EB1FB2" w:rsidRDefault="0000597C">
      <w:pPr>
        <w:widowControl/>
        <w:ind w:firstLineChars="200" w:firstLine="360"/>
        <w:rPr>
          <w:del w:id="256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6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void app_main(void)</w:delText>
        </w:r>
      </w:del>
    </w:p>
    <w:p w:rsidR="000A52CA" w:rsidDel="00EB1FB2" w:rsidRDefault="0000597C">
      <w:pPr>
        <w:widowControl/>
        <w:ind w:firstLineChars="200" w:firstLine="360"/>
        <w:rPr>
          <w:del w:id="256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6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EB1FB2" w:rsidRDefault="0000597C">
      <w:pPr>
        <w:widowControl/>
        <w:ind w:firstLineChars="200" w:firstLine="360"/>
        <w:rPr>
          <w:del w:id="257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7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esp_err_t ret;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 ESP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错误定义</w:delText>
        </w:r>
      </w:del>
    </w:p>
    <w:p w:rsidR="000A52CA" w:rsidDel="00EB1FB2" w:rsidRDefault="0000597C">
      <w:pPr>
        <w:widowControl/>
        <w:ind w:firstLineChars="200" w:firstLine="360"/>
        <w:rPr>
          <w:del w:id="257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7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sdmmc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_card_t* card;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 SD / MMC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卡信息结构</w:delText>
        </w:r>
      </w:del>
    </w:p>
    <w:p w:rsidR="000A52CA" w:rsidDel="00EB1FB2" w:rsidRDefault="0000597C">
      <w:pPr>
        <w:widowControl/>
        <w:ind w:firstLineChars="200" w:firstLine="360"/>
        <w:rPr>
          <w:del w:id="257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7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const char mount_point[] = MOUNT_POINT;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根目录</w:delText>
        </w:r>
      </w:del>
    </w:p>
    <w:p w:rsidR="000A52CA" w:rsidDel="00EB1FB2" w:rsidRDefault="0000597C">
      <w:pPr>
        <w:widowControl/>
        <w:ind w:firstLineChars="200" w:firstLine="360"/>
        <w:rPr>
          <w:del w:id="257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7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char 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ReadFileBuff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[64];</w:delText>
        </w:r>
      </w:del>
    </w:p>
    <w:p w:rsidR="000A52CA" w:rsidDel="00EB1FB2" w:rsidRDefault="0000597C">
      <w:pPr>
        <w:widowControl/>
        <w:ind w:firstLineChars="200" w:firstLine="360"/>
        <w:rPr>
          <w:del w:id="257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7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esp_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vfs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_fat_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sdmmc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_mount_config_t mount_config = 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文件系统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挂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载配置</w:delText>
        </w:r>
      </w:del>
    </w:p>
    <w:p w:rsidR="000A52CA" w:rsidDel="00EB1FB2" w:rsidRDefault="0000597C">
      <w:pPr>
        <w:widowControl/>
        <w:ind w:firstLineChars="200" w:firstLine="360"/>
        <w:rPr>
          <w:del w:id="258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8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.format_if_mount_failed = false,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</w:del>
    </w:p>
    <w:p w:rsidR="000A52CA" w:rsidDel="00EB1FB2" w:rsidRDefault="0000597C">
      <w:pPr>
        <w:widowControl/>
        <w:ind w:firstLineChars="200" w:firstLine="360"/>
        <w:rPr>
          <w:del w:id="258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8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// 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如果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挂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载失败：</w:delText>
        </w:r>
        <w:r w:rsidDel="00EB1FB2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T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rue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会重新分区和格式化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/</w:delText>
        </w:r>
        <w:r w:rsidDel="00EB1FB2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F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alse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不会重新分区和格式化</w:delText>
        </w:r>
      </w:del>
    </w:p>
    <w:p w:rsidR="000A52CA" w:rsidDel="00EB1FB2" w:rsidRDefault="0000597C">
      <w:pPr>
        <w:widowControl/>
        <w:ind w:firstLineChars="200" w:firstLine="360"/>
        <w:rPr>
          <w:del w:id="258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8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.max_files = 5,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打开文件最大数量</w:delText>
        </w:r>
      </w:del>
    </w:p>
    <w:p w:rsidR="000A52CA" w:rsidDel="00EB1FB2" w:rsidRDefault="0000597C">
      <w:pPr>
        <w:widowControl/>
        <w:ind w:firstLineChars="200" w:firstLine="360"/>
        <w:rPr>
          <w:del w:id="258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8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.allocation_unit_size = 16 * 1024</w:delText>
        </w:r>
      </w:del>
    </w:p>
    <w:p w:rsidR="000A52CA" w:rsidDel="00EB1FB2" w:rsidRDefault="0000597C">
      <w:pPr>
        <w:widowControl/>
        <w:ind w:firstLineChars="200" w:firstLine="360"/>
        <w:rPr>
          <w:del w:id="258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8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};</w:delText>
        </w:r>
      </w:del>
    </w:p>
    <w:p w:rsidR="000A52CA" w:rsidDel="00EB1FB2" w:rsidRDefault="0000597C">
      <w:pPr>
        <w:widowControl/>
        <w:ind w:firstLineChars="200" w:firstLine="360"/>
        <w:rPr>
          <w:del w:id="259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9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printf("%s-&gt;Initializing SD card\r\n",TAG);</w:delText>
        </w:r>
      </w:del>
    </w:p>
    <w:p w:rsidR="000A52CA" w:rsidDel="00EB1FB2" w:rsidRDefault="0000597C">
      <w:pPr>
        <w:widowControl/>
        <w:ind w:firstLineChars="200" w:firstLine="360"/>
        <w:rPr>
          <w:del w:id="259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9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printf("%s-&gt;Using SPI 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peripheralr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\r\n",TAG);</w:delText>
        </w:r>
      </w:del>
    </w:p>
    <w:p w:rsidR="000A52CA" w:rsidDel="00EB1FB2" w:rsidRDefault="0000597C">
      <w:pPr>
        <w:widowControl/>
        <w:ind w:firstLineChars="200" w:firstLine="360"/>
        <w:rPr>
          <w:del w:id="259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9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sdmmc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_host_t host = SDSPI_HOST_DEFAULT();</w:delText>
        </w:r>
      </w:del>
    </w:p>
    <w:p w:rsidR="000A52CA" w:rsidDel="00EB1FB2" w:rsidRDefault="0000597C">
      <w:pPr>
        <w:widowControl/>
        <w:ind w:firstLineChars="200" w:firstLine="360"/>
        <w:rPr>
          <w:del w:id="259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9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spi_bus_config_t bus_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cfg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{</w:delText>
        </w:r>
      </w:del>
    </w:p>
    <w:p w:rsidR="000A52CA" w:rsidDel="00EB1FB2" w:rsidRDefault="0000597C">
      <w:pPr>
        <w:widowControl/>
        <w:ind w:firstLineChars="200" w:firstLine="360"/>
        <w:rPr>
          <w:del w:id="259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59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.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mosi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_io_num = PIN_NUM_MOSI,</w:delText>
        </w:r>
      </w:del>
    </w:p>
    <w:p w:rsidR="000A52CA" w:rsidDel="00EB1FB2" w:rsidRDefault="0000597C">
      <w:pPr>
        <w:widowControl/>
        <w:ind w:firstLineChars="200" w:firstLine="360"/>
        <w:rPr>
          <w:del w:id="260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0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miso_io_num = PIN_NUM_MISO,</w:delText>
        </w:r>
      </w:del>
    </w:p>
    <w:p w:rsidR="000A52CA" w:rsidDel="00EB1FB2" w:rsidRDefault="0000597C">
      <w:pPr>
        <w:widowControl/>
        <w:ind w:firstLineChars="200" w:firstLine="360"/>
        <w:rPr>
          <w:del w:id="260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0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sclk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_io_num = PIN_NUM_CLK,</w:delText>
        </w:r>
      </w:del>
    </w:p>
    <w:p w:rsidR="000A52CA" w:rsidDel="00EB1FB2" w:rsidRDefault="0000597C">
      <w:pPr>
        <w:widowControl/>
        <w:ind w:firstLineChars="200" w:firstLine="360"/>
        <w:rPr>
          <w:del w:id="260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0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quadwp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_io_num = -1,</w:delText>
        </w:r>
      </w:del>
    </w:p>
    <w:p w:rsidR="000A52CA" w:rsidDel="00EB1FB2" w:rsidRDefault="0000597C">
      <w:pPr>
        <w:widowControl/>
        <w:ind w:firstLineChars="200" w:firstLine="360"/>
        <w:rPr>
          <w:del w:id="260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0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quadhd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_io_num = -1,</w:delText>
        </w:r>
      </w:del>
    </w:p>
    <w:p w:rsidR="000A52CA" w:rsidDel="00EB1FB2" w:rsidRDefault="0000597C">
      <w:pPr>
        <w:widowControl/>
        <w:ind w:firstLineChars="200" w:firstLine="360"/>
        <w:rPr>
          <w:del w:id="260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0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.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max_transfer_sz = 4000,</w:delText>
        </w:r>
      </w:del>
    </w:p>
    <w:p w:rsidR="000A52CA" w:rsidDel="00EB1FB2" w:rsidRDefault="0000597C">
      <w:pPr>
        <w:widowControl/>
        <w:ind w:firstLineChars="200" w:firstLine="360"/>
        <w:rPr>
          <w:del w:id="261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1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};</w:delText>
        </w:r>
      </w:del>
    </w:p>
    <w:p w:rsidR="000A52CA" w:rsidDel="00EB1FB2" w:rsidRDefault="0000597C">
      <w:pPr>
        <w:widowControl/>
        <w:ind w:firstLineChars="200" w:firstLine="360"/>
        <w:rPr>
          <w:del w:id="261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1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 SPI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总线初始化</w:delText>
        </w:r>
      </w:del>
    </w:p>
    <w:p w:rsidR="000A52CA" w:rsidDel="00EB1FB2" w:rsidRDefault="0000597C">
      <w:pPr>
        <w:widowControl/>
        <w:ind w:firstLineChars="200" w:firstLine="360"/>
        <w:rPr>
          <w:del w:id="261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1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ret = spi_bus_initialize(host.slot, &amp;bus_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cfg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SPI_DMA_CHAN);</w:delText>
        </w:r>
      </w:del>
    </w:p>
    <w:p w:rsidR="000A52CA" w:rsidDel="00EB1FB2" w:rsidRDefault="0000597C">
      <w:pPr>
        <w:widowControl/>
        <w:ind w:firstLineChars="200" w:firstLine="360"/>
        <w:rPr>
          <w:del w:id="261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1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if (ret != ESP_OK) {</w:delText>
        </w:r>
      </w:del>
    </w:p>
    <w:p w:rsidR="000A52CA" w:rsidDel="00EB1FB2" w:rsidRDefault="0000597C">
      <w:pPr>
        <w:widowControl/>
        <w:ind w:firstLineChars="200" w:firstLine="360"/>
        <w:rPr>
          <w:del w:id="261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1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printf("%s-&gt;Failed to initialize bus.\r\n",TAG);</w:delText>
        </w:r>
      </w:del>
    </w:p>
    <w:p w:rsidR="000A52CA" w:rsidDel="00EB1FB2" w:rsidRDefault="0000597C">
      <w:pPr>
        <w:widowControl/>
        <w:ind w:firstLineChars="200" w:firstLine="360"/>
        <w:rPr>
          <w:del w:id="262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2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return;</w:delText>
        </w:r>
      </w:del>
    </w:p>
    <w:p w:rsidR="000A52CA" w:rsidDel="00EB1FB2" w:rsidRDefault="0000597C">
      <w:pPr>
        <w:widowControl/>
        <w:ind w:firstLineChars="200" w:firstLine="360"/>
        <w:rPr>
          <w:del w:id="262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2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</w:delText>
        </w:r>
      </w:del>
    </w:p>
    <w:p w:rsidR="000A52CA" w:rsidDel="00EB1FB2" w:rsidRDefault="0000597C">
      <w:pPr>
        <w:widowControl/>
        <w:ind w:firstLineChars="200" w:firstLine="360"/>
        <w:rPr>
          <w:del w:id="262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2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初始化没有卡检测和写保护信号的插槽</w:delText>
        </w:r>
      </w:del>
    </w:p>
    <w:p w:rsidR="000A52CA" w:rsidDel="00EB1FB2" w:rsidRDefault="0000597C">
      <w:pPr>
        <w:widowControl/>
        <w:ind w:firstLineChars="200" w:firstLine="360"/>
        <w:rPr>
          <w:del w:id="262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2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如果主板有这些信号，修改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slot_config.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gpio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_cd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和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slot_config.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gpio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_wp</w:delText>
        </w:r>
      </w:del>
    </w:p>
    <w:p w:rsidR="000A52CA" w:rsidDel="00EB1FB2" w:rsidRDefault="0000597C">
      <w:pPr>
        <w:widowControl/>
        <w:ind w:firstLineChars="200" w:firstLine="360"/>
        <w:rPr>
          <w:del w:id="262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2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sdspi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_device_config_t slot_config = SDSPI_DEVICE_CONFIG_DEFAULT();</w:delText>
        </w:r>
      </w:del>
    </w:p>
    <w:p w:rsidR="000A52CA" w:rsidDel="00EB1FB2" w:rsidRDefault="0000597C">
      <w:pPr>
        <w:widowControl/>
        <w:ind w:firstLineChars="200" w:firstLine="360"/>
        <w:rPr>
          <w:del w:id="263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3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slot_config.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gpio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_cs = PIN_NUM_CS;</w:delText>
        </w:r>
      </w:del>
    </w:p>
    <w:p w:rsidR="000A52CA" w:rsidDel="00EB1FB2" w:rsidRDefault="0000597C">
      <w:pPr>
        <w:widowControl/>
        <w:ind w:firstLineChars="200" w:firstLine="360"/>
        <w:rPr>
          <w:del w:id="263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3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slot_config.host_id = host.slot;</w:delText>
        </w:r>
      </w:del>
    </w:p>
    <w:p w:rsidR="000A52CA" w:rsidDel="00EB1FB2" w:rsidRDefault="0000597C">
      <w:pPr>
        <w:widowControl/>
        <w:ind w:firstLineChars="200" w:firstLine="360"/>
        <w:rPr>
          <w:del w:id="263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3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挂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载文件系统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3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3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ret = esp_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vfs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_fat_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sdspi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_mount(mount_point, &amp;host, &amp;slot_config, &amp;mount_config, &amp;card);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3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3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if (ret != ESP_OK) {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4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4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if (ret == ESP_FAIL) 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4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4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printf("%s-&gt;Failed to mount 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filesystem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.%s\r\n",TAG,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4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4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"If you want the card to be formatted, set the EXAMPLE_FORMAT_IF_MOUNT_FAILED 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menuconfig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option.");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4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4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 else {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4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4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printf("%s-&gt;Failed to initialize the card %s  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%s). ",TAG,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5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5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"Make sure SD card lines have pull-up resistors in place.", esp_err_to_name(ret)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5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5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5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5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return;</w:delText>
        </w:r>
      </w:del>
    </w:p>
    <w:p w:rsidR="000A52CA" w:rsidDel="00EB1FB2" w:rsidRDefault="0000597C">
      <w:pPr>
        <w:widowControl/>
        <w:ind w:firstLineChars="200" w:firstLine="360"/>
        <w:jc w:val="left"/>
        <w:rPr>
          <w:del w:id="265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5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EB1FB2" w:rsidRDefault="0000597C">
      <w:pPr>
        <w:widowControl/>
        <w:ind w:firstLineChars="200" w:firstLine="360"/>
        <w:rPr>
          <w:del w:id="265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5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//TF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卡已经初始化，打印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TF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卡属性</w:delText>
        </w:r>
      </w:del>
    </w:p>
    <w:p w:rsidR="000A52CA" w:rsidDel="00EB1FB2" w:rsidRDefault="0000597C">
      <w:pPr>
        <w:widowControl/>
        <w:ind w:firstLineChars="200" w:firstLine="360"/>
        <w:rPr>
          <w:del w:id="266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6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sdmmc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_card_print_info(stdout, card);</w:delText>
        </w:r>
      </w:del>
    </w:p>
    <w:p w:rsidR="000A52CA" w:rsidDel="00EB1FB2" w:rsidRDefault="0000597C">
      <w:pPr>
        <w:widowControl/>
        <w:ind w:firstLineChars="200" w:firstLine="360"/>
        <w:rPr>
          <w:del w:id="266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6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//</w:delText>
        </w:r>
        <w:r w:rsidDel="00EB1FB2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打印容量信息</w:delText>
        </w:r>
      </w:del>
    </w:p>
    <w:p w:rsidR="000A52CA" w:rsidDel="00EB1FB2" w:rsidRDefault="0000597C">
      <w:pPr>
        <w:widowControl/>
        <w:ind w:firstLineChars="200" w:firstLine="360"/>
        <w:rPr>
          <w:del w:id="266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6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size_t bytes_total, bytes_free;</w:delText>
        </w:r>
      </w:del>
    </w:p>
    <w:p w:rsidR="000A52CA" w:rsidDel="00EB1FB2" w:rsidRDefault="0000597C">
      <w:pPr>
        <w:widowControl/>
        <w:ind w:firstLineChars="200" w:firstLine="360"/>
        <w:rPr>
          <w:del w:id="266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6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get_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fatfs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_usage(&amp;bytes_total, &amp;bytes_free);</w:delText>
        </w:r>
      </w:del>
    </w:p>
    <w:p w:rsidR="000A52CA" w:rsidDel="00EB1FB2" w:rsidRDefault="0000597C">
      <w:pPr>
        <w:widowControl/>
        <w:ind w:firstLineChars="200" w:firstLine="360"/>
        <w:rPr>
          <w:del w:id="266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6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printf("%s-&gt;FAT FS Total: %d MB, Free: %d MB \r\n",TAG, bytes_total / 1024, bytes_free / 1024);</w:delText>
        </w:r>
      </w:del>
    </w:p>
    <w:p w:rsidR="000A52CA" w:rsidDel="00EB1FB2" w:rsidRDefault="0000597C">
      <w:pPr>
        <w:widowControl/>
        <w:ind w:firstLineChars="200" w:firstLine="360"/>
        <w:rPr>
          <w:del w:id="267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7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使用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POSIX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和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C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标准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API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来处理文件</w:delText>
        </w:r>
      </w:del>
    </w:p>
    <w:p w:rsidR="000A52CA" w:rsidDel="00EB1FB2" w:rsidRDefault="0000597C">
      <w:pPr>
        <w:widowControl/>
        <w:ind w:firstLineChars="200" w:firstLine="360"/>
        <w:rPr>
          <w:del w:id="267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7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printf("%s-&gt;Opening file\r\n",TAG);</w:delText>
        </w:r>
      </w:del>
    </w:p>
    <w:p w:rsidR="000A52CA" w:rsidDel="00EB1FB2" w:rsidRDefault="0000597C">
      <w:pPr>
        <w:widowControl/>
        <w:ind w:firstLineChars="200" w:firstLine="360"/>
        <w:rPr>
          <w:del w:id="267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7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FILE* f = fopen(MOUNT_POINT"/hello.txt", "w");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创建一个文件</w:delText>
        </w:r>
      </w:del>
    </w:p>
    <w:p w:rsidR="000A52CA" w:rsidDel="00EB1FB2" w:rsidRDefault="0000597C">
      <w:pPr>
        <w:widowControl/>
        <w:ind w:firstLineChars="200" w:firstLine="360"/>
        <w:rPr>
          <w:del w:id="267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7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if (f == NULL) {</w:delText>
        </w:r>
      </w:del>
    </w:p>
    <w:p w:rsidR="000A52CA" w:rsidDel="00EB1FB2" w:rsidRDefault="0000597C">
      <w:pPr>
        <w:widowControl/>
        <w:ind w:firstLineChars="200" w:firstLine="360"/>
        <w:rPr>
          <w:del w:id="267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7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printf("%s-&gt;Failed to open file for writing\r\n",TAG);</w:delText>
        </w:r>
      </w:del>
    </w:p>
    <w:p w:rsidR="000A52CA" w:rsidDel="00EB1FB2" w:rsidRDefault="0000597C">
      <w:pPr>
        <w:widowControl/>
        <w:ind w:firstLineChars="200" w:firstLine="360"/>
        <w:rPr>
          <w:del w:id="268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8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return;</w:delText>
        </w:r>
      </w:del>
    </w:p>
    <w:p w:rsidR="000A52CA" w:rsidDel="00EB1FB2" w:rsidRDefault="0000597C">
      <w:pPr>
        <w:widowControl/>
        <w:ind w:firstLineChars="200" w:firstLine="360"/>
        <w:rPr>
          <w:del w:id="268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8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</w:delText>
        </w:r>
      </w:del>
    </w:p>
    <w:p w:rsidR="000A52CA" w:rsidDel="00EB1FB2" w:rsidRDefault="0000597C">
      <w:pPr>
        <w:widowControl/>
        <w:ind w:firstLineChars="200" w:firstLine="360"/>
        <w:rPr>
          <w:del w:id="268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8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fprintf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(f, "Hello %s!\n", card-&gt;cid.name);</w:delText>
        </w:r>
      </w:del>
    </w:p>
    <w:p w:rsidR="000A52CA" w:rsidDel="00EB1FB2" w:rsidRDefault="0000597C">
      <w:pPr>
        <w:widowControl/>
        <w:ind w:firstLineChars="200" w:firstLine="360"/>
        <w:rPr>
          <w:del w:id="268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8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fclose(f);</w:delText>
        </w:r>
      </w:del>
    </w:p>
    <w:p w:rsidR="000A52CA" w:rsidDel="00EB1FB2" w:rsidRDefault="0000597C">
      <w:pPr>
        <w:widowControl/>
        <w:ind w:firstLineChars="200" w:firstLine="360"/>
        <w:rPr>
          <w:del w:id="268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8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printf("%s-&gt;File written\r\n",TAG);</w:delText>
        </w:r>
      </w:del>
    </w:p>
    <w:p w:rsidR="000A52CA" w:rsidDel="00EB1FB2" w:rsidRDefault="0000597C">
      <w:pPr>
        <w:widowControl/>
        <w:ind w:firstLineChars="200" w:firstLine="360"/>
        <w:rPr>
          <w:del w:id="269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9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重命名前检查目标文件是否存在</w:delText>
        </w:r>
      </w:del>
    </w:p>
    <w:p w:rsidR="000A52CA" w:rsidDel="00EB1FB2" w:rsidRDefault="0000597C">
      <w:pPr>
        <w:widowControl/>
        <w:ind w:firstLineChars="200" w:firstLine="360"/>
        <w:rPr>
          <w:del w:id="269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9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struct stat st;</w:delText>
        </w:r>
      </w:del>
    </w:p>
    <w:p w:rsidR="000A52CA" w:rsidDel="00EB1FB2" w:rsidRDefault="0000597C">
      <w:pPr>
        <w:widowControl/>
        <w:ind w:firstLineChars="200" w:firstLine="360"/>
        <w:rPr>
          <w:del w:id="269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9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if (stat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MOUNT_POINT"/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foo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.txt", &amp;st) == 0) {</w:delText>
        </w:r>
      </w:del>
    </w:p>
    <w:p w:rsidR="000A52CA" w:rsidDel="00EB1FB2" w:rsidRDefault="0000597C">
      <w:pPr>
        <w:widowControl/>
        <w:ind w:firstLineChars="200" w:firstLine="360"/>
        <w:rPr>
          <w:del w:id="269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9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unlink(MOUNT_POINT"/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foo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.txt");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删除（如果存在）</w:delText>
        </w:r>
      </w:del>
    </w:p>
    <w:p w:rsidR="000A52CA" w:rsidDel="00EB1FB2" w:rsidRDefault="0000597C">
      <w:pPr>
        <w:widowControl/>
        <w:ind w:firstLineChars="200" w:firstLine="360"/>
        <w:rPr>
          <w:del w:id="269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69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</w:delText>
        </w:r>
      </w:del>
    </w:p>
    <w:p w:rsidR="000A52CA" w:rsidDel="00EB1FB2" w:rsidRDefault="0000597C">
      <w:pPr>
        <w:widowControl/>
        <w:ind w:firstLineChars="200" w:firstLine="360"/>
        <w:rPr>
          <w:del w:id="270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0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重命名文件</w:delText>
        </w:r>
      </w:del>
    </w:p>
    <w:p w:rsidR="000A52CA" w:rsidDel="00EB1FB2" w:rsidRDefault="0000597C">
      <w:pPr>
        <w:widowControl/>
        <w:ind w:firstLineChars="200" w:firstLine="360"/>
        <w:rPr>
          <w:del w:id="270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0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printf("%s-&gt;Renaming file\r\n",TAG);</w:delText>
        </w:r>
      </w:del>
    </w:p>
    <w:p w:rsidR="000A52CA" w:rsidDel="00EB1FB2" w:rsidRDefault="0000597C">
      <w:pPr>
        <w:widowControl/>
        <w:ind w:firstLineChars="200" w:firstLine="360"/>
        <w:rPr>
          <w:del w:id="270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0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if (rename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MOUNT_POINT"/hello.txt", MOUNT_POINT"/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foo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.txt") != 0) {</w:delText>
        </w:r>
      </w:del>
    </w:p>
    <w:p w:rsidR="000A52CA" w:rsidDel="00EB1FB2" w:rsidRDefault="0000597C">
      <w:pPr>
        <w:widowControl/>
        <w:ind w:firstLineChars="200" w:firstLine="360"/>
        <w:rPr>
          <w:del w:id="270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0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printf("%s-&gt;Rename failed\r\n",TAG);</w:delText>
        </w:r>
      </w:del>
    </w:p>
    <w:p w:rsidR="000A52CA" w:rsidDel="00EB1FB2" w:rsidRDefault="0000597C">
      <w:pPr>
        <w:widowControl/>
        <w:ind w:firstLineChars="200" w:firstLine="360"/>
        <w:rPr>
          <w:del w:id="270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0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return;</w:delText>
        </w:r>
      </w:del>
    </w:p>
    <w:p w:rsidR="000A52CA" w:rsidDel="00EB1FB2" w:rsidRDefault="0000597C">
      <w:pPr>
        <w:widowControl/>
        <w:ind w:firstLineChars="200" w:firstLine="360"/>
        <w:rPr>
          <w:del w:id="271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1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</w:delText>
        </w:r>
      </w:del>
    </w:p>
    <w:p w:rsidR="000A52CA" w:rsidDel="00EB1FB2" w:rsidRDefault="0000597C">
      <w:pPr>
        <w:widowControl/>
        <w:ind w:firstLineChars="200" w:firstLine="360"/>
        <w:rPr>
          <w:del w:id="271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1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读取文件</w:delText>
        </w:r>
      </w:del>
    </w:p>
    <w:p w:rsidR="000A52CA" w:rsidDel="00EB1FB2" w:rsidRDefault="0000597C">
      <w:pPr>
        <w:widowControl/>
        <w:ind w:firstLineChars="200" w:firstLine="360"/>
        <w:rPr>
          <w:del w:id="271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1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printf("%s-&gt;Reading file\r\n",TAG);</w:delText>
        </w:r>
      </w:del>
    </w:p>
    <w:p w:rsidR="000A52CA" w:rsidDel="00EB1FB2" w:rsidRDefault="0000597C">
      <w:pPr>
        <w:widowControl/>
        <w:ind w:firstLineChars="200" w:firstLine="360"/>
        <w:rPr>
          <w:del w:id="271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1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f = fopen(MOUNT_POINT"/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foo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.txt", "r");// 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读取方式打开文件</w:delText>
        </w:r>
      </w:del>
    </w:p>
    <w:p w:rsidR="000A52CA" w:rsidDel="00EB1FB2" w:rsidRDefault="0000597C">
      <w:pPr>
        <w:widowControl/>
        <w:ind w:firstLineChars="200" w:firstLine="360"/>
        <w:rPr>
          <w:del w:id="271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1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if (f == NULL) {</w:delText>
        </w:r>
      </w:del>
    </w:p>
    <w:p w:rsidR="000A52CA" w:rsidDel="00EB1FB2" w:rsidRDefault="0000597C">
      <w:pPr>
        <w:widowControl/>
        <w:ind w:firstLineChars="200" w:firstLine="360"/>
        <w:rPr>
          <w:del w:id="272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2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printf("%s-&gt;Failed to open file for reading\r\n",TAG);</w:delText>
        </w:r>
      </w:del>
    </w:p>
    <w:p w:rsidR="000A52CA" w:rsidDel="00EB1FB2" w:rsidRDefault="0000597C">
      <w:pPr>
        <w:widowControl/>
        <w:ind w:firstLineChars="200" w:firstLine="360"/>
        <w:rPr>
          <w:del w:id="272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2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return;</w:delText>
        </w:r>
      </w:del>
    </w:p>
    <w:p w:rsidR="000A52CA" w:rsidDel="00EB1FB2" w:rsidRDefault="0000597C">
      <w:pPr>
        <w:widowControl/>
        <w:ind w:firstLineChars="200" w:firstLine="360"/>
        <w:rPr>
          <w:del w:id="272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2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</w:delText>
        </w:r>
      </w:del>
    </w:p>
    <w:p w:rsidR="000A52CA" w:rsidDel="00EB1FB2" w:rsidRDefault="0000597C">
      <w:pPr>
        <w:widowControl/>
        <w:ind w:firstLineChars="200" w:firstLine="360"/>
        <w:rPr>
          <w:del w:id="272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2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fgets(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ReadFileBuff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sizeof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ReadFileBuff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), f</w:delText>
        </w:r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读取一行数据</w:delText>
        </w:r>
      </w:del>
    </w:p>
    <w:p w:rsidR="000A52CA" w:rsidDel="00EB1FB2" w:rsidRDefault="0000597C">
      <w:pPr>
        <w:widowControl/>
        <w:ind w:firstLineChars="200" w:firstLine="360"/>
        <w:rPr>
          <w:del w:id="272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2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fclose(f);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关闭文件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</w:delText>
        </w:r>
      </w:del>
    </w:p>
    <w:p w:rsidR="000A52CA" w:rsidDel="00EB1FB2" w:rsidRDefault="0000597C">
      <w:pPr>
        <w:widowControl/>
        <w:ind w:firstLineChars="200" w:firstLine="360"/>
        <w:rPr>
          <w:del w:id="273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3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char* pos = 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strchr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ReadFileBuff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'\n');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在字符串中查找换行</w:delText>
        </w:r>
      </w:del>
    </w:p>
    <w:p w:rsidR="000A52CA" w:rsidDel="00EB1FB2" w:rsidRDefault="0000597C">
      <w:pPr>
        <w:widowControl/>
        <w:ind w:firstLineChars="200" w:firstLine="360"/>
        <w:rPr>
          <w:del w:id="273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3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if (pos) {</w:delText>
        </w:r>
      </w:del>
    </w:p>
    <w:p w:rsidR="000A52CA" w:rsidDel="00EB1FB2" w:rsidRDefault="0000597C">
      <w:pPr>
        <w:widowControl/>
        <w:ind w:firstLineChars="200" w:firstLine="360"/>
        <w:rPr>
          <w:del w:id="273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3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*pos = '\0';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       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替换为结束符</w:delText>
        </w:r>
      </w:del>
    </w:p>
    <w:p w:rsidR="000A52CA" w:rsidDel="00EB1FB2" w:rsidRDefault="0000597C">
      <w:pPr>
        <w:widowControl/>
        <w:ind w:firstLineChars="200" w:firstLine="360"/>
        <w:rPr>
          <w:del w:id="273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3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}</w:delText>
        </w:r>
      </w:del>
    </w:p>
    <w:p w:rsidR="000A52CA" w:rsidDel="00EB1FB2" w:rsidRDefault="0000597C">
      <w:pPr>
        <w:widowControl/>
        <w:ind w:firstLineChars="200" w:firstLine="360"/>
        <w:rPr>
          <w:del w:id="273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3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printf("%s-&gt;Read from file: '%s'\r\n",TAG,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ReadFileBuff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EB1FB2" w:rsidRDefault="0000597C">
      <w:pPr>
        <w:widowControl/>
        <w:ind w:firstLineChars="200" w:firstLine="360"/>
        <w:rPr>
          <w:del w:id="2740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41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卸载分区并禁用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SDMMC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或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SPI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外设</w:delText>
        </w:r>
      </w:del>
    </w:p>
    <w:p w:rsidR="000A52CA" w:rsidDel="00EB1FB2" w:rsidRDefault="0000597C">
      <w:pPr>
        <w:widowControl/>
        <w:ind w:firstLineChars="200" w:firstLine="360"/>
        <w:rPr>
          <w:del w:id="2742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43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esp_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vfs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_fat_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sdcard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</w:delText>
        </w:r>
        <w:r w:rsidDel="00EB1FB2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unmount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(mount_point, card);</w:delText>
        </w:r>
      </w:del>
    </w:p>
    <w:p w:rsidR="000A52CA" w:rsidDel="00EB1FB2" w:rsidRDefault="0000597C">
      <w:pPr>
        <w:widowControl/>
        <w:ind w:firstLineChars="200" w:firstLine="360"/>
        <w:rPr>
          <w:del w:id="2744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45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printf("%s-&gt;Card unmounted\r\n",TAG);</w:delText>
        </w:r>
      </w:del>
    </w:p>
    <w:p w:rsidR="000A52CA" w:rsidDel="00EB1FB2" w:rsidRDefault="0000597C">
      <w:pPr>
        <w:widowControl/>
        <w:ind w:firstLineChars="200" w:firstLine="360"/>
        <w:rPr>
          <w:del w:id="2746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47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//</w:delText>
        </w:r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卸载总线</w:delText>
        </w:r>
      </w:del>
    </w:p>
    <w:p w:rsidR="000A52CA" w:rsidDel="00EB1FB2" w:rsidRDefault="0000597C">
      <w:pPr>
        <w:widowControl/>
        <w:ind w:firstLineChars="200" w:firstLine="360"/>
        <w:rPr>
          <w:del w:id="2748" w:author="lll" w:date="2022-07-10T00:2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49" w:author="lll" w:date="2022-07-10T00:26:00Z">
        <w:r w:rsidDel="00EB1FB2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spi_bus_free(host.slot);</w:delText>
        </w:r>
      </w:del>
    </w:p>
    <w:p w:rsidR="000A52CA" w:rsidDel="00D1562D" w:rsidRDefault="0000597C">
      <w:pPr>
        <w:widowControl/>
        <w:ind w:firstLineChars="200" w:firstLine="360"/>
        <w:rPr>
          <w:del w:id="2750" w:author="Admin" w:date="2022-10-18T17:09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2751" w:author="lll" w:date="2022-07-10T00:26:00Z">
        <w:r w:rsidDel="00EB1FB2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RDefault="0000597C" w:rsidP="00D1562D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2. 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</w:t>
      </w:r>
    </w:p>
    <w:p w:rsidR="009B1202" w:rsidRPr="00EC106F" w:rsidRDefault="009B1202">
      <w:pPr>
        <w:widowControl/>
        <w:ind w:firstLineChars="200" w:firstLine="360"/>
        <w:rPr>
          <w:ins w:id="2752" w:author="lll" w:date="2022-07-10T21:24:00Z"/>
          <w:rFonts w:ascii="Times New Roman" w:eastAsia="宋体" w:hAnsi="Times New Roman" w:cs="Times New Roman"/>
          <w:color w:val="000000" w:themeColor="text1"/>
          <w:kern w:val="0"/>
          <w:szCs w:val="18"/>
          <w:rPrChange w:id="2753" w:author="lll" w:date="2022-07-13T10:20:00Z">
            <w:rPr>
              <w:ins w:id="2754" w:author="lll" w:date="2022-07-10T21:24:00Z"/>
              <w:rFonts w:ascii="Times New Roman" w:eastAsia="宋体" w:hAnsi="Times New Roman" w:cs="Times New Roman"/>
              <w:color w:val="000000" w:themeColor="text1"/>
              <w:kern w:val="0"/>
              <w:sz w:val="18"/>
              <w:szCs w:val="18"/>
            </w:rPr>
          </w:rPrChange>
        </w:rPr>
      </w:pPr>
      <w:ins w:id="2755" w:author="lll" w:date="2022-07-10T21:25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 xml:space="preserve"> </w:t>
        </w:r>
        <w:r w:rsidRPr="00EC106F">
          <w:rPr>
            <w:rFonts w:ascii="Times New Roman" w:eastAsia="宋体" w:hAnsi="Times New Roman" w:cs="Times New Roman" w:hint="eastAsia"/>
            <w:color w:val="000000" w:themeColor="text1"/>
            <w:kern w:val="0"/>
            <w:szCs w:val="18"/>
            <w:rPrChange w:id="2756" w:author="lll" w:date="2022-07-13T10:20:00Z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</w:rPrChange>
          </w:rPr>
          <w:t>本示例实现</w:t>
        </w:r>
        <w:r w:rsidRPr="00EC106F">
          <w:rPr>
            <w:rFonts w:ascii="Times New Roman" w:eastAsia="宋体" w:hAnsi="Times New Roman" w:cs="Times New Roman"/>
            <w:color w:val="000000" w:themeColor="text1"/>
            <w:kern w:val="0"/>
            <w:szCs w:val="18"/>
            <w:rPrChange w:id="2757" w:author="lll" w:date="2022-07-13T10:20:00Z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rPrChange>
          </w:rPr>
          <w:t>ESP32</w:t>
        </w:r>
        <w:r w:rsidRPr="00EC106F">
          <w:rPr>
            <w:rFonts w:ascii="Times New Roman" w:eastAsia="宋体" w:hAnsi="Times New Roman" w:cs="Times New Roman" w:hint="eastAsia"/>
            <w:color w:val="000000" w:themeColor="text1"/>
            <w:kern w:val="0"/>
            <w:szCs w:val="18"/>
            <w:rPrChange w:id="2758" w:author="lll" w:date="2022-07-13T10:20:00Z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</w:rPrChange>
          </w:rPr>
          <w:t>开发板与</w:t>
        </w:r>
        <w:r w:rsidRPr="00EC106F">
          <w:rPr>
            <w:rFonts w:ascii="Times New Roman" w:eastAsia="宋体" w:hAnsi="Times New Roman" w:cs="Times New Roman"/>
            <w:color w:val="000000" w:themeColor="text1"/>
            <w:kern w:val="0"/>
            <w:szCs w:val="18"/>
            <w:rPrChange w:id="2759" w:author="lll" w:date="2022-07-13T10:20:00Z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rPrChange>
          </w:rPr>
          <w:t>SD</w:t>
        </w:r>
        <w:r w:rsidRPr="00EC106F">
          <w:rPr>
            <w:rFonts w:ascii="Times New Roman" w:eastAsia="宋体" w:hAnsi="Times New Roman" w:cs="Times New Roman" w:hint="eastAsia"/>
            <w:color w:val="000000" w:themeColor="text1"/>
            <w:kern w:val="0"/>
            <w:szCs w:val="18"/>
            <w:rPrChange w:id="2760" w:author="lll" w:date="2022-07-13T10:20:00Z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</w:rPrChange>
          </w:rPr>
          <w:t>进行通信</w:t>
        </w:r>
      </w:ins>
      <w:ins w:id="2761" w:author="Admin" w:date="2022-10-18T17:10:00Z">
        <w:r w:rsidR="00D1562D">
          <w:rPr>
            <w:rFonts w:ascii="Times New Roman" w:eastAsia="宋体" w:hAnsi="Times New Roman" w:cs="Times New Roman" w:hint="eastAsia"/>
            <w:color w:val="000000" w:themeColor="text1"/>
            <w:kern w:val="0"/>
            <w:szCs w:val="18"/>
          </w:rPr>
          <w:t>、</w:t>
        </w:r>
      </w:ins>
      <w:ins w:id="2762" w:author="lll" w:date="2022-07-10T21:26:00Z">
        <w:del w:id="2763" w:author="Admin" w:date="2022-10-18T17:10:00Z">
          <w:r w:rsidRPr="00EC106F" w:rsidDel="00D1562D">
            <w:rPr>
              <w:rFonts w:ascii="Times New Roman" w:eastAsia="宋体" w:hAnsi="Times New Roman" w:cs="Times New Roman" w:hint="eastAsia"/>
              <w:color w:val="000000" w:themeColor="text1"/>
              <w:kern w:val="0"/>
              <w:szCs w:val="18"/>
              <w:rPrChange w:id="2764" w:author="lll" w:date="2022-07-13T10:20:00Z">
                <w:rPr>
                  <w:rFonts w:ascii="Times New Roman" w:eastAsia="宋体" w:hAnsi="Times New Roman" w:cs="Times New Roman" w:hint="eastAsia"/>
                  <w:color w:val="000000" w:themeColor="text1"/>
                  <w:kern w:val="0"/>
                  <w:sz w:val="18"/>
                  <w:szCs w:val="18"/>
                </w:rPr>
              </w:rPrChange>
            </w:rPr>
            <w:delText>，</w:delText>
          </w:r>
        </w:del>
      </w:ins>
      <w:ins w:id="2765" w:author="lll" w:date="2022-07-13T10:23:00Z">
        <w:del w:id="2766" w:author="Admin" w:date="2022-10-18T17:10:00Z">
          <w:r w:rsidR="00EC106F" w:rsidDel="00D1562D">
            <w:rPr>
              <w:rFonts w:ascii="Times New Roman" w:eastAsia="宋体" w:hAnsi="Times New Roman" w:cs="Times New Roman" w:hint="eastAsia"/>
              <w:color w:val="000000" w:themeColor="text1"/>
              <w:kern w:val="0"/>
              <w:szCs w:val="18"/>
            </w:rPr>
            <w:delText>实现</w:delText>
          </w:r>
        </w:del>
        <w:r w:rsidR="00EC106F">
          <w:rPr>
            <w:rFonts w:ascii="Times New Roman" w:eastAsia="宋体" w:hAnsi="Times New Roman" w:cs="Times New Roman" w:hint="eastAsia"/>
            <w:color w:val="000000" w:themeColor="text1"/>
            <w:kern w:val="0"/>
            <w:szCs w:val="18"/>
          </w:rPr>
          <w:t>SD</w:t>
        </w:r>
        <w:r w:rsidR="00EC106F">
          <w:rPr>
            <w:rFonts w:ascii="Times New Roman" w:eastAsia="宋体" w:hAnsi="Times New Roman" w:cs="Times New Roman" w:hint="eastAsia"/>
            <w:color w:val="000000" w:themeColor="text1"/>
            <w:kern w:val="0"/>
            <w:szCs w:val="18"/>
          </w:rPr>
          <w:t>卡的信息显示与相关操作，</w:t>
        </w:r>
      </w:ins>
      <w:ins w:id="2767" w:author="lll" w:date="2022-07-10T21:26:00Z">
        <w:r w:rsidRPr="00EC106F">
          <w:rPr>
            <w:rFonts w:ascii="Times New Roman" w:eastAsia="宋体" w:hAnsi="Times New Roman" w:cs="Times New Roman" w:hint="eastAsia"/>
            <w:color w:val="000000" w:themeColor="text1"/>
            <w:kern w:val="0"/>
            <w:szCs w:val="18"/>
            <w:rPrChange w:id="2768" w:author="lll" w:date="2022-07-13T10:20:00Z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</w:rPrChange>
          </w:rPr>
          <w:t>连接引脚如表</w:t>
        </w:r>
        <w:r w:rsidRPr="00EC106F">
          <w:rPr>
            <w:rFonts w:ascii="Times New Roman" w:eastAsia="宋体" w:hAnsi="Times New Roman" w:cs="Times New Roman"/>
            <w:color w:val="000000" w:themeColor="text1"/>
            <w:kern w:val="0"/>
            <w:szCs w:val="18"/>
            <w:rPrChange w:id="2769" w:author="lll" w:date="2022-07-13T10:20:00Z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rPrChange>
          </w:rPr>
          <w:t>5-7</w:t>
        </w:r>
        <w:r w:rsidRPr="00EC106F">
          <w:rPr>
            <w:rFonts w:ascii="Times New Roman" w:eastAsia="宋体" w:hAnsi="Times New Roman" w:cs="Times New Roman" w:hint="eastAsia"/>
            <w:color w:val="000000" w:themeColor="text1"/>
            <w:kern w:val="0"/>
            <w:szCs w:val="18"/>
            <w:rPrChange w:id="2770" w:author="lll" w:date="2022-07-13T10:20:00Z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</w:rPrChange>
          </w:rPr>
          <w:t>所示</w:t>
        </w:r>
      </w:ins>
      <w:ins w:id="2771" w:author="lll" w:date="2022-07-10T21:25:00Z">
        <w:r w:rsidRPr="00EC106F">
          <w:rPr>
            <w:rFonts w:ascii="Times New Roman" w:eastAsia="宋体" w:hAnsi="Times New Roman" w:cs="Times New Roman" w:hint="eastAsia"/>
            <w:color w:val="000000" w:themeColor="text1"/>
            <w:kern w:val="0"/>
            <w:szCs w:val="18"/>
            <w:rPrChange w:id="2772" w:author="lll" w:date="2022-07-13T10:20:00Z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</w:rPrChange>
          </w:rPr>
          <w:t>。</w:t>
        </w:r>
      </w:ins>
    </w:p>
    <w:p w:rsidR="009B1202" w:rsidRDefault="009B1202" w:rsidP="009B1202">
      <w:pPr>
        <w:spacing w:beforeLines="50" w:before="156"/>
        <w:jc w:val="center"/>
        <w:rPr>
          <w:ins w:id="2773" w:author="lll" w:date="2022-07-10T21:24:00Z"/>
          <w:rFonts w:ascii="Times New Roman" w:eastAsia="黑体" w:hAnsi="Times New Roman" w:cs="Times New Roman"/>
          <w:color w:val="000000" w:themeColor="text1"/>
          <w:sz w:val="18"/>
          <w:szCs w:val="18"/>
        </w:rPr>
      </w:pPr>
      <w:ins w:id="2774" w:author="lll" w:date="2022-07-10T21:24:00Z"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表</w:t>
        </w:r>
        <w:r>
          <w:rPr>
            <w:rFonts w:ascii="Times New Roman" w:eastAsia="黑体" w:hAnsi="Times New Roman" w:cs="Times New Roman"/>
            <w:color w:val="000000" w:themeColor="text1"/>
            <w:sz w:val="18"/>
            <w:szCs w:val="18"/>
          </w:rPr>
          <w:t>5</w:t>
        </w:r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-</w:t>
        </w:r>
        <w:r>
          <w:rPr>
            <w:rFonts w:ascii="Times New Roman" w:eastAsia="黑体" w:hAnsi="Times New Roman" w:cs="Times New Roman"/>
            <w:color w:val="000000" w:themeColor="text1"/>
            <w:sz w:val="18"/>
            <w:szCs w:val="18"/>
          </w:rPr>
          <w:t xml:space="preserve">7 </w:t>
        </w:r>
        <w:del w:id="2775" w:author="lll" w:date="2022-07-10T21:25:00Z">
          <w:r w:rsidDel="009B1202">
            <w:rPr>
              <w:rFonts w:ascii="Times New Roman" w:eastAsia="黑体" w:hAnsi="Times New Roman" w:cs="Times New Roman"/>
              <w:color w:val="000000" w:themeColor="text1"/>
              <w:sz w:val="18"/>
              <w:szCs w:val="18"/>
            </w:rPr>
            <w:delText xml:space="preserve">6 </w:delText>
          </w:r>
        </w:del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ESP</w:t>
        </w:r>
        <w:r>
          <w:rPr>
            <w:rFonts w:ascii="Times New Roman" w:eastAsia="黑体" w:hAnsi="Times New Roman" w:cs="Times New Roman"/>
            <w:color w:val="000000" w:themeColor="text1"/>
            <w:sz w:val="18"/>
            <w:szCs w:val="18"/>
          </w:rPr>
          <w:t>32</w:t>
        </w:r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开发板与</w:t>
        </w:r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SD</w:t>
        </w:r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卡引脚连线</w:t>
        </w:r>
      </w:ins>
    </w:p>
    <w:tbl>
      <w:tblPr>
        <w:tblStyle w:val="1200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</w:tblGrid>
      <w:tr w:rsidR="009B1202" w:rsidTr="009B1202">
        <w:trPr>
          <w:jc w:val="center"/>
        </w:trPr>
        <w:tc>
          <w:tcPr>
            <w:tcW w:w="1838" w:type="dxa"/>
            <w:vAlign w:val="center"/>
          </w:tcPr>
          <w:p w:rsidR="009B1202" w:rsidRDefault="009B1202" w:rsidP="009B1202">
            <w:pPr>
              <w:jc w:val="center"/>
              <w:rPr>
                <w:ins w:id="2776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77" w:author="lll" w:date="2022-07-10T21:24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ESP32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开发板</w:t>
              </w:r>
            </w:ins>
          </w:p>
        </w:tc>
        <w:tc>
          <w:tcPr>
            <w:tcW w:w="1843" w:type="dxa"/>
          </w:tcPr>
          <w:p w:rsidR="009B1202" w:rsidRDefault="009B1202" w:rsidP="009B1202">
            <w:pPr>
              <w:jc w:val="center"/>
              <w:rPr>
                <w:ins w:id="2778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79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SD</w:t>
              </w:r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卡</w:t>
              </w:r>
            </w:ins>
          </w:p>
        </w:tc>
      </w:tr>
      <w:tr w:rsidR="009B1202" w:rsidTr="009B1202">
        <w:trPr>
          <w:jc w:val="center"/>
        </w:trPr>
        <w:tc>
          <w:tcPr>
            <w:tcW w:w="1838" w:type="dxa"/>
            <w:vAlign w:val="center"/>
          </w:tcPr>
          <w:p w:rsidR="009B1202" w:rsidRDefault="009B1202" w:rsidP="009B1202">
            <w:pPr>
              <w:jc w:val="center"/>
              <w:rPr>
                <w:ins w:id="2780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81" w:author="lll" w:date="2022-07-10T21:24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5V</w:t>
              </w:r>
            </w:ins>
            <w:ins w:id="2782" w:author="lll" w:date="2022-07-13T11:19:00Z">
              <w:r w:rsidR="00FB7CBB"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/3.3</w:t>
              </w:r>
              <w:r w:rsidR="00FB7CBB"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V</w:t>
              </w:r>
            </w:ins>
          </w:p>
        </w:tc>
        <w:tc>
          <w:tcPr>
            <w:tcW w:w="1843" w:type="dxa"/>
          </w:tcPr>
          <w:p w:rsidR="009B1202" w:rsidRDefault="009B1202" w:rsidP="009B1202">
            <w:pPr>
              <w:jc w:val="center"/>
              <w:rPr>
                <w:ins w:id="2783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84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VCC</w:t>
              </w:r>
            </w:ins>
          </w:p>
        </w:tc>
      </w:tr>
      <w:tr w:rsidR="009B1202" w:rsidTr="009B1202">
        <w:trPr>
          <w:jc w:val="center"/>
        </w:trPr>
        <w:tc>
          <w:tcPr>
            <w:tcW w:w="1838" w:type="dxa"/>
            <w:vAlign w:val="center"/>
          </w:tcPr>
          <w:p w:rsidR="009B1202" w:rsidRDefault="009B1202" w:rsidP="009B1202">
            <w:pPr>
              <w:jc w:val="center"/>
              <w:rPr>
                <w:ins w:id="2785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86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GPIO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 xml:space="preserve"> 5</w:t>
              </w:r>
            </w:ins>
          </w:p>
        </w:tc>
        <w:tc>
          <w:tcPr>
            <w:tcW w:w="1843" w:type="dxa"/>
          </w:tcPr>
          <w:p w:rsidR="009B1202" w:rsidRDefault="009B1202" w:rsidP="009B1202">
            <w:pPr>
              <w:jc w:val="center"/>
              <w:rPr>
                <w:ins w:id="2787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88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CS</w:t>
              </w:r>
            </w:ins>
          </w:p>
        </w:tc>
      </w:tr>
      <w:tr w:rsidR="009B1202" w:rsidTr="009B1202">
        <w:trPr>
          <w:jc w:val="center"/>
        </w:trPr>
        <w:tc>
          <w:tcPr>
            <w:tcW w:w="1838" w:type="dxa"/>
            <w:vAlign w:val="center"/>
          </w:tcPr>
          <w:p w:rsidR="009B1202" w:rsidRDefault="009B1202" w:rsidP="009B1202">
            <w:pPr>
              <w:jc w:val="center"/>
              <w:rPr>
                <w:ins w:id="2789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90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GPIO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18</w:t>
              </w:r>
            </w:ins>
          </w:p>
        </w:tc>
        <w:tc>
          <w:tcPr>
            <w:tcW w:w="1843" w:type="dxa"/>
          </w:tcPr>
          <w:p w:rsidR="009B1202" w:rsidRDefault="009B1202" w:rsidP="009B1202">
            <w:pPr>
              <w:jc w:val="center"/>
              <w:rPr>
                <w:ins w:id="2791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92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SCK</w:t>
              </w:r>
            </w:ins>
          </w:p>
        </w:tc>
      </w:tr>
      <w:tr w:rsidR="009B1202" w:rsidTr="009B1202">
        <w:trPr>
          <w:jc w:val="center"/>
        </w:trPr>
        <w:tc>
          <w:tcPr>
            <w:tcW w:w="1838" w:type="dxa"/>
            <w:vAlign w:val="center"/>
          </w:tcPr>
          <w:p w:rsidR="009B1202" w:rsidRDefault="009B1202" w:rsidP="009B1202">
            <w:pPr>
              <w:jc w:val="center"/>
              <w:rPr>
                <w:ins w:id="2793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94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GPIO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19</w:t>
              </w:r>
            </w:ins>
          </w:p>
        </w:tc>
        <w:tc>
          <w:tcPr>
            <w:tcW w:w="1843" w:type="dxa"/>
          </w:tcPr>
          <w:p w:rsidR="009B1202" w:rsidRDefault="009B1202" w:rsidP="009B1202">
            <w:pPr>
              <w:jc w:val="center"/>
              <w:rPr>
                <w:ins w:id="2795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96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MISO</w:t>
              </w:r>
            </w:ins>
          </w:p>
        </w:tc>
      </w:tr>
      <w:tr w:rsidR="009B1202" w:rsidTr="009B1202">
        <w:trPr>
          <w:jc w:val="center"/>
        </w:trPr>
        <w:tc>
          <w:tcPr>
            <w:tcW w:w="1838" w:type="dxa"/>
            <w:vAlign w:val="center"/>
          </w:tcPr>
          <w:p w:rsidR="009B1202" w:rsidRDefault="009B1202" w:rsidP="009B1202">
            <w:pPr>
              <w:jc w:val="center"/>
              <w:rPr>
                <w:ins w:id="2797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798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GPIO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23</w:t>
              </w:r>
            </w:ins>
          </w:p>
        </w:tc>
        <w:tc>
          <w:tcPr>
            <w:tcW w:w="1843" w:type="dxa"/>
          </w:tcPr>
          <w:p w:rsidR="009B1202" w:rsidRDefault="009B1202" w:rsidP="009B1202">
            <w:pPr>
              <w:jc w:val="center"/>
              <w:rPr>
                <w:ins w:id="2799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00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MOSI</w:t>
              </w:r>
            </w:ins>
          </w:p>
        </w:tc>
      </w:tr>
      <w:tr w:rsidR="009B1202" w:rsidTr="009B1202">
        <w:trPr>
          <w:jc w:val="center"/>
        </w:trPr>
        <w:tc>
          <w:tcPr>
            <w:tcW w:w="1838" w:type="dxa"/>
            <w:vAlign w:val="center"/>
          </w:tcPr>
          <w:p w:rsidR="009B1202" w:rsidRDefault="009B1202" w:rsidP="009B1202">
            <w:pPr>
              <w:jc w:val="center"/>
              <w:rPr>
                <w:ins w:id="2801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02" w:author="lll" w:date="2022-07-10T21:24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GND</w:t>
              </w:r>
            </w:ins>
          </w:p>
        </w:tc>
        <w:tc>
          <w:tcPr>
            <w:tcW w:w="1843" w:type="dxa"/>
          </w:tcPr>
          <w:p w:rsidR="009B1202" w:rsidRDefault="009B1202" w:rsidP="009B1202">
            <w:pPr>
              <w:jc w:val="center"/>
              <w:rPr>
                <w:ins w:id="2803" w:author="lll" w:date="2022-07-10T21:24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04" w:author="lll" w:date="2022-07-10T21:24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GND</w:t>
              </w:r>
            </w:ins>
          </w:p>
        </w:tc>
      </w:tr>
    </w:tbl>
    <w:p w:rsidR="009B1202" w:rsidRDefault="009B1202">
      <w:pPr>
        <w:widowControl/>
        <w:ind w:firstLineChars="200" w:firstLine="360"/>
        <w:rPr>
          <w:ins w:id="2805" w:author="lll" w:date="2022-07-10T21:2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代码如下：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"FS.h"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"SD.h"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"SPI.h"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void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(fs: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FS &amp;fs, const char * dirname,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uint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8_t levels){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列出文件夹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Serial.printf("Listing directory: %s\n", dirname);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 root = fs.open(dirname);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!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root)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("Failed to open directory");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!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root.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isDirectory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("Not a directory");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 file = root.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openNextFile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while(file){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if(file.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isDirectory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Serial.print("  DIR :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(file.name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if(levels)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(fs, file.name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), levels -1);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else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Serial.print("  FILE: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Serial.print(file.name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Serial.print("  SIZE: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(file.size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file = root.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openNextFile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void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createDir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(fs: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FS &amp;fs, const char * path){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新建文件夹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Serial.printf("Creating Dir: %s\n", path);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if(fs.mkdir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path)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("Dir created");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("mkdir failed");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void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removeDir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(fs: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FS &amp;fs, const char * path){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删除文件夹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Serial.printf("Removing Dir: %s\n", path);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if(fs.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rmdir(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path)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("Dir removed");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rmdir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failed");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void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readFile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(fs: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FS &amp;fs, const char * path){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读取文件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Serial.printf("Reading file: %s\n", path);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 file = fs.open(path);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!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file)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("Failed to open file for reading");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Serial.print("Read from file: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while(file.available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Serial.write(file.read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file.close();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void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writeFile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(fs: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FS &amp;fs, const char * path, const char * message){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写入文件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Serial.printf("Writing file: %s\n", path);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 file = fs.open(path, FILE_WRITE);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!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file)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("Failed to open file for writing");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if(file.print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message)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("File written");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("Write failed");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file.close();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void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appendFile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(fs: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FS &amp;fs, const char * path, const char * message){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增加写入文件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    Serial.printf("Appending to file: %s\n", path);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 file = fs.open(path, FILE_APPEND);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!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file)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("Failed to open file for appending");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if(file.print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message)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("Message appended");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("Append failed");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file.close();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void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renameFile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(fs: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FS &amp;fs, const char * path1, const char * path2){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重命名文件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Serial.printf("Renaming file %s to %s\n", path1, path2);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 (fs.rename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path1, path2)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("File renamed");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("Rename failed");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void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deleteFile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(fs: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FS &amp;fs, const char * path){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删除文件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Serial.printf("Deleting file: %s\n", path);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if(fs.remove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path)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("File deleted");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("Delete failed");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void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testFileIO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(fs: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FS &amp;fs, const char * path){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测试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卡功能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 file = fs.open(path);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static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uint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8_t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buf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[512];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size_t len = 0;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uint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32_t start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millis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uint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32_t end = start;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if(file)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len = file.size();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size_t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flen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len;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start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millis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while(len)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size_t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toRead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len;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toRead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&gt; 512)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toRead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512;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            file.read(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buf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toRead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len -=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toRead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end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millis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 - start;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Serial.printf("%u bytes read for %u ms\n",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flen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end);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file.close();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else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("Failed to open file for reading");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 = fs.open(path, FILE_WRITE);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!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file){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("Failed to open file for writing");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size_t i;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start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millis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for(i=0; i&lt;2048; i++){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file.write(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buf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512);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end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millis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 - start;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Serial.printf("%u bytes written for %u ms\n", 2048 * 512, end);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file.close();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 setup(){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Serial.begin(115200);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!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SD.begin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("Card Mount Failed");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uint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8_t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cardType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SD.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cardType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cardType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== CARD_NONE){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("No SD card attached");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Serial.print("SD Card Type: ");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打印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卡类型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cardType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== CARD_MMC){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("MMC");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if(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cardType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== CARD_SD){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("SDSC");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if(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cardType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== CARD_SDHC){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("SDHC");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("UNKNOWN");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uint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64_t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cardSize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SD.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cardSize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 / (1024 * 1024);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Serial.printf("SD Card Size: %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lluMB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\n",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cardSize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打印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卡容量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"/", 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createDir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mydir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"/", 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removeDir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mydir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listDir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"/", 2);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writeFile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"/hello.txt", "Hello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appendFile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"/hello.txt", "World!\n");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readFile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"/hello.txt");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deleteFile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foo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.txt");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renameFile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"/hello.txt", "/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foo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.txt");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readFile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foo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.txt");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testFileIO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(SD, "/test.txt");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Serial.printf("Total space: %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lluMB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\n", SD.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totalBytes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 / (1024 * 1024)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Serial.printf("Used space: %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lluMB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\n", SD.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usedBytes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 / (1024 * 1024)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 loop() {}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3. 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</w:t>
      </w:r>
    </w:p>
    <w:p w:rsidR="000A52CA" w:rsidRDefault="00EC106F">
      <w:pPr>
        <w:widowControl/>
        <w:ind w:firstLineChars="200" w:firstLine="420"/>
        <w:rPr>
          <w:ins w:id="2806" w:author="lll" w:date="2022-07-13T10:25:00Z"/>
          <w:rFonts w:ascii="Times New Roman" w:eastAsia="宋体" w:hAnsi="Times New Roman" w:cs="Times New Roman"/>
          <w:color w:val="000000" w:themeColor="text1"/>
          <w:kern w:val="0"/>
          <w:szCs w:val="20"/>
        </w:rPr>
      </w:pPr>
      <w:ins w:id="2807" w:author="lll" w:date="2022-07-13T10:24:00Z">
        <w:r w:rsidRPr="00EC106F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本示例实现</w:t>
        </w:r>
        <w:r w:rsidRPr="00EC106F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ESP32</w:t>
        </w:r>
        <w:r w:rsidRPr="00EC106F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开发板与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OLED</w:t>
        </w:r>
        <w:r w:rsidRPr="00EC106F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进行通信</w:t>
        </w:r>
      </w:ins>
      <w:ins w:id="2808" w:author="Admin" w:date="2022-10-18T17:10:00Z">
        <w:r w:rsidR="00D1562D"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、</w:t>
        </w:r>
      </w:ins>
      <w:ins w:id="2809" w:author="lll" w:date="2022-07-13T10:24:00Z">
        <w:del w:id="2810" w:author="Admin" w:date="2022-10-18T17:10:00Z">
          <w:r w:rsidRPr="00EC106F" w:rsidDel="00D1562D">
            <w:rPr>
              <w:rFonts w:ascii="Times New Roman" w:eastAsia="宋体" w:hAnsi="Times New Roman" w:cs="Times New Roman"/>
              <w:color w:val="000000" w:themeColor="text1"/>
              <w:kern w:val="0"/>
              <w:szCs w:val="20"/>
            </w:rPr>
            <w:delText>，实现</w:delText>
          </w:r>
        </w:del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0"/>
          </w:rPr>
          <w:t>屏幕</w:t>
        </w:r>
        <w:r w:rsidRPr="00EC106F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信息显示，连接引脚如表</w:t>
        </w:r>
        <w:r w:rsidRPr="00EC106F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5-</w:t>
        </w:r>
      </w:ins>
      <w:ins w:id="2811" w:author="lll" w:date="2022-07-13T10:25:00Z">
        <w:r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8</w:t>
        </w:r>
      </w:ins>
      <w:ins w:id="2812" w:author="lll" w:date="2022-07-13T10:24:00Z">
        <w:r w:rsidRPr="00EC106F">
          <w:rPr>
            <w:rFonts w:ascii="Times New Roman" w:eastAsia="宋体" w:hAnsi="Times New Roman" w:cs="Times New Roman"/>
            <w:color w:val="000000" w:themeColor="text1"/>
            <w:kern w:val="0"/>
            <w:szCs w:val="20"/>
          </w:rPr>
          <w:t>所示。</w:t>
        </w:r>
      </w:ins>
      <w:r w:rsidR="0000597C"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代码如下：</w:t>
      </w:r>
    </w:p>
    <w:p w:rsidR="00EC106F" w:rsidRDefault="00EC106F" w:rsidP="00EC106F">
      <w:pPr>
        <w:spacing w:beforeLines="50" w:before="156"/>
        <w:jc w:val="center"/>
        <w:rPr>
          <w:ins w:id="2813" w:author="lll" w:date="2022-07-13T10:25:00Z"/>
          <w:rFonts w:ascii="Times New Roman" w:eastAsia="黑体" w:hAnsi="Times New Roman" w:cs="Times New Roman"/>
          <w:color w:val="000000" w:themeColor="text1"/>
          <w:sz w:val="18"/>
          <w:szCs w:val="18"/>
        </w:rPr>
      </w:pPr>
      <w:ins w:id="2814" w:author="lll" w:date="2022-07-13T10:25:00Z"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表</w:t>
        </w:r>
        <w:r>
          <w:rPr>
            <w:rFonts w:ascii="Times New Roman" w:eastAsia="黑体" w:hAnsi="Times New Roman" w:cs="Times New Roman"/>
            <w:color w:val="000000" w:themeColor="text1"/>
            <w:sz w:val="18"/>
            <w:szCs w:val="18"/>
          </w:rPr>
          <w:t>5</w:t>
        </w:r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-</w:t>
        </w:r>
        <w:r>
          <w:rPr>
            <w:rFonts w:ascii="Times New Roman" w:eastAsia="黑体" w:hAnsi="Times New Roman" w:cs="Times New Roman"/>
            <w:color w:val="000000" w:themeColor="text1"/>
            <w:sz w:val="18"/>
            <w:szCs w:val="18"/>
          </w:rPr>
          <w:t xml:space="preserve">7 </w:t>
        </w:r>
        <w:del w:id="2815" w:author="lll" w:date="2022-07-10T21:25:00Z">
          <w:r w:rsidDel="009B1202">
            <w:rPr>
              <w:rFonts w:ascii="Times New Roman" w:eastAsia="黑体" w:hAnsi="Times New Roman" w:cs="Times New Roman"/>
              <w:color w:val="000000" w:themeColor="text1"/>
              <w:sz w:val="18"/>
              <w:szCs w:val="18"/>
            </w:rPr>
            <w:delText xml:space="preserve">6 </w:delText>
          </w:r>
        </w:del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ESP</w:t>
        </w:r>
        <w:r>
          <w:rPr>
            <w:rFonts w:ascii="Times New Roman" w:eastAsia="黑体" w:hAnsi="Times New Roman" w:cs="Times New Roman"/>
            <w:color w:val="000000" w:themeColor="text1"/>
            <w:sz w:val="18"/>
            <w:szCs w:val="18"/>
          </w:rPr>
          <w:t>32</w:t>
        </w:r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开发板与</w:t>
        </w:r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SD</w:t>
        </w:r>
        <w:r>
          <w:rPr>
            <w:rFonts w:ascii="Times New Roman" w:eastAsia="黑体" w:hAnsi="Times New Roman" w:cs="Times New Roman" w:hint="eastAsia"/>
            <w:color w:val="000000" w:themeColor="text1"/>
            <w:sz w:val="18"/>
            <w:szCs w:val="18"/>
          </w:rPr>
          <w:t>卡引脚连线</w:t>
        </w:r>
      </w:ins>
    </w:p>
    <w:tbl>
      <w:tblPr>
        <w:tblStyle w:val="1200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</w:tblGrid>
      <w:tr w:rsidR="00EC106F" w:rsidTr="00410C7F">
        <w:trPr>
          <w:jc w:val="center"/>
          <w:ins w:id="2816" w:author="lll" w:date="2022-07-13T10:25:00Z"/>
        </w:trPr>
        <w:tc>
          <w:tcPr>
            <w:tcW w:w="1838" w:type="dxa"/>
            <w:vAlign w:val="center"/>
          </w:tcPr>
          <w:p w:rsidR="00EC106F" w:rsidRDefault="00EC106F" w:rsidP="00410C7F">
            <w:pPr>
              <w:jc w:val="center"/>
              <w:rPr>
                <w:ins w:id="2817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18" w:author="lll" w:date="2022-07-13T10:25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ESP32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开发板</w:t>
              </w:r>
            </w:ins>
          </w:p>
        </w:tc>
        <w:tc>
          <w:tcPr>
            <w:tcW w:w="1843" w:type="dxa"/>
          </w:tcPr>
          <w:p w:rsidR="00EC106F" w:rsidRDefault="00EC106F" w:rsidP="00410C7F">
            <w:pPr>
              <w:jc w:val="center"/>
              <w:rPr>
                <w:ins w:id="2819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20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OLED</w:t>
              </w:r>
            </w:ins>
          </w:p>
        </w:tc>
      </w:tr>
      <w:tr w:rsidR="00EC106F" w:rsidTr="00410C7F">
        <w:trPr>
          <w:jc w:val="center"/>
          <w:ins w:id="2821" w:author="lll" w:date="2022-07-13T10:25:00Z"/>
        </w:trPr>
        <w:tc>
          <w:tcPr>
            <w:tcW w:w="1838" w:type="dxa"/>
            <w:vAlign w:val="center"/>
          </w:tcPr>
          <w:p w:rsidR="00EC106F" w:rsidRDefault="00EC106F" w:rsidP="00410C7F">
            <w:pPr>
              <w:jc w:val="center"/>
              <w:rPr>
                <w:ins w:id="2822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23" w:author="lll" w:date="2022-07-13T10:26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3.3</w:t>
              </w:r>
            </w:ins>
            <w:ins w:id="2824" w:author="lll" w:date="2022-07-13T10:25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V</w:t>
              </w:r>
            </w:ins>
          </w:p>
        </w:tc>
        <w:tc>
          <w:tcPr>
            <w:tcW w:w="1843" w:type="dxa"/>
          </w:tcPr>
          <w:p w:rsidR="00EC106F" w:rsidRDefault="00EC106F" w:rsidP="00410C7F">
            <w:pPr>
              <w:jc w:val="center"/>
              <w:rPr>
                <w:ins w:id="2825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26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VCC</w:t>
              </w:r>
            </w:ins>
          </w:p>
        </w:tc>
      </w:tr>
      <w:tr w:rsidR="00EC106F" w:rsidTr="00410C7F">
        <w:trPr>
          <w:jc w:val="center"/>
          <w:ins w:id="2827" w:author="lll" w:date="2022-07-13T10:25:00Z"/>
        </w:trPr>
        <w:tc>
          <w:tcPr>
            <w:tcW w:w="1838" w:type="dxa"/>
            <w:vAlign w:val="center"/>
          </w:tcPr>
          <w:p w:rsidR="00EC106F" w:rsidRDefault="00EC106F" w:rsidP="00410C7F">
            <w:pPr>
              <w:jc w:val="center"/>
              <w:rPr>
                <w:ins w:id="2828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29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GPIO</w:t>
              </w:r>
            </w:ins>
            <w:ins w:id="2830" w:author="lll" w:date="2022-07-13T10:26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22</w:t>
              </w:r>
            </w:ins>
          </w:p>
        </w:tc>
        <w:tc>
          <w:tcPr>
            <w:tcW w:w="1843" w:type="dxa"/>
          </w:tcPr>
          <w:p w:rsidR="00EC106F" w:rsidRDefault="00EC106F" w:rsidP="00410C7F">
            <w:pPr>
              <w:jc w:val="center"/>
              <w:rPr>
                <w:ins w:id="2831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32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CS</w:t>
              </w:r>
            </w:ins>
          </w:p>
        </w:tc>
      </w:tr>
      <w:tr w:rsidR="00EC106F" w:rsidTr="00410C7F">
        <w:trPr>
          <w:jc w:val="center"/>
          <w:ins w:id="2833" w:author="lll" w:date="2022-07-13T10:25:00Z"/>
        </w:trPr>
        <w:tc>
          <w:tcPr>
            <w:tcW w:w="1838" w:type="dxa"/>
            <w:vAlign w:val="center"/>
          </w:tcPr>
          <w:p w:rsidR="00EC106F" w:rsidRDefault="00EC106F" w:rsidP="00410C7F">
            <w:pPr>
              <w:jc w:val="center"/>
              <w:rPr>
                <w:ins w:id="2834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35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GPIO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1</w:t>
              </w:r>
            </w:ins>
            <w:ins w:id="2836" w:author="lll" w:date="2022-07-13T10:26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9</w:t>
              </w:r>
            </w:ins>
          </w:p>
        </w:tc>
        <w:tc>
          <w:tcPr>
            <w:tcW w:w="1843" w:type="dxa"/>
          </w:tcPr>
          <w:p w:rsidR="00EC106F" w:rsidRDefault="00EC106F" w:rsidP="00410C7F">
            <w:pPr>
              <w:jc w:val="center"/>
              <w:rPr>
                <w:ins w:id="2837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38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SCK</w:t>
              </w:r>
            </w:ins>
            <w:ins w:id="2839" w:author="lll" w:date="2022-07-13T10:29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/</w:t>
              </w:r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D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0</w:t>
              </w:r>
            </w:ins>
          </w:p>
        </w:tc>
      </w:tr>
      <w:tr w:rsidR="00EC106F" w:rsidTr="00410C7F">
        <w:trPr>
          <w:jc w:val="center"/>
          <w:ins w:id="2840" w:author="lll" w:date="2022-07-13T10:25:00Z"/>
        </w:trPr>
        <w:tc>
          <w:tcPr>
            <w:tcW w:w="1838" w:type="dxa"/>
            <w:vAlign w:val="center"/>
          </w:tcPr>
          <w:p w:rsidR="00EC106F" w:rsidRDefault="00EC106F" w:rsidP="00410C7F">
            <w:pPr>
              <w:jc w:val="center"/>
              <w:rPr>
                <w:ins w:id="2841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42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GPIO</w:t>
              </w:r>
            </w:ins>
            <w:ins w:id="2843" w:author="lll" w:date="2022-07-13T10:27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5</w:t>
              </w:r>
            </w:ins>
          </w:p>
        </w:tc>
        <w:tc>
          <w:tcPr>
            <w:tcW w:w="1843" w:type="dxa"/>
          </w:tcPr>
          <w:p w:rsidR="00EC106F" w:rsidRDefault="00EC106F" w:rsidP="00410C7F">
            <w:pPr>
              <w:jc w:val="center"/>
              <w:rPr>
                <w:ins w:id="2844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45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MISO</w:t>
              </w:r>
            </w:ins>
            <w:ins w:id="2846" w:author="lll" w:date="2022-07-13T10:30:00Z">
              <w:r w:rsidR="00DB4794"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/</w:t>
              </w:r>
              <w:r w:rsidR="00DB4794"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未使用</w:t>
              </w:r>
            </w:ins>
          </w:p>
        </w:tc>
      </w:tr>
      <w:tr w:rsidR="00EC106F" w:rsidTr="00410C7F">
        <w:trPr>
          <w:jc w:val="center"/>
          <w:ins w:id="2847" w:author="lll" w:date="2022-07-13T10:25:00Z"/>
        </w:trPr>
        <w:tc>
          <w:tcPr>
            <w:tcW w:w="1838" w:type="dxa"/>
            <w:vAlign w:val="center"/>
          </w:tcPr>
          <w:p w:rsidR="00EC106F" w:rsidRDefault="00EC106F" w:rsidP="00410C7F">
            <w:pPr>
              <w:jc w:val="center"/>
              <w:rPr>
                <w:ins w:id="2848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49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GPIO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23</w:t>
              </w:r>
            </w:ins>
          </w:p>
        </w:tc>
        <w:tc>
          <w:tcPr>
            <w:tcW w:w="1843" w:type="dxa"/>
          </w:tcPr>
          <w:p w:rsidR="00EC106F" w:rsidRDefault="00EC106F" w:rsidP="00410C7F">
            <w:pPr>
              <w:jc w:val="center"/>
              <w:rPr>
                <w:ins w:id="2850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51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MOSI</w:t>
              </w:r>
            </w:ins>
            <w:ins w:id="2852" w:author="lll" w:date="2022-07-13T10:29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/</w:t>
              </w:r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D</w:t>
              </w:r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1</w:t>
              </w:r>
            </w:ins>
          </w:p>
        </w:tc>
      </w:tr>
      <w:tr w:rsidR="00EC106F" w:rsidTr="00410C7F">
        <w:trPr>
          <w:jc w:val="center"/>
          <w:ins w:id="2853" w:author="lll" w:date="2022-07-13T10:27:00Z"/>
        </w:trPr>
        <w:tc>
          <w:tcPr>
            <w:tcW w:w="1838" w:type="dxa"/>
            <w:vAlign w:val="center"/>
          </w:tcPr>
          <w:p w:rsidR="00EC106F" w:rsidRDefault="00EC106F" w:rsidP="00410C7F">
            <w:pPr>
              <w:jc w:val="center"/>
              <w:rPr>
                <w:ins w:id="2854" w:author="lll" w:date="2022-07-13T10:27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55" w:author="lll" w:date="2022-07-13T10:28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GPIO21</w:t>
              </w:r>
            </w:ins>
          </w:p>
        </w:tc>
        <w:tc>
          <w:tcPr>
            <w:tcW w:w="1843" w:type="dxa"/>
          </w:tcPr>
          <w:p w:rsidR="00EC106F" w:rsidRDefault="00EC106F" w:rsidP="00410C7F">
            <w:pPr>
              <w:jc w:val="center"/>
              <w:rPr>
                <w:ins w:id="2856" w:author="lll" w:date="2022-07-13T10:27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57" w:author="lll" w:date="2022-07-13T10:27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DC</w:t>
              </w:r>
            </w:ins>
          </w:p>
        </w:tc>
      </w:tr>
      <w:tr w:rsidR="00EC106F" w:rsidTr="00410C7F">
        <w:trPr>
          <w:jc w:val="center"/>
          <w:ins w:id="2858" w:author="lll" w:date="2022-07-13T10:27:00Z"/>
        </w:trPr>
        <w:tc>
          <w:tcPr>
            <w:tcW w:w="1838" w:type="dxa"/>
            <w:vAlign w:val="center"/>
          </w:tcPr>
          <w:p w:rsidR="00EC106F" w:rsidRDefault="00EC106F" w:rsidP="00410C7F">
            <w:pPr>
              <w:jc w:val="center"/>
              <w:rPr>
                <w:ins w:id="2859" w:author="lll" w:date="2022-07-13T10:27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60" w:author="lll" w:date="2022-07-13T10:28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GPIO18</w:t>
              </w:r>
            </w:ins>
          </w:p>
        </w:tc>
        <w:tc>
          <w:tcPr>
            <w:tcW w:w="1843" w:type="dxa"/>
          </w:tcPr>
          <w:p w:rsidR="00EC106F" w:rsidRDefault="00EC106F" w:rsidP="00410C7F">
            <w:pPr>
              <w:jc w:val="center"/>
              <w:rPr>
                <w:ins w:id="2861" w:author="lll" w:date="2022-07-13T10:27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62" w:author="lll" w:date="2022-07-13T10:28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RES</w:t>
              </w:r>
            </w:ins>
          </w:p>
        </w:tc>
      </w:tr>
      <w:tr w:rsidR="00EC106F" w:rsidTr="00410C7F">
        <w:trPr>
          <w:jc w:val="center"/>
          <w:ins w:id="2863" w:author="lll" w:date="2022-07-13T10:25:00Z"/>
        </w:trPr>
        <w:tc>
          <w:tcPr>
            <w:tcW w:w="1838" w:type="dxa"/>
            <w:vAlign w:val="center"/>
          </w:tcPr>
          <w:p w:rsidR="00EC106F" w:rsidRDefault="00EC106F" w:rsidP="00410C7F">
            <w:pPr>
              <w:jc w:val="center"/>
              <w:rPr>
                <w:ins w:id="2864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65" w:author="lll" w:date="2022-07-13T10:25:00Z">
              <w:r>
                <w:rPr>
                  <w:rFonts w:eastAsia="黑体"/>
                  <w:color w:val="000000" w:themeColor="text1"/>
                  <w:kern w:val="0"/>
                  <w:sz w:val="18"/>
                  <w:szCs w:val="18"/>
                </w:rPr>
                <w:t>GND</w:t>
              </w:r>
            </w:ins>
          </w:p>
        </w:tc>
        <w:tc>
          <w:tcPr>
            <w:tcW w:w="1843" w:type="dxa"/>
          </w:tcPr>
          <w:p w:rsidR="00EC106F" w:rsidRDefault="00EC106F" w:rsidP="00410C7F">
            <w:pPr>
              <w:jc w:val="center"/>
              <w:rPr>
                <w:ins w:id="2866" w:author="lll" w:date="2022-07-13T10:25:00Z"/>
                <w:rFonts w:eastAsia="黑体"/>
                <w:color w:val="000000" w:themeColor="text1"/>
                <w:kern w:val="0"/>
                <w:sz w:val="18"/>
                <w:szCs w:val="18"/>
              </w:rPr>
            </w:pPr>
            <w:ins w:id="2867" w:author="lll" w:date="2022-07-13T10:25:00Z">
              <w:r>
                <w:rPr>
                  <w:rFonts w:eastAsia="黑体" w:hint="eastAsia"/>
                  <w:color w:val="000000" w:themeColor="text1"/>
                  <w:kern w:val="0"/>
                  <w:sz w:val="18"/>
                  <w:szCs w:val="18"/>
                </w:rPr>
                <w:t>GND</w:t>
              </w:r>
            </w:ins>
          </w:p>
        </w:tc>
      </w:tr>
    </w:tbl>
    <w:p w:rsidR="00EC106F" w:rsidRDefault="00EC106F">
      <w:pPr>
        <w:widowControl/>
        <w:jc w:val="center"/>
        <w:rPr>
          <w:ins w:id="2868" w:author="lll" w:date="2022-07-13T10:25:00Z"/>
          <w:rFonts w:ascii="Times New Roman" w:eastAsia="宋体" w:hAnsi="Times New Roman" w:cs="Times New Roman"/>
          <w:color w:val="000000" w:themeColor="text1"/>
          <w:kern w:val="0"/>
          <w:szCs w:val="20"/>
        </w:rPr>
        <w:pPrChange w:id="2869" w:author="lll" w:date="2022-07-13T10:25:00Z">
          <w:pPr>
            <w:widowControl/>
            <w:ind w:firstLineChars="200" w:firstLine="420"/>
          </w:pPr>
        </w:pPrChange>
      </w:pPr>
    </w:p>
    <w:p w:rsidR="00EC106F" w:rsidDel="00EC106F" w:rsidRDefault="00EC106F">
      <w:pPr>
        <w:widowControl/>
        <w:ind w:firstLineChars="200" w:firstLine="420"/>
        <w:rPr>
          <w:del w:id="2870" w:author="lll" w:date="2022-07-13T10:28:00Z"/>
          <w:rFonts w:ascii="Times New Roman" w:eastAsia="宋体" w:hAnsi="Times New Roman" w:cs="Times New Roman"/>
          <w:color w:val="000000" w:themeColor="text1"/>
          <w:kern w:val="0"/>
          <w:szCs w:val="20"/>
        </w:rPr>
      </w:pPr>
    </w:p>
    <w:p w:rsidR="00991E39" w:rsidRDefault="00991E39" w:rsidP="00991E39">
      <w:pPr>
        <w:widowControl/>
        <w:ind w:firstLineChars="200" w:firstLine="360"/>
        <w:rPr>
          <w:ins w:id="2871" w:author="lll" w:date="2022-07-12T23:51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72" w:author="lll" w:date="2022-07-12T23:51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ssd1306.py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7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74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 MicroPython SSD1306 OLED</w:t>
        </w:r>
      </w:ins>
      <w:ins w:id="2875" w:author="lll" w:date="2022-07-12T22:47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驱动</w:t>
        </w:r>
      </w:ins>
      <w:ins w:id="2876" w:author="lll" w:date="2022-07-12T22:46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, </w:t>
        </w:r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SPI</w:t>
        </w:r>
      </w:ins>
      <w:ins w:id="2877" w:author="lll" w:date="2022-07-12T22:47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接口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7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7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from micropython import const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8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8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import framebuf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8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8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</w:t>
        </w:r>
      </w:ins>
      <w:ins w:id="2884" w:author="lll" w:date="2022-07-12T22:48:00Z">
        <w:r w:rsidRPr="00CD205E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寄存器定义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8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86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SET_CONTRAST = const(0x81)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8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88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SET_ENTIRE_ON = const(0xA4)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8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90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SET_NORM_INV = const(0xA6)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9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92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SET_DISP = const(0xAE)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9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94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SET_MEM_ADDR = const(0x20)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9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96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SET_COL_ADDR = const(0x21)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9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898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>SET_PAGE_ADDR = const(0x22)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89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00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SET_DISP_START_LINE = const(0x40)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0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02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SET_SEG_REMAP = const(0xA0)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0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04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SET_MUX_RATIO = const(0xA8)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0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06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SET_IREF_SELECT = const(0xAD)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0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08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SET_COM_OUT_DIR = const(0xC0)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0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10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SET_DISP_OFFSET = const(0xD3)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1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12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SET_COM_PIN_CFG = const(0xDA)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1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14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SET_DISP_CLK_DIV = const(0xD5)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1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16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SET_PRECHARGE = const(0xD9)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1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18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SET_VCOM_DESEL = const(0xDB)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1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20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SET_CHARGE_PUMP = const(0x8D)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2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22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</w:t>
        </w:r>
      </w:ins>
      <w:ins w:id="2923" w:author="lll" w:date="2022-07-12T22:49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FrameBuffer</w:t>
        </w:r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提供对图形基元的支持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2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2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 http://docs.micropython.org/en/latest/pyboard/library/framebuf.html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2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2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class SSD1306(framebuf.FrameBuffer):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2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2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__init__(self, width, height, external_vcc):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3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3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self.width = width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3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3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self.height = height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3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3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self.external_vcc = external_vcc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3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3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self.pages = self.height // 8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3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3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self.buffer = bytearray(self.pages * self.width)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4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4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super().__init__(self.buffer, self.width, self.height, framebuf.MONO_VLSB)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4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4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self.init_display()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4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4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init_display(self):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4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4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for cmd in (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4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4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SET_DISP,  # display off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5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5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#</w:t>
        </w:r>
      </w:ins>
      <w:ins w:id="2952" w:author="lll" w:date="2022-07-12T22:50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设置地址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5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54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SET_MEM_ADDR,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5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56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0x00,  # </w:t>
        </w:r>
      </w:ins>
      <w:ins w:id="2957" w:author="lll" w:date="2022-07-12T22:50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水平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5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5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#</w:t>
        </w:r>
      </w:ins>
      <w:ins w:id="2960" w:author="lll" w:date="2022-07-12T22:50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分辨率和布局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6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62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SET_DISP_START_LINE,  #</w:t>
        </w:r>
      </w:ins>
      <w:ins w:id="2963" w:author="lll" w:date="2022-07-12T22:50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从零行开始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6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6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SET_SEG_REMAP | 0x01,  #</w:t>
        </w:r>
      </w:ins>
      <w:ins w:id="2966" w:author="lll" w:date="2022-07-12T22:51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列地址</w:t>
        </w:r>
      </w:ins>
      <w:ins w:id="296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127</w:t>
        </w:r>
      </w:ins>
      <w:ins w:id="2968" w:author="lll" w:date="2022-07-12T22:51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映射为</w:t>
        </w:r>
      </w:ins>
      <w:ins w:id="296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SEG0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7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7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SET_MUX_RATIO,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7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7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self.height - 1,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7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7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SET_COM_OUT_DIR | 0x08,  #</w:t>
        </w:r>
      </w:ins>
      <w:ins w:id="2976" w:author="lll" w:date="2022-07-12T22:51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从</w:t>
        </w:r>
      </w:ins>
      <w:ins w:id="297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COM[N]</w:t>
        </w:r>
      </w:ins>
      <w:ins w:id="2978" w:author="lll" w:date="2022-07-12T22:51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到</w:t>
        </w:r>
      </w:ins>
      <w:ins w:id="297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COM0</w:t>
        </w:r>
      </w:ins>
      <w:ins w:id="2980" w:author="lll" w:date="2022-07-12T22:51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扫描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8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82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SET_DISP_OFFSET,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8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84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0x00,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8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86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SET_COM_PIN_CFG,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8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88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0x02 if self.width &gt; 2 * self.height else 0x12,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8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90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#</w:t>
        </w:r>
      </w:ins>
      <w:ins w:id="2991" w:author="lll" w:date="2022-07-12T22:52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定时和驱动方案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9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9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SET_DISP_CLK_DIV,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9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9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0x80,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9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9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SET_PRECHARGE,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299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299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0x22 if self.external_vcc else 0xF1,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0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0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          SET_VCOM_DESEL,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0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0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0x30,  # 0.83*Vcc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0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05" w:author="lll" w:date="2022-07-12T22:46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#</w:t>
        </w:r>
      </w:ins>
      <w:ins w:id="3006" w:author="lll" w:date="2022-07-12T22:52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显示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0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08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SET_CONTRAST,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0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10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0xFF,  # maximum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1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12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SET_ENTIRE_ON,  #</w:t>
        </w:r>
      </w:ins>
      <w:ins w:id="3013" w:author="lll" w:date="2022-07-12T22:52:00Z">
        <w:r w:rsidRPr="00CD205E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跟随</w:t>
        </w:r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RAM </w:t>
        </w:r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内容</w:t>
        </w:r>
        <w:r w:rsidRPr="00CD205E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输出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1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1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SET_NORM_INV,  #</w:t>
        </w:r>
      </w:ins>
      <w:ins w:id="3016" w:author="lll" w:date="2022-07-12T22:52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不</w:t>
        </w:r>
      </w:ins>
      <w:ins w:id="3017" w:author="lll" w:date="2022-07-12T22:53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翻转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1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1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SET_IREF_SELECT,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2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2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0x30,  #</w:t>
        </w:r>
      </w:ins>
      <w:ins w:id="3022" w:author="lll" w:date="2022-07-12T22:53:00Z">
        <w:r w:rsidRPr="00CD205E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在显示期间启用内部</w:t>
        </w:r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IREF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2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24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SET_CHARGE_PUMP,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2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26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0x10 if self.external_vcc else 0x14,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2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28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SET_DISP | 0x01,  #</w:t>
        </w:r>
      </w:ins>
      <w:ins w:id="3029" w:author="lll" w:date="2022-07-12T22:54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开启显示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3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3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): 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3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3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self.write_cmd(cmd)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3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3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self.fill(0)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3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3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self.show()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3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3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poweroff(self):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4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4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self.write_cmd(SET_DISP)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4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4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poweron(self):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4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4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self.write_cmd(SET_DISP | 0x01)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4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4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contrast(self, contrast):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4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4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self.write_cmd(SET_CONTRAST)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5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5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self.write_cmd(contrast)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5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5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invert(self, invert):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5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5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self.write_cmd(SET_NORM_INV | (invert &amp; 1))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5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5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rotate(self, rotate):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5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5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self.write_cmd(SET_COM_OUT_DIR | ((rotate &amp; 1) &lt;&lt; 3))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6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6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self.write_cmd(SET_SEG_REMAP | (rotate &amp; 1))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6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6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show(self):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6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6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x0 = 0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6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6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x1 = self.width - 1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6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6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if self.width != 128: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7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7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# narrow displays use centred columns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7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7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col_offset = (128 - self.width) // 2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7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7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x0 += col_offset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7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7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  x1 += col_offset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7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7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self.write_cmd(SET_COL_ADDR)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8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8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self.write_cmd(x0)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8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8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self.write_cmd(x1)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8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8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self.write_cmd(SET_PAGE_ADDR)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8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8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8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8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self.write_cmd(self.pages - 1)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9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9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self.write_data(self.buffer)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9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9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disp(self, s: str, x: int, y: int, c: int = 1):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09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9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      print('jjj')</w:t>
        </w:r>
      </w:ins>
    </w:p>
    <w:p w:rsidR="00CD205E" w:rsidRDefault="00CD205E" w:rsidP="00CD205E">
      <w:pPr>
        <w:widowControl/>
        <w:ind w:firstLineChars="200" w:firstLine="360"/>
        <w:rPr>
          <w:ins w:id="3096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9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self.text('*'+s, x, y, c) 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098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099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class SSD1306_I2C(SSD1306):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00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01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__init__(self, width, height, i2c, addr=0x3C, external_vcc=False):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02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03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self.i2c = i2c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04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05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self.addr = addr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06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07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self.temp = bytearray(2)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08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09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self.write_list = [b"\x40", None]  # Co=0, D/C#=1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10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11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super().__init__(width, height, external_vcc) 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12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13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write_cmd(self, cmd):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14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15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self.temp[0] = 0x80  # Co=1, D/C#=0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16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17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self.temp[1] = cmd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18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19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self.i2c.writeto(self.addr, self.temp) 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20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21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write_data(self, buf):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22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23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self.write_list[1] = buf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24" w:author="lll" w:date="2022-07-12T23:5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25" w:author="lll" w:date="2022-07-12T23:54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self.i2c.writevto(self.addr, self.write_list)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2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2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class SSD1306_SPI(SSD1306):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2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2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__init__(self, width, height, spi, dc, res, cs, external_vcc=False):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3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3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self.rate = 10 * 1024 * 1024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3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3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dc.init(dc.OUT, value=0)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3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3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res.init(res.OUT, value=0)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3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3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cs.init(cs.OUT, value=1)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3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3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self.spi = spi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4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4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self.dc = dc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4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4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self.res = res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4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4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self.cs = cs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4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4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import time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4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4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self.res(1)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5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5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time.sleep_ms(1)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5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5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self.res(0)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5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5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time.sleep_ms(10)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5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5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self.res(1)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5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5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super().__init__(width, height, external_vcc)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6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6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write_cmd(self, cmd):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6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6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self.spi.init(baudrate=self.rate, polarity=0, phase=0)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6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6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self.cs(1)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6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6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self.dc(0)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6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6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self.cs(0)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7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7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self.spi.write(bytearray([cmd]))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7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7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self.cs(1) 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7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7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def write_data(self, buf):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7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7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self.spi.init(baudrate=self.rate, polarity=0, phase=0)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78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79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self.cs(1)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80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81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self.dc(1)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82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83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      self.cs(0)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84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85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self.spi.write(buf)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86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87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self.cs(1) </w:t>
        </w:r>
      </w:ins>
    </w:p>
    <w:p w:rsidR="00991E39" w:rsidRDefault="002A11BD">
      <w:pPr>
        <w:widowControl/>
        <w:rPr>
          <w:ins w:id="3188" w:author="lll" w:date="2022-07-12T23:5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pPrChange w:id="3189" w:author="lll" w:date="2022-07-12T23:58:00Z">
          <w:pPr>
            <w:widowControl/>
            <w:ind w:firstLineChars="200" w:firstLine="360"/>
          </w:pPr>
        </w:pPrChange>
      </w:pPr>
      <w:ins w:id="3190" w:author="lll" w:date="2022-07-12T23:58:00Z">
        <w:r w:rsidRPr="002A11BD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main.py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文件代码如下：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91" w:author="lll" w:date="2022-07-12T23:5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92" w:author="lll" w:date="2022-07-12T23:55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import machine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193" w:author="lll" w:date="2022-07-12T23:5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94" w:author="lll" w:date="2022-07-12T23:55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from machine import Pin,SoftSPI</w:t>
        </w:r>
      </w:ins>
    </w:p>
    <w:p w:rsidR="00991E39" w:rsidRDefault="00991E39" w:rsidP="00991E39">
      <w:pPr>
        <w:widowControl/>
        <w:ind w:firstLineChars="200" w:firstLine="360"/>
        <w:rPr>
          <w:ins w:id="3195" w:author="lll" w:date="2022-07-12T23:5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96" w:author="lll" w:date="2022-07-12T23:55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import time</w:t>
        </w:r>
      </w:ins>
    </w:p>
    <w:p w:rsidR="00991E39" w:rsidRDefault="00991E39" w:rsidP="00991E39">
      <w:pPr>
        <w:widowControl/>
        <w:ind w:firstLineChars="200" w:firstLine="360"/>
        <w:rPr>
          <w:ins w:id="3197" w:author="lll" w:date="2022-07-12T23:5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198" w:author="lll" w:date="2022-07-12T23:55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from ssd1306 import SSD1306_SPI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19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200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spi = SoftSPI(baudrate=80000000, polarity=0, phase=0, sck=Pin(19,Pin.OUT), mosi=Pin(23,Pin.OUT), miso=Pin(5)) </w:t>
        </w:r>
      </w:ins>
      <w:ins w:id="3201" w:author="lll" w:date="2022-07-13T10:29:00Z">
        <w:r w:rsidR="00EC106F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</w:t>
        </w:r>
      </w:ins>
      <w:ins w:id="3202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#sck(D0)=19 mosi(D1)=23 miso=unused</w:t>
        </w:r>
      </w:ins>
    </w:p>
    <w:p w:rsidR="00CD205E" w:rsidRPr="00CD205E" w:rsidRDefault="00CD205E" w:rsidP="00CD205E">
      <w:pPr>
        <w:widowControl/>
        <w:ind w:firstLineChars="200" w:firstLine="360"/>
        <w:rPr>
          <w:ins w:id="320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204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oled = SSD1306_SPI(128, 64, spi, Pin(21),Pin(18), Pin(22)) #21=dc 18=res 22=cs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205" w:author="lll" w:date="2022-07-12T23:4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206" w:author="lll" w:date="2022-07-12T23:47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oled.text('Hello, World 1!', 0, 0)</w:t>
        </w:r>
      </w:ins>
    </w:p>
    <w:p w:rsidR="00991E39" w:rsidRPr="00991E39" w:rsidRDefault="00991E39" w:rsidP="00991E39">
      <w:pPr>
        <w:widowControl/>
        <w:ind w:firstLineChars="200" w:firstLine="360"/>
        <w:rPr>
          <w:ins w:id="3207" w:author="lll" w:date="2022-07-12T23:4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208" w:author="lll" w:date="2022-07-12T23:47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oled.text('Hello, World 2!', 0, 10)</w:t>
        </w:r>
      </w:ins>
    </w:p>
    <w:p w:rsidR="00991E39" w:rsidRDefault="00991E39" w:rsidP="00991E39">
      <w:pPr>
        <w:widowControl/>
        <w:ind w:firstLineChars="200" w:firstLine="360"/>
        <w:rPr>
          <w:ins w:id="3209" w:author="lll" w:date="2022-07-12T23:4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210" w:author="lll" w:date="2022-07-12T23:47:00Z">
        <w:r w:rsidRPr="00991E39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oled.text('Hello, World 3!', 0, 20) </w:t>
        </w:r>
      </w:ins>
    </w:p>
    <w:p w:rsidR="00CD205E" w:rsidRDefault="00CD205E">
      <w:pPr>
        <w:widowControl/>
        <w:ind w:firstLineChars="200" w:firstLine="360"/>
        <w:rPr>
          <w:ins w:id="3211" w:author="lll" w:date="2022-07-12T22:5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212" w:author="lll" w:date="2022-07-12T22:46:00Z">
        <w:r w:rsidRPr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oled.show()</w:t>
        </w:r>
      </w:ins>
    </w:p>
    <w:p w:rsidR="000A52CA" w:rsidDel="00CD205E" w:rsidRDefault="0000597C" w:rsidP="00CD205E">
      <w:pPr>
        <w:widowControl/>
        <w:ind w:firstLineChars="200" w:firstLine="360"/>
        <w:rPr>
          <w:del w:id="321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1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import time, machine,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uos</w:delText>
        </w:r>
      </w:del>
    </w:p>
    <w:p w:rsidR="000A52CA" w:rsidDel="00CD205E" w:rsidRDefault="0000597C">
      <w:pPr>
        <w:widowControl/>
        <w:ind w:firstLineChars="200" w:firstLine="360"/>
        <w:rPr>
          <w:del w:id="321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1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from machine import Pin</w:delText>
        </w:r>
      </w:del>
    </w:p>
    <w:p w:rsidR="000A52CA" w:rsidDel="00CD205E" w:rsidRDefault="0000597C">
      <w:pPr>
        <w:widowControl/>
        <w:ind w:firstLineChars="200" w:firstLine="360"/>
        <w:rPr>
          <w:del w:id="321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1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from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micropython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import const</w:delText>
        </w:r>
      </w:del>
    </w:p>
    <w:p w:rsidR="000A52CA" w:rsidDel="00CD205E" w:rsidRDefault="0000597C">
      <w:pPr>
        <w:widowControl/>
        <w:ind w:firstLineChars="200" w:firstLine="360"/>
        <w:rPr>
          <w:del w:id="321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2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_CMD_TIMEOUT = const(100)</w:delText>
        </w:r>
      </w:del>
    </w:p>
    <w:p w:rsidR="000A52CA" w:rsidDel="00CD205E" w:rsidRDefault="0000597C">
      <w:pPr>
        <w:widowControl/>
        <w:ind w:firstLineChars="200" w:firstLine="360"/>
        <w:rPr>
          <w:del w:id="322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2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_R1_IDLE_STATE = const(1 &lt;&lt; 0)</w:delText>
        </w:r>
      </w:del>
    </w:p>
    <w:p w:rsidR="000A52CA" w:rsidDel="00CD205E" w:rsidRDefault="0000597C">
      <w:pPr>
        <w:widowControl/>
        <w:ind w:firstLineChars="200" w:firstLine="360"/>
        <w:rPr>
          <w:del w:id="322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2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#R1_ERASE_RESET = const(1 &lt;&lt; 1)</w:delText>
        </w:r>
      </w:del>
    </w:p>
    <w:p w:rsidR="000A52CA" w:rsidDel="00CD205E" w:rsidRDefault="0000597C">
      <w:pPr>
        <w:widowControl/>
        <w:ind w:firstLineChars="200" w:firstLine="360"/>
        <w:rPr>
          <w:del w:id="322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2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_R1_ILLEGAL_COMMAND = const(1 &lt;&lt; 2)</w:delText>
        </w:r>
      </w:del>
    </w:p>
    <w:p w:rsidR="000A52CA" w:rsidDel="00CD205E" w:rsidRDefault="0000597C">
      <w:pPr>
        <w:widowControl/>
        <w:ind w:firstLineChars="200" w:firstLine="360"/>
        <w:rPr>
          <w:del w:id="322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2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#R1_COM_CRC_ERROR = const(1 &lt;&lt; 3)</w:delText>
        </w:r>
      </w:del>
    </w:p>
    <w:p w:rsidR="000A52CA" w:rsidDel="00CD205E" w:rsidRDefault="0000597C">
      <w:pPr>
        <w:widowControl/>
        <w:ind w:firstLineChars="200" w:firstLine="360"/>
        <w:rPr>
          <w:del w:id="322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3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#R1_ERASE_SEQUENCE_ERROR = const(1 &lt;&lt; 4)</w:delText>
        </w:r>
      </w:del>
    </w:p>
    <w:p w:rsidR="000A52CA" w:rsidDel="00CD205E" w:rsidRDefault="0000597C">
      <w:pPr>
        <w:widowControl/>
        <w:ind w:firstLineChars="200" w:firstLine="360"/>
        <w:rPr>
          <w:del w:id="323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3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#R1_ADDRESS_ERROR = const(1 &lt;&lt; 5)</w:delText>
        </w:r>
      </w:del>
    </w:p>
    <w:p w:rsidR="000A52CA" w:rsidDel="00CD205E" w:rsidRDefault="0000597C">
      <w:pPr>
        <w:widowControl/>
        <w:ind w:firstLineChars="200" w:firstLine="360"/>
        <w:rPr>
          <w:del w:id="323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3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#R1_PARAMETER_ERROR = const(1 &lt;&lt; 6)</w:delText>
        </w:r>
      </w:del>
    </w:p>
    <w:p w:rsidR="000A52CA" w:rsidDel="00CD205E" w:rsidRDefault="0000597C">
      <w:pPr>
        <w:widowControl/>
        <w:ind w:firstLineChars="200" w:firstLine="360"/>
        <w:rPr>
          <w:del w:id="323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3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_TOKEN_CMD25 = const(0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xfc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23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3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_TOKEN_STOP_TRAN = const(0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23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4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_TOKEN_DATA = const(0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xfe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24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4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class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SDCard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:</w:delText>
        </w:r>
      </w:del>
    </w:p>
    <w:p w:rsidR="000A52CA" w:rsidDel="00CD205E" w:rsidRDefault="0000597C">
      <w:pPr>
        <w:widowControl/>
        <w:ind w:firstLineChars="200" w:firstLine="360"/>
        <w:rPr>
          <w:del w:id="324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4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__init__(self, spi, cs):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构造函数</w:delText>
        </w:r>
      </w:del>
    </w:p>
    <w:p w:rsidR="000A52CA" w:rsidDel="00CD205E" w:rsidRDefault="0000597C">
      <w:pPr>
        <w:widowControl/>
        <w:ind w:firstLineChars="200" w:firstLine="360"/>
        <w:rPr>
          <w:del w:id="324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4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 = spi</w:delText>
        </w:r>
      </w:del>
    </w:p>
    <w:p w:rsidR="000A52CA" w:rsidDel="00CD205E" w:rsidRDefault="0000597C">
      <w:pPr>
        <w:widowControl/>
        <w:ind w:firstLineChars="200" w:firstLine="360"/>
        <w:rPr>
          <w:del w:id="324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4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 = cs</w:delText>
        </w:r>
      </w:del>
    </w:p>
    <w:p w:rsidR="000A52CA" w:rsidDel="00CD205E" w:rsidRDefault="0000597C">
      <w:pPr>
        <w:widowControl/>
        <w:ind w:firstLineChars="200" w:firstLine="360"/>
        <w:rPr>
          <w:del w:id="324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5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cmdbuf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bytearray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(6)</w:delText>
        </w:r>
      </w:del>
    </w:p>
    <w:p w:rsidR="000A52CA" w:rsidDel="00CD205E" w:rsidRDefault="0000597C">
      <w:pPr>
        <w:widowControl/>
        <w:ind w:firstLineChars="200" w:firstLine="360"/>
        <w:rPr>
          <w:del w:id="325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5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dummybuf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bytearray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(512)</w:delText>
        </w:r>
      </w:del>
    </w:p>
    <w:p w:rsidR="000A52CA" w:rsidDel="00CD205E" w:rsidRDefault="0000597C">
      <w:pPr>
        <w:widowControl/>
        <w:ind w:firstLineChars="200" w:firstLine="360"/>
        <w:rPr>
          <w:del w:id="325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5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for i in range(512):</w:delText>
        </w:r>
      </w:del>
    </w:p>
    <w:p w:rsidR="000A52CA" w:rsidDel="00CD205E" w:rsidRDefault="0000597C">
      <w:pPr>
        <w:widowControl/>
        <w:ind w:firstLineChars="200" w:firstLine="360"/>
        <w:rPr>
          <w:del w:id="325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5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dummybuf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[i] =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</w:del>
    </w:p>
    <w:p w:rsidR="000A52CA" w:rsidDel="00CD205E" w:rsidRDefault="0000597C">
      <w:pPr>
        <w:widowControl/>
        <w:ind w:firstLineChars="200" w:firstLine="360"/>
        <w:rPr>
          <w:del w:id="325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5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dummybuf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memoryview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memoryview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dummybuf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25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6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初始化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卡</w:delText>
        </w:r>
      </w:del>
    </w:p>
    <w:p w:rsidR="000A52CA" w:rsidDel="00CD205E" w:rsidRDefault="0000597C">
      <w:pPr>
        <w:widowControl/>
        <w:ind w:firstLineChars="200" w:firstLine="360"/>
        <w:rPr>
          <w:del w:id="326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6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self.init_card()</w:delText>
        </w:r>
      </w:del>
    </w:p>
    <w:p w:rsidR="000A52CA" w:rsidDel="00CD205E" w:rsidRDefault="0000597C">
      <w:pPr>
        <w:widowControl/>
        <w:ind w:firstLineChars="200" w:firstLine="360"/>
        <w:rPr>
          <w:del w:id="326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6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init_spi(self, baudrate):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初始化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spi</w:delText>
        </w:r>
      </w:del>
    </w:p>
    <w:p w:rsidR="000A52CA" w:rsidDel="00CD205E" w:rsidRDefault="0000597C">
      <w:pPr>
        <w:widowControl/>
        <w:ind w:firstLineChars="200" w:firstLine="360"/>
        <w:rPr>
          <w:del w:id="326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6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#try:</w:delText>
        </w:r>
      </w:del>
    </w:p>
    <w:p w:rsidR="000A52CA" w:rsidDel="00CD205E" w:rsidRDefault="0000597C">
      <w:pPr>
        <w:widowControl/>
        <w:ind w:firstLineChars="200" w:firstLine="360"/>
        <w:rPr>
          <w:del w:id="326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6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 master = self.spi.MASTER</w:delText>
        </w:r>
      </w:del>
    </w:p>
    <w:p w:rsidR="000A52CA" w:rsidDel="00CD205E" w:rsidRDefault="0000597C">
      <w:pPr>
        <w:widowControl/>
        <w:ind w:firstLineChars="200" w:firstLine="360"/>
        <w:rPr>
          <w:del w:id="326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7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#except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AttributeError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:</w:delText>
        </w:r>
      </w:del>
    </w:p>
    <w:p w:rsidR="000A52CA" w:rsidDel="00CD205E" w:rsidRDefault="0000597C">
      <w:pPr>
        <w:widowControl/>
        <w:ind w:firstLineChars="200" w:firstLine="360"/>
        <w:rPr>
          <w:del w:id="327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7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# on ESP</w:delText>
        </w:r>
      </w:del>
    </w:p>
    <w:p w:rsidR="000A52CA" w:rsidDel="00CD205E" w:rsidRDefault="0000597C">
      <w:pPr>
        <w:widowControl/>
        <w:ind w:firstLineChars="200" w:firstLine="360"/>
        <w:rPr>
          <w:del w:id="327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7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self.spi.init(baudrate=baudrate, phase=0, polarity=0)</w:delText>
        </w:r>
      </w:del>
    </w:p>
    <w:p w:rsidR="000A52CA" w:rsidDel="00CD205E" w:rsidRDefault="0000597C">
      <w:pPr>
        <w:widowControl/>
        <w:ind w:firstLineChars="200" w:firstLine="360"/>
        <w:rPr>
          <w:del w:id="327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7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#else:</w:delText>
        </w:r>
      </w:del>
    </w:p>
    <w:p w:rsidR="000A52CA" w:rsidDel="00CD205E" w:rsidRDefault="0000597C">
      <w:pPr>
        <w:widowControl/>
        <w:ind w:firstLineChars="200" w:firstLine="360"/>
        <w:rPr>
          <w:del w:id="327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7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# on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pyboard</w:delText>
        </w:r>
      </w:del>
    </w:p>
    <w:p w:rsidR="000A52CA" w:rsidDel="00CD205E" w:rsidRDefault="0000597C">
      <w:pPr>
        <w:widowControl/>
        <w:ind w:firstLineChars="200" w:firstLine="360"/>
        <w:rPr>
          <w:del w:id="327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8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#self.spi.init(master, baudrate=baudrate, phase=0, polarity=0)</w:delText>
        </w:r>
      </w:del>
    </w:p>
    <w:p w:rsidR="000A52CA" w:rsidDel="00CD205E" w:rsidRDefault="0000597C">
      <w:pPr>
        <w:widowControl/>
        <w:ind w:firstLineChars="200" w:firstLine="360"/>
        <w:rPr>
          <w:del w:id="328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8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init_card(self):</w:delText>
        </w:r>
      </w:del>
    </w:p>
    <w:p w:rsidR="000A52CA" w:rsidDel="00CD205E" w:rsidRDefault="0000597C">
      <w:pPr>
        <w:widowControl/>
        <w:ind w:firstLineChars="200" w:firstLine="360"/>
        <w:rPr>
          <w:del w:id="328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8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初始化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CS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引脚</w:delText>
        </w:r>
      </w:del>
    </w:p>
    <w:p w:rsidR="000A52CA" w:rsidDel="00CD205E" w:rsidRDefault="0000597C">
      <w:pPr>
        <w:widowControl/>
        <w:ind w:firstLineChars="200" w:firstLine="360"/>
        <w:rPr>
          <w:del w:id="328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8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self.cs.init(self.cs.OUT, value=1)</w:delText>
        </w:r>
      </w:del>
    </w:p>
    <w:p w:rsidR="000A52CA" w:rsidDel="00CD205E" w:rsidRDefault="0000597C">
      <w:pPr>
        <w:widowControl/>
        <w:ind w:firstLineChars="200" w:firstLine="360"/>
        <w:rPr>
          <w:del w:id="328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8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初始化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SPI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总线；使用低数据速率进行初始化</w:delText>
        </w:r>
      </w:del>
    </w:p>
    <w:p w:rsidR="000A52CA" w:rsidDel="00CD205E" w:rsidRDefault="0000597C">
      <w:pPr>
        <w:widowControl/>
        <w:ind w:firstLineChars="200" w:firstLine="360"/>
        <w:rPr>
          <w:del w:id="328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9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self.init_spi(100000)</w:delText>
        </w:r>
      </w:del>
    </w:p>
    <w:p w:rsidR="000A52CA" w:rsidDel="00CD205E" w:rsidRDefault="0000597C">
      <w:pPr>
        <w:widowControl/>
        <w:ind w:firstLineChars="200" w:firstLine="360"/>
        <w:rPr>
          <w:del w:id="329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9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至少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100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个时钟周期</w:delText>
        </w:r>
      </w:del>
    </w:p>
    <w:p w:rsidR="000A52CA" w:rsidDel="00CD205E" w:rsidRDefault="0000597C">
      <w:pPr>
        <w:widowControl/>
        <w:ind w:firstLineChars="200" w:firstLine="360"/>
        <w:rPr>
          <w:del w:id="329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9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for i in range(16):</w:delText>
        </w:r>
      </w:del>
    </w:p>
    <w:p w:rsidR="000A52CA" w:rsidDel="00CD205E" w:rsidRDefault="0000597C">
      <w:pPr>
        <w:widowControl/>
        <w:ind w:firstLineChars="200" w:firstLine="360"/>
        <w:rPr>
          <w:del w:id="329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9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29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29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#CMD0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：初始化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卡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；应返回空闲状态（允许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5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次尝试）</w:delText>
        </w:r>
      </w:del>
    </w:p>
    <w:p w:rsidR="000A52CA" w:rsidDel="00CD205E" w:rsidRDefault="0000597C">
      <w:pPr>
        <w:widowControl/>
        <w:ind w:firstLineChars="200" w:firstLine="360"/>
        <w:rPr>
          <w:del w:id="329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0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for _ in range(5):</w:delText>
        </w:r>
      </w:del>
    </w:p>
    <w:p w:rsidR="000A52CA" w:rsidDel="00CD205E" w:rsidRDefault="0000597C">
      <w:pPr>
        <w:widowControl/>
        <w:ind w:firstLineChars="200" w:firstLine="360"/>
        <w:rPr>
          <w:del w:id="330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0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if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(0, 0, 0x95) == _R1_IDLE_STATE:</w:delText>
        </w:r>
      </w:del>
    </w:p>
    <w:p w:rsidR="000A52CA" w:rsidDel="00CD205E" w:rsidRDefault="0000597C">
      <w:pPr>
        <w:widowControl/>
        <w:ind w:firstLineChars="200" w:firstLine="360"/>
        <w:rPr>
          <w:del w:id="330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0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break</w:delText>
        </w:r>
      </w:del>
    </w:p>
    <w:p w:rsidR="000A52CA" w:rsidDel="00CD205E" w:rsidRDefault="0000597C">
      <w:pPr>
        <w:widowControl/>
        <w:ind w:firstLineChars="200" w:firstLine="360"/>
        <w:rPr>
          <w:del w:id="330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0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else:</w:delText>
        </w:r>
      </w:del>
    </w:p>
    <w:p w:rsidR="000A52CA" w:rsidDel="00CD205E" w:rsidRDefault="0000597C">
      <w:pPr>
        <w:widowControl/>
        <w:ind w:firstLineChars="200" w:firstLine="360"/>
        <w:rPr>
          <w:del w:id="330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0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raise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OSError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("no SD card")</w:delText>
        </w:r>
      </w:del>
    </w:p>
    <w:p w:rsidR="000A52CA" w:rsidDel="00CD205E" w:rsidRDefault="0000597C">
      <w:pPr>
        <w:widowControl/>
        <w:ind w:firstLineChars="200" w:firstLine="360"/>
        <w:rPr>
          <w:del w:id="330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1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#CMD8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：确定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卡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版本</w:delText>
        </w:r>
      </w:del>
    </w:p>
    <w:p w:rsidR="000A52CA" w:rsidDel="00CD205E" w:rsidRDefault="0000597C">
      <w:pPr>
        <w:widowControl/>
        <w:ind w:firstLineChars="200" w:firstLine="360"/>
        <w:rPr>
          <w:del w:id="331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1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r =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(8, 0x01aa, 0x87, 4)</w:delText>
        </w:r>
      </w:del>
    </w:p>
    <w:p w:rsidR="000A52CA" w:rsidDel="00CD205E" w:rsidRDefault="0000597C">
      <w:pPr>
        <w:widowControl/>
        <w:ind w:firstLineChars="200" w:firstLine="360"/>
        <w:rPr>
          <w:del w:id="331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1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r == _R1_IDLE_STATE:</w:delText>
        </w:r>
      </w:del>
    </w:p>
    <w:p w:rsidR="000A52CA" w:rsidDel="00CD205E" w:rsidRDefault="0000597C">
      <w:pPr>
        <w:widowControl/>
        <w:ind w:firstLineChars="200" w:firstLine="360"/>
        <w:rPr>
          <w:del w:id="331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1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self.init_card_v2()</w:delText>
        </w:r>
      </w:del>
    </w:p>
    <w:p w:rsidR="000A52CA" w:rsidDel="00CD205E" w:rsidRDefault="0000597C">
      <w:pPr>
        <w:widowControl/>
        <w:ind w:firstLineChars="200" w:firstLine="360"/>
        <w:rPr>
          <w:del w:id="331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1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elif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r == (_R1_IDLE_STATE | _R1_ILLEGAL_COMMAND):</w:delText>
        </w:r>
      </w:del>
    </w:p>
    <w:p w:rsidR="000A52CA" w:rsidDel="00CD205E" w:rsidRDefault="0000597C">
      <w:pPr>
        <w:widowControl/>
        <w:ind w:firstLineChars="200" w:firstLine="360"/>
        <w:rPr>
          <w:del w:id="331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2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self.init_card_v1()</w:delText>
        </w:r>
      </w:del>
    </w:p>
    <w:p w:rsidR="000A52CA" w:rsidDel="00CD205E" w:rsidRDefault="0000597C">
      <w:pPr>
        <w:widowControl/>
        <w:ind w:firstLineChars="200" w:firstLine="360"/>
        <w:rPr>
          <w:del w:id="332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2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else:</w:delText>
        </w:r>
      </w:del>
    </w:p>
    <w:p w:rsidR="000A52CA" w:rsidDel="00CD205E" w:rsidRDefault="0000597C">
      <w:pPr>
        <w:widowControl/>
        <w:ind w:firstLineChars="200" w:firstLine="360"/>
        <w:rPr>
          <w:del w:id="332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2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raise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OSError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("couldn't determine SD card version")</w:delText>
        </w:r>
      </w:del>
    </w:p>
    <w:p w:rsidR="000A52CA" w:rsidDel="00CD205E" w:rsidRDefault="0000597C">
      <w:pPr>
        <w:widowControl/>
        <w:ind w:firstLineChars="200" w:firstLine="360"/>
        <w:rPr>
          <w:del w:id="332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2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获取扇区数</w:delText>
        </w:r>
      </w:del>
    </w:p>
    <w:p w:rsidR="000A52CA" w:rsidDel="00CD205E" w:rsidRDefault="0000597C">
      <w:pPr>
        <w:widowControl/>
        <w:ind w:firstLineChars="200" w:firstLine="360"/>
        <w:rPr>
          <w:del w:id="332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2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#CMD9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：响应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R2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（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R1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字节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+16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字节块读取）</w:delText>
        </w:r>
      </w:del>
    </w:p>
    <w:p w:rsidR="000A52CA" w:rsidDel="00CD205E" w:rsidRDefault="0000597C">
      <w:pPr>
        <w:widowControl/>
        <w:ind w:firstLineChars="200" w:firstLine="360"/>
        <w:rPr>
          <w:del w:id="332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3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(9, 0, 0, 0, False) != 0:</w:delText>
        </w:r>
      </w:del>
    </w:p>
    <w:p w:rsidR="000A52CA" w:rsidDel="00CD205E" w:rsidRDefault="0000597C">
      <w:pPr>
        <w:widowControl/>
        <w:ind w:firstLineChars="200" w:firstLine="360"/>
        <w:rPr>
          <w:del w:id="333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3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raise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OSError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("no response from SD card")</w:delText>
        </w:r>
      </w:del>
    </w:p>
    <w:p w:rsidR="000A52CA" w:rsidDel="00CD205E" w:rsidRDefault="0000597C">
      <w:pPr>
        <w:widowControl/>
        <w:ind w:firstLineChars="200" w:firstLine="360"/>
        <w:rPr>
          <w:del w:id="333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3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csd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bytearray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(16)</w:delText>
        </w:r>
      </w:del>
    </w:p>
    <w:p w:rsidR="000A52CA" w:rsidDel="00CD205E" w:rsidRDefault="0000597C">
      <w:pPr>
        <w:widowControl/>
        <w:ind w:firstLineChars="200" w:firstLine="360"/>
        <w:rPr>
          <w:del w:id="333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3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readinto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csd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33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3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csd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[0] &amp; 0xc0 != 0x40:</w:delText>
        </w:r>
      </w:del>
    </w:p>
    <w:p w:rsidR="000A52CA" w:rsidDel="00CD205E" w:rsidRDefault="0000597C">
      <w:pPr>
        <w:widowControl/>
        <w:ind w:firstLineChars="200" w:firstLine="360"/>
        <w:rPr>
          <w:del w:id="333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4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raise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OSError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("SD card CSD format not supported")</w:delText>
        </w:r>
      </w:del>
    </w:p>
    <w:p w:rsidR="000A52CA" w:rsidDel="00CD205E" w:rsidRDefault="0000597C">
      <w:pPr>
        <w:widowControl/>
        <w:ind w:firstLineChars="200" w:firstLine="360"/>
        <w:rPr>
          <w:del w:id="334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4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self.sectors = (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(csd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[8] &lt;&lt; 8 |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csd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[9]) + 1) * 2014</w:delText>
        </w:r>
      </w:del>
    </w:p>
    <w:p w:rsidR="000A52CA" w:rsidDel="00CD205E" w:rsidRDefault="0000597C">
      <w:pPr>
        <w:widowControl/>
        <w:ind w:firstLineChars="200" w:firstLine="360"/>
        <w:rPr>
          <w:del w:id="334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4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#print('sectors', self.sectors)</w:delText>
        </w:r>
      </w:del>
    </w:p>
    <w:p w:rsidR="000A52CA" w:rsidDel="00CD205E" w:rsidRDefault="0000597C">
      <w:pPr>
        <w:widowControl/>
        <w:ind w:firstLineChars="200" w:firstLine="360"/>
        <w:rPr>
          <w:del w:id="334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4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 CMD16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：将块长度设置为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512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字节</w:delText>
        </w:r>
      </w:del>
    </w:p>
    <w:p w:rsidR="000A52CA" w:rsidDel="00CD205E" w:rsidRDefault="0000597C">
      <w:pPr>
        <w:widowControl/>
        <w:ind w:firstLineChars="200" w:firstLine="360"/>
        <w:rPr>
          <w:del w:id="334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4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(16, 512, 0) != 0:</w:delText>
        </w:r>
      </w:del>
    </w:p>
    <w:p w:rsidR="000A52CA" w:rsidDel="00CD205E" w:rsidRDefault="0000597C">
      <w:pPr>
        <w:widowControl/>
        <w:ind w:firstLineChars="200" w:firstLine="360"/>
        <w:rPr>
          <w:del w:id="334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5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raise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OSError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("can't set 512 block size")</w:delText>
        </w:r>
      </w:del>
    </w:p>
    <w:p w:rsidR="000A52CA" w:rsidDel="00CD205E" w:rsidRDefault="0000597C">
      <w:pPr>
        <w:widowControl/>
        <w:ind w:firstLineChars="200" w:firstLine="360"/>
        <w:rPr>
          <w:del w:id="335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5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现在已初始化，设置为高数据速率</w:delText>
        </w:r>
      </w:del>
    </w:p>
    <w:p w:rsidR="000A52CA" w:rsidDel="00CD205E" w:rsidRDefault="0000597C">
      <w:pPr>
        <w:widowControl/>
        <w:ind w:firstLineChars="200" w:firstLine="360"/>
        <w:rPr>
          <w:del w:id="335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5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self.init_spi(80000000)</w:delText>
        </w:r>
      </w:del>
    </w:p>
    <w:p w:rsidR="000A52CA" w:rsidDel="00CD205E" w:rsidRDefault="0000597C">
      <w:pPr>
        <w:widowControl/>
        <w:ind w:firstLineChars="200" w:firstLine="360"/>
        <w:rPr>
          <w:del w:id="335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5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init_card_v1(self):</w:delText>
        </w:r>
      </w:del>
    </w:p>
    <w:p w:rsidR="000A52CA" w:rsidDel="00CD205E" w:rsidRDefault="0000597C">
      <w:pPr>
        <w:widowControl/>
        <w:ind w:firstLineChars="200" w:firstLine="360"/>
        <w:rPr>
          <w:del w:id="335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5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for i in range(_CMD_TIMEOUT):</w:delText>
        </w:r>
      </w:del>
    </w:p>
    <w:p w:rsidR="000A52CA" w:rsidDel="00CD205E" w:rsidRDefault="0000597C">
      <w:pPr>
        <w:widowControl/>
        <w:ind w:firstLineChars="200" w:firstLine="360"/>
        <w:rPr>
          <w:del w:id="335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6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(55, 0, 0)</w:delText>
        </w:r>
      </w:del>
    </w:p>
    <w:p w:rsidR="000A52CA" w:rsidDel="00CD205E" w:rsidRDefault="0000597C">
      <w:pPr>
        <w:widowControl/>
        <w:ind w:firstLineChars="200" w:firstLine="360"/>
        <w:rPr>
          <w:del w:id="336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6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if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(41, 0, 0) == 0:</w:delText>
        </w:r>
      </w:del>
    </w:p>
    <w:p w:rsidR="000A52CA" w:rsidDel="00CD205E" w:rsidRDefault="0000597C">
      <w:pPr>
        <w:widowControl/>
        <w:ind w:firstLineChars="200" w:firstLine="360"/>
        <w:rPr>
          <w:del w:id="336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6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cdv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512</w:delText>
        </w:r>
      </w:del>
    </w:p>
    <w:p w:rsidR="000A52CA" w:rsidDel="00CD205E" w:rsidRDefault="0000597C">
      <w:pPr>
        <w:widowControl/>
        <w:ind w:firstLineChars="200" w:firstLine="360"/>
        <w:rPr>
          <w:del w:id="336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6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#print("[SDCard] v1 card")</w:delText>
        </w:r>
      </w:del>
    </w:p>
    <w:p w:rsidR="000A52CA" w:rsidDel="00CD205E" w:rsidRDefault="0000597C">
      <w:pPr>
        <w:widowControl/>
        <w:ind w:firstLineChars="200" w:firstLine="360"/>
        <w:rPr>
          <w:del w:id="336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6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return</w:delText>
        </w:r>
      </w:del>
    </w:p>
    <w:p w:rsidR="000A52CA" w:rsidDel="00CD205E" w:rsidRDefault="0000597C">
      <w:pPr>
        <w:widowControl/>
        <w:ind w:firstLineChars="200" w:firstLine="360"/>
        <w:rPr>
          <w:del w:id="336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7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raise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OSError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("timeout waiting for v1 card")</w:delText>
        </w:r>
      </w:del>
    </w:p>
    <w:p w:rsidR="000A52CA" w:rsidDel="00CD205E" w:rsidRDefault="0000597C">
      <w:pPr>
        <w:widowControl/>
        <w:ind w:firstLineChars="200" w:firstLine="360"/>
        <w:rPr>
          <w:del w:id="337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7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init_card_v2(self):</w:delText>
        </w:r>
      </w:del>
    </w:p>
    <w:p w:rsidR="000A52CA" w:rsidDel="00CD205E" w:rsidRDefault="0000597C">
      <w:pPr>
        <w:widowControl/>
        <w:ind w:firstLineChars="200" w:firstLine="360"/>
        <w:rPr>
          <w:del w:id="337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7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for i in range(_CMD_TIMEOUT):</w:delText>
        </w:r>
      </w:del>
    </w:p>
    <w:p w:rsidR="000A52CA" w:rsidDel="00CD205E" w:rsidRDefault="0000597C">
      <w:pPr>
        <w:widowControl/>
        <w:ind w:firstLineChars="200" w:firstLine="360"/>
        <w:rPr>
          <w:del w:id="337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7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time.sleep_ms(50)</w:delText>
        </w:r>
      </w:del>
    </w:p>
    <w:p w:rsidR="000A52CA" w:rsidDel="00CD205E" w:rsidRDefault="0000597C">
      <w:pPr>
        <w:widowControl/>
        <w:ind w:firstLineChars="200" w:firstLine="360"/>
        <w:rPr>
          <w:del w:id="337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7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(58, 0, 0, 4)</w:delText>
        </w:r>
      </w:del>
    </w:p>
    <w:p w:rsidR="000A52CA" w:rsidDel="00CD205E" w:rsidRDefault="0000597C">
      <w:pPr>
        <w:widowControl/>
        <w:ind w:firstLineChars="200" w:firstLine="360"/>
        <w:rPr>
          <w:del w:id="337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8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(55, 0, 0)</w:delText>
        </w:r>
      </w:del>
    </w:p>
    <w:p w:rsidR="000A52CA" w:rsidDel="00CD205E" w:rsidRDefault="0000597C">
      <w:pPr>
        <w:widowControl/>
        <w:ind w:firstLineChars="200" w:firstLine="360"/>
        <w:rPr>
          <w:del w:id="338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8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if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(41, 0x40000000, 0) == 0:</w:delText>
        </w:r>
      </w:del>
    </w:p>
    <w:p w:rsidR="000A52CA" w:rsidDel="00CD205E" w:rsidRDefault="0000597C">
      <w:pPr>
        <w:widowControl/>
        <w:ind w:firstLineChars="200" w:firstLine="360"/>
        <w:rPr>
          <w:del w:id="338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8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(58, 0, 0, 4)</w:delText>
        </w:r>
      </w:del>
    </w:p>
    <w:p w:rsidR="000A52CA" w:rsidDel="00CD205E" w:rsidRDefault="0000597C">
      <w:pPr>
        <w:widowControl/>
        <w:ind w:firstLineChars="200" w:firstLine="360"/>
        <w:rPr>
          <w:del w:id="338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8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cdv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1</w:delText>
        </w:r>
      </w:del>
    </w:p>
    <w:p w:rsidR="000A52CA" w:rsidDel="00CD205E" w:rsidRDefault="0000597C">
      <w:pPr>
        <w:widowControl/>
        <w:ind w:firstLineChars="200" w:firstLine="360"/>
        <w:rPr>
          <w:del w:id="338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8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#print("[SDCard] v2 card")</w:delText>
        </w:r>
      </w:del>
    </w:p>
    <w:p w:rsidR="000A52CA" w:rsidDel="00CD205E" w:rsidRDefault="0000597C">
      <w:pPr>
        <w:widowControl/>
        <w:ind w:firstLineChars="200" w:firstLine="360"/>
        <w:rPr>
          <w:del w:id="338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9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return</w:delText>
        </w:r>
      </w:del>
    </w:p>
    <w:p w:rsidR="000A52CA" w:rsidDel="00CD205E" w:rsidRDefault="0000597C">
      <w:pPr>
        <w:widowControl/>
        <w:ind w:firstLineChars="200" w:firstLine="360"/>
        <w:rPr>
          <w:del w:id="339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9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raise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OSError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("timeout waiting for v2 card")</w:delText>
        </w:r>
      </w:del>
    </w:p>
    <w:p w:rsidR="000A52CA" w:rsidDel="00CD205E" w:rsidRDefault="0000597C">
      <w:pPr>
        <w:widowControl/>
        <w:ind w:firstLineChars="200" w:firstLine="360"/>
        <w:rPr>
          <w:del w:id="339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9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(self,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arg, crc, final=0, release=True):</w:delText>
        </w:r>
      </w:del>
    </w:p>
    <w:p w:rsidR="000A52CA" w:rsidDel="00CD205E" w:rsidRDefault="0000597C">
      <w:pPr>
        <w:widowControl/>
        <w:ind w:firstLineChars="200" w:firstLine="360"/>
        <w:rPr>
          <w:del w:id="339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9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self.cs.value(0)</w:delText>
        </w:r>
      </w:del>
    </w:p>
    <w:p w:rsidR="000A52CA" w:rsidDel="00CD205E" w:rsidRDefault="0000597C">
      <w:pPr>
        <w:widowControl/>
        <w:ind w:firstLineChars="200" w:firstLine="360"/>
        <w:rPr>
          <w:del w:id="339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39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创建并发送命令</w:delText>
        </w:r>
      </w:del>
    </w:p>
    <w:p w:rsidR="000A52CA" w:rsidDel="00CD205E" w:rsidRDefault="0000597C">
      <w:pPr>
        <w:widowControl/>
        <w:ind w:firstLineChars="200" w:firstLine="360"/>
        <w:rPr>
          <w:del w:id="339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0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cmdbuf</w:delText>
        </w:r>
      </w:del>
    </w:p>
    <w:p w:rsidR="000A52CA" w:rsidDel="00CD205E" w:rsidRDefault="0000597C">
      <w:pPr>
        <w:widowControl/>
        <w:ind w:firstLineChars="200" w:firstLine="360"/>
        <w:rPr>
          <w:del w:id="340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0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[0] = 0x40 |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</w:del>
    </w:p>
    <w:p w:rsidR="000A52CA" w:rsidDel="00CD205E" w:rsidRDefault="0000597C">
      <w:pPr>
        <w:widowControl/>
        <w:ind w:firstLineChars="200" w:firstLine="360"/>
        <w:rPr>
          <w:del w:id="340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0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[1] = arg &gt;&gt; 24</w:delText>
        </w:r>
      </w:del>
    </w:p>
    <w:p w:rsidR="000A52CA" w:rsidDel="00CD205E" w:rsidRDefault="0000597C">
      <w:pPr>
        <w:widowControl/>
        <w:ind w:firstLineChars="200" w:firstLine="360"/>
        <w:rPr>
          <w:del w:id="340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0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[2] = arg &gt;&gt; 16</w:delText>
        </w:r>
      </w:del>
    </w:p>
    <w:p w:rsidR="000A52CA" w:rsidDel="00CD205E" w:rsidRDefault="0000597C">
      <w:pPr>
        <w:widowControl/>
        <w:ind w:firstLineChars="200" w:firstLine="360"/>
        <w:rPr>
          <w:del w:id="340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0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[3] = arg &gt;&gt; 8</w:delText>
        </w:r>
      </w:del>
    </w:p>
    <w:p w:rsidR="000A52CA" w:rsidDel="00CD205E" w:rsidRDefault="0000597C">
      <w:pPr>
        <w:widowControl/>
        <w:ind w:firstLineChars="200" w:firstLine="360"/>
        <w:rPr>
          <w:del w:id="340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1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[4] = arg</w:delText>
        </w:r>
      </w:del>
    </w:p>
    <w:p w:rsidR="000A52CA" w:rsidDel="00CD205E" w:rsidRDefault="0000597C">
      <w:pPr>
        <w:widowControl/>
        <w:ind w:firstLineChars="200" w:firstLine="360"/>
        <w:rPr>
          <w:del w:id="341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1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[5] = crc</w:delText>
        </w:r>
      </w:del>
    </w:p>
    <w:p w:rsidR="000A52CA" w:rsidDel="00CD205E" w:rsidRDefault="0000597C">
      <w:pPr>
        <w:widowControl/>
        <w:ind w:firstLineChars="200" w:firstLine="360"/>
        <w:rPr>
          <w:del w:id="341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1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41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1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等待响应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(response[7] == 0)</w:delText>
        </w:r>
      </w:del>
    </w:p>
    <w:p w:rsidR="000A52CA" w:rsidDel="00CD205E" w:rsidRDefault="0000597C">
      <w:pPr>
        <w:widowControl/>
        <w:ind w:firstLineChars="200" w:firstLine="360"/>
        <w:rPr>
          <w:del w:id="341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1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for i in range(_CMD_TIMEOUT):</w:delText>
        </w:r>
      </w:del>
    </w:p>
    <w:p w:rsidR="000A52CA" w:rsidDel="00CD205E" w:rsidRDefault="0000597C">
      <w:pPr>
        <w:widowControl/>
        <w:ind w:firstLineChars="200" w:firstLine="360"/>
        <w:rPr>
          <w:del w:id="341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2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response = self.spi.read(1,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)[0]</w:delText>
        </w:r>
      </w:del>
    </w:p>
    <w:p w:rsidR="000A52CA" w:rsidDel="00CD205E" w:rsidRDefault="0000597C">
      <w:pPr>
        <w:widowControl/>
        <w:ind w:firstLineChars="200" w:firstLine="360"/>
        <w:rPr>
          <w:del w:id="342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2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if not (response &amp; 0x80):</w:delText>
        </w:r>
      </w:del>
    </w:p>
    <w:p w:rsidR="000A52CA" w:rsidDel="00CD205E" w:rsidRDefault="0000597C">
      <w:pPr>
        <w:widowControl/>
        <w:ind w:firstLineChars="200" w:firstLine="360"/>
        <w:rPr>
          <w:del w:id="342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2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得到一个大端整数</w:delText>
        </w:r>
      </w:del>
    </w:p>
    <w:p w:rsidR="000A52CA" w:rsidDel="00CD205E" w:rsidRDefault="0000597C">
      <w:pPr>
        <w:widowControl/>
        <w:ind w:firstLineChars="200" w:firstLine="360"/>
        <w:rPr>
          <w:del w:id="342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2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for j in range(final):</w:delText>
        </w:r>
      </w:del>
    </w:p>
    <w:p w:rsidR="000A52CA" w:rsidDel="00CD205E" w:rsidRDefault="0000597C">
      <w:pPr>
        <w:widowControl/>
        <w:ind w:firstLineChars="200" w:firstLine="360"/>
        <w:rPr>
          <w:del w:id="342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2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42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3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if release:</w:delText>
        </w:r>
      </w:del>
    </w:p>
    <w:p w:rsidR="000A52CA" w:rsidDel="00CD205E" w:rsidRDefault="0000597C">
      <w:pPr>
        <w:widowControl/>
        <w:ind w:firstLineChars="200" w:firstLine="360"/>
        <w:rPr>
          <w:del w:id="343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3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self.cs.value(1)</w:delText>
        </w:r>
      </w:del>
    </w:p>
    <w:p w:rsidR="000A52CA" w:rsidDel="00CD205E" w:rsidRDefault="0000597C">
      <w:pPr>
        <w:widowControl/>
        <w:ind w:firstLineChars="200" w:firstLine="360"/>
        <w:rPr>
          <w:del w:id="343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3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43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3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return response</w:delText>
        </w:r>
      </w:del>
    </w:p>
    <w:p w:rsidR="000A52CA" w:rsidDel="00CD205E" w:rsidRDefault="0000597C">
      <w:pPr>
        <w:widowControl/>
        <w:ind w:firstLineChars="200" w:firstLine="360"/>
        <w:rPr>
          <w:del w:id="343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3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#timeout</w:delText>
        </w:r>
      </w:del>
    </w:p>
    <w:p w:rsidR="000A52CA" w:rsidDel="00CD205E" w:rsidRDefault="0000597C">
      <w:pPr>
        <w:widowControl/>
        <w:ind w:firstLineChars="200" w:firstLine="360"/>
        <w:rPr>
          <w:del w:id="343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4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self.cs.value(1)</w:delText>
        </w:r>
      </w:del>
    </w:p>
    <w:p w:rsidR="000A52CA" w:rsidDel="00CD205E" w:rsidRDefault="0000597C">
      <w:pPr>
        <w:widowControl/>
        <w:ind w:firstLineChars="200" w:firstLine="360"/>
        <w:rPr>
          <w:del w:id="344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4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44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4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return -1</w:delText>
        </w:r>
      </w:del>
    </w:p>
    <w:p w:rsidR="000A52CA" w:rsidDel="00CD205E" w:rsidRDefault="0000597C">
      <w:pPr>
        <w:widowControl/>
        <w:ind w:firstLineChars="200" w:firstLine="360"/>
        <w:rPr>
          <w:del w:id="344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4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nodata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(self,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):</w:delText>
        </w:r>
      </w:del>
    </w:p>
    <w:p w:rsidR="000A52CA" w:rsidDel="00CD205E" w:rsidRDefault="0000597C">
      <w:pPr>
        <w:widowControl/>
        <w:ind w:firstLineChars="200" w:firstLine="360"/>
        <w:rPr>
          <w:del w:id="344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4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44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5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self.spi.read(1,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忽略填充字节</w:delText>
        </w:r>
      </w:del>
    </w:p>
    <w:p w:rsidR="000A52CA" w:rsidDel="00CD205E" w:rsidRDefault="0000597C">
      <w:pPr>
        <w:widowControl/>
        <w:ind w:firstLineChars="200" w:firstLine="360"/>
        <w:rPr>
          <w:del w:id="345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5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for _ in range(_CMD_TIMEOUT):</w:delText>
        </w:r>
      </w:del>
    </w:p>
    <w:p w:rsidR="000A52CA" w:rsidDel="00CD205E" w:rsidRDefault="0000597C">
      <w:pPr>
        <w:widowControl/>
        <w:ind w:firstLineChars="200" w:firstLine="360"/>
        <w:rPr>
          <w:del w:id="345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5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if self.spi.read(1,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)[0] ==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:</w:delText>
        </w:r>
      </w:del>
    </w:p>
    <w:p w:rsidR="000A52CA" w:rsidDel="00CD205E" w:rsidRDefault="0000597C">
      <w:pPr>
        <w:widowControl/>
        <w:ind w:firstLineChars="200" w:firstLine="360"/>
        <w:rPr>
          <w:del w:id="345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5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self.cs.value(1)</w:delText>
        </w:r>
      </w:del>
    </w:p>
    <w:p w:rsidR="000A52CA" w:rsidDel="00CD205E" w:rsidRDefault="0000597C">
      <w:pPr>
        <w:widowControl/>
        <w:ind w:firstLineChars="200" w:firstLine="360"/>
        <w:rPr>
          <w:del w:id="345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5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45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6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return 0    #OK</w:delText>
        </w:r>
      </w:del>
    </w:p>
    <w:p w:rsidR="000A52CA" w:rsidDel="00CD205E" w:rsidRDefault="0000597C">
      <w:pPr>
        <w:widowControl/>
        <w:ind w:firstLineChars="200" w:firstLine="360"/>
        <w:rPr>
          <w:del w:id="346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6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self.cs.value(1)</w:delText>
        </w:r>
      </w:del>
    </w:p>
    <w:p w:rsidR="000A52CA" w:rsidDel="00CD205E" w:rsidRDefault="0000597C">
      <w:pPr>
        <w:widowControl/>
        <w:ind w:firstLineChars="200" w:firstLine="360"/>
        <w:rPr>
          <w:del w:id="346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6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46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6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return 1 # timeout</w:delText>
        </w:r>
      </w:del>
    </w:p>
    <w:p w:rsidR="000A52CA" w:rsidDel="00CD205E" w:rsidRDefault="0000597C">
      <w:pPr>
        <w:widowControl/>
        <w:ind w:firstLineChars="200" w:firstLine="360"/>
        <w:rPr>
          <w:del w:id="346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6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readinto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(self,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):</w:delText>
        </w:r>
      </w:del>
    </w:p>
    <w:p w:rsidR="000A52CA" w:rsidDel="00CD205E" w:rsidRDefault="0000597C">
      <w:pPr>
        <w:widowControl/>
        <w:ind w:firstLineChars="200" w:firstLine="360"/>
        <w:rPr>
          <w:del w:id="346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7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self.cs.value(0)</w:delText>
        </w:r>
      </w:del>
    </w:p>
    <w:p w:rsidR="000A52CA" w:rsidDel="00CD205E" w:rsidRDefault="0000597C">
      <w:pPr>
        <w:widowControl/>
        <w:ind w:firstLineChars="200" w:firstLine="360"/>
        <w:rPr>
          <w:del w:id="347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7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读取，直到起始字节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47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7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while self.spi.read(1,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)[0] !=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xfe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:</w:delText>
        </w:r>
      </w:del>
    </w:p>
    <w:p w:rsidR="000A52CA" w:rsidDel="00CD205E" w:rsidRDefault="0000597C">
      <w:pPr>
        <w:widowControl/>
        <w:ind w:firstLineChars="200" w:firstLine="360"/>
        <w:rPr>
          <w:del w:id="347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7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pass</w:delText>
        </w:r>
      </w:del>
    </w:p>
    <w:p w:rsidR="000A52CA" w:rsidDel="00CD205E" w:rsidRDefault="0000597C">
      <w:pPr>
        <w:widowControl/>
        <w:ind w:firstLineChars="200" w:firstLine="360"/>
        <w:rPr>
          <w:del w:id="347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7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读取数据</w:delText>
        </w:r>
      </w:del>
    </w:p>
    <w:p w:rsidR="000A52CA" w:rsidDel="00CD205E" w:rsidRDefault="0000597C">
      <w:pPr>
        <w:widowControl/>
        <w:ind w:firstLineChars="200" w:firstLine="360"/>
        <w:rPr>
          <w:del w:id="347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8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mv =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dummybuf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memoryview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[:len(buf)]</w:delText>
        </w:r>
      </w:del>
    </w:p>
    <w:p w:rsidR="000A52CA" w:rsidDel="00CD205E" w:rsidRDefault="0000597C">
      <w:pPr>
        <w:widowControl/>
        <w:ind w:firstLineChars="200" w:firstLine="360"/>
        <w:rPr>
          <w:del w:id="348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8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self.spi.write_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readinto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(mv,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48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8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读取校验和</w:delText>
        </w:r>
      </w:del>
    </w:p>
    <w:p w:rsidR="000A52CA" w:rsidDel="00CD205E" w:rsidRDefault="0000597C">
      <w:pPr>
        <w:widowControl/>
        <w:ind w:firstLineChars="200" w:firstLine="360"/>
        <w:rPr>
          <w:del w:id="348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8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48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8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48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9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self.cs.value(1)</w:delText>
        </w:r>
      </w:del>
    </w:p>
    <w:p w:rsidR="000A52CA" w:rsidDel="00CD205E" w:rsidRDefault="0000597C">
      <w:pPr>
        <w:widowControl/>
        <w:ind w:firstLineChars="200" w:firstLine="360"/>
        <w:rPr>
          <w:del w:id="349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9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49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9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write(self, token,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):</w:delText>
        </w:r>
      </w:del>
    </w:p>
    <w:p w:rsidR="000A52CA" w:rsidDel="00CD205E" w:rsidRDefault="0000597C">
      <w:pPr>
        <w:widowControl/>
        <w:ind w:firstLineChars="200" w:firstLine="360"/>
        <w:rPr>
          <w:del w:id="349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9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self.cs.value(0)</w:delText>
        </w:r>
      </w:del>
    </w:p>
    <w:p w:rsidR="000A52CA" w:rsidDel="00CD205E" w:rsidRDefault="0000597C">
      <w:pPr>
        <w:widowControl/>
        <w:ind w:firstLineChars="200" w:firstLine="360"/>
        <w:jc w:val="left"/>
        <w:rPr>
          <w:del w:id="349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49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发送</w:delText>
        </w:r>
        <w:r w:rsidDel="00CD205E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数据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块的开始、数据、校验和</w:delText>
        </w:r>
      </w:del>
    </w:p>
    <w:p w:rsidR="000A52CA" w:rsidDel="00CD205E" w:rsidRDefault="0000597C">
      <w:pPr>
        <w:widowControl/>
        <w:ind w:firstLineChars="200" w:firstLine="360"/>
        <w:rPr>
          <w:del w:id="349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0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self.spi.read(1, token)</w:delText>
        </w:r>
      </w:del>
    </w:p>
    <w:p w:rsidR="000A52CA" w:rsidDel="00CD205E" w:rsidRDefault="0000597C">
      <w:pPr>
        <w:widowControl/>
        <w:ind w:firstLineChars="200" w:firstLine="360"/>
        <w:rPr>
          <w:del w:id="350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0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50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0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50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0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50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0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检查响应</w:delText>
        </w:r>
      </w:del>
    </w:p>
    <w:p w:rsidR="000A52CA" w:rsidDel="00CD205E" w:rsidRDefault="0000597C">
      <w:pPr>
        <w:widowControl/>
        <w:ind w:firstLineChars="200" w:firstLine="360"/>
        <w:rPr>
          <w:del w:id="350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1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(self.spi.read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1, 0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)[0] &amp; 0x1f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!= 0x05:</w:delText>
        </w:r>
      </w:del>
    </w:p>
    <w:p w:rsidR="000A52CA" w:rsidDel="00CD205E" w:rsidRDefault="0000597C">
      <w:pPr>
        <w:widowControl/>
        <w:ind w:firstLineChars="200" w:firstLine="360"/>
        <w:rPr>
          <w:del w:id="351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1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self.cs.value(1)</w:delText>
        </w:r>
      </w:del>
    </w:p>
    <w:p w:rsidR="000A52CA" w:rsidDel="00CD205E" w:rsidRDefault="0000597C">
      <w:pPr>
        <w:widowControl/>
        <w:ind w:firstLineChars="200" w:firstLine="360"/>
        <w:rPr>
          <w:del w:id="351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1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51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1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return</w:delText>
        </w:r>
      </w:del>
    </w:p>
    <w:p w:rsidR="000A52CA" w:rsidDel="00CD205E" w:rsidRDefault="0000597C">
      <w:pPr>
        <w:widowControl/>
        <w:ind w:firstLineChars="200" w:firstLine="360"/>
        <w:rPr>
          <w:del w:id="351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1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等待写入完成</w:delText>
        </w:r>
      </w:del>
    </w:p>
    <w:p w:rsidR="000A52CA" w:rsidDel="00CD205E" w:rsidRDefault="0000597C">
      <w:pPr>
        <w:widowControl/>
        <w:ind w:firstLineChars="200" w:firstLine="360"/>
        <w:rPr>
          <w:del w:id="351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2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while self.spi.read(1,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)[0] == 0:</w:delText>
        </w:r>
      </w:del>
    </w:p>
    <w:p w:rsidR="000A52CA" w:rsidDel="00CD205E" w:rsidRDefault="0000597C">
      <w:pPr>
        <w:widowControl/>
        <w:ind w:firstLineChars="200" w:firstLine="360"/>
        <w:rPr>
          <w:del w:id="352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2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pass</w:delText>
        </w:r>
      </w:del>
    </w:p>
    <w:p w:rsidR="000A52CA" w:rsidDel="00CD205E" w:rsidRDefault="0000597C">
      <w:pPr>
        <w:widowControl/>
        <w:ind w:firstLineChars="200" w:firstLine="360"/>
        <w:rPr>
          <w:del w:id="352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2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self.cs.value(1)</w:delText>
        </w:r>
      </w:del>
    </w:p>
    <w:p w:rsidR="000A52CA" w:rsidDel="00CD205E" w:rsidRDefault="0000597C">
      <w:pPr>
        <w:widowControl/>
        <w:ind w:firstLineChars="200" w:firstLine="360"/>
        <w:rPr>
          <w:del w:id="352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2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52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2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write_token(self, token):</w:delText>
        </w:r>
      </w:del>
    </w:p>
    <w:p w:rsidR="000A52CA" w:rsidDel="00CD205E" w:rsidRDefault="0000597C">
      <w:pPr>
        <w:widowControl/>
        <w:ind w:firstLineChars="200" w:firstLine="360"/>
        <w:rPr>
          <w:del w:id="352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3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self.cs.value(0)</w:delText>
        </w:r>
      </w:del>
    </w:p>
    <w:p w:rsidR="000A52CA" w:rsidDel="00CD205E" w:rsidRDefault="0000597C">
      <w:pPr>
        <w:widowControl/>
        <w:ind w:firstLineChars="200" w:firstLine="360"/>
        <w:rPr>
          <w:del w:id="353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3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self.spi.read(1, token)</w:delText>
        </w:r>
      </w:del>
    </w:p>
    <w:p w:rsidR="000A52CA" w:rsidDel="00CD205E" w:rsidRDefault="0000597C">
      <w:pPr>
        <w:widowControl/>
        <w:ind w:firstLineChars="200" w:firstLine="360"/>
        <w:rPr>
          <w:del w:id="353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3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53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3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等待写入完成</w:delText>
        </w:r>
      </w:del>
    </w:p>
    <w:p w:rsidR="000A52CA" w:rsidDel="00CD205E" w:rsidRDefault="0000597C">
      <w:pPr>
        <w:widowControl/>
        <w:ind w:firstLineChars="200" w:firstLine="360"/>
        <w:rPr>
          <w:del w:id="353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3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while self.spi.read(1, 0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)[0] == 0x00:</w:delText>
        </w:r>
      </w:del>
    </w:p>
    <w:p w:rsidR="000A52CA" w:rsidDel="00CD205E" w:rsidRDefault="0000597C">
      <w:pPr>
        <w:widowControl/>
        <w:ind w:firstLineChars="200" w:firstLine="360"/>
        <w:rPr>
          <w:del w:id="353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4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pass</w:delText>
        </w:r>
      </w:del>
    </w:p>
    <w:p w:rsidR="000A52CA" w:rsidDel="00CD205E" w:rsidRDefault="0000597C">
      <w:pPr>
        <w:widowControl/>
        <w:ind w:firstLineChars="200" w:firstLine="360"/>
        <w:rPr>
          <w:del w:id="354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4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self.cs.value(1)</w:delText>
        </w:r>
      </w:del>
    </w:p>
    <w:p w:rsidR="000A52CA" w:rsidDel="00CD205E" w:rsidRDefault="0000597C">
      <w:pPr>
        <w:widowControl/>
        <w:ind w:firstLineChars="200" w:firstLine="360"/>
        <w:rPr>
          <w:del w:id="354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4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self.spi.write(b'\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xff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CD205E" w:rsidRDefault="0000597C">
      <w:pPr>
        <w:widowControl/>
        <w:ind w:firstLineChars="200" w:firstLine="360"/>
        <w:rPr>
          <w:del w:id="354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4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count(self):</w:delText>
        </w:r>
      </w:del>
    </w:p>
    <w:p w:rsidR="000A52CA" w:rsidDel="00CD205E" w:rsidRDefault="0000597C">
      <w:pPr>
        <w:widowControl/>
        <w:ind w:firstLineChars="200" w:firstLine="360"/>
        <w:rPr>
          <w:del w:id="354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4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return self.sectors</w:delText>
        </w:r>
      </w:del>
    </w:p>
    <w:p w:rsidR="000A52CA" w:rsidDel="00CD205E" w:rsidRDefault="0000597C">
      <w:pPr>
        <w:widowControl/>
        <w:ind w:firstLineChars="200" w:firstLine="360"/>
        <w:rPr>
          <w:del w:id="354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5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(self, block_num,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):</w:delText>
        </w:r>
      </w:del>
    </w:p>
    <w:p w:rsidR="000A52CA" w:rsidDel="00CD205E" w:rsidRDefault="0000597C">
      <w:pPr>
        <w:widowControl/>
        <w:ind w:firstLineChars="200" w:firstLine="360"/>
        <w:rPr>
          <w:del w:id="355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5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, err =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divmod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(len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), 512)</w:delText>
        </w:r>
      </w:del>
    </w:p>
    <w:p w:rsidR="000A52CA" w:rsidDel="00CD205E" w:rsidRDefault="0000597C">
      <w:pPr>
        <w:widowControl/>
        <w:ind w:firstLineChars="200" w:firstLine="360"/>
        <w:rPr>
          <w:del w:id="355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5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assert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and not err, 'Buffer length is invalid'</w:delText>
        </w:r>
      </w:del>
    </w:p>
    <w:p w:rsidR="000A52CA" w:rsidDel="00CD205E" w:rsidRDefault="0000597C">
      <w:pPr>
        <w:widowControl/>
        <w:ind w:firstLineChars="200" w:firstLine="360"/>
        <w:rPr>
          <w:del w:id="355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5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== 1:</w:delText>
        </w:r>
      </w:del>
    </w:p>
    <w:p w:rsidR="000A52CA" w:rsidDel="00CD205E" w:rsidRDefault="0000597C">
      <w:pPr>
        <w:widowControl/>
        <w:ind w:firstLineChars="200" w:firstLine="360"/>
        <w:rPr>
          <w:del w:id="355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5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#CMD17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：为单个块设置读取地址</w:delText>
        </w:r>
      </w:del>
    </w:p>
    <w:p w:rsidR="000A52CA" w:rsidDel="00CD205E" w:rsidRDefault="0000597C">
      <w:pPr>
        <w:widowControl/>
        <w:ind w:firstLineChars="200" w:firstLine="360"/>
        <w:rPr>
          <w:del w:id="355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6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if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(17, block_num *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cdv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0) != 0:</w:delText>
        </w:r>
      </w:del>
    </w:p>
    <w:p w:rsidR="000A52CA" w:rsidDel="00CD205E" w:rsidRDefault="0000597C">
      <w:pPr>
        <w:widowControl/>
        <w:ind w:firstLineChars="200" w:firstLine="360"/>
        <w:rPr>
          <w:del w:id="356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6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return 1</w:delText>
        </w:r>
      </w:del>
    </w:p>
    <w:p w:rsidR="000A52CA" w:rsidDel="00CD205E" w:rsidRDefault="0000597C">
      <w:pPr>
        <w:widowControl/>
        <w:ind w:firstLineChars="200" w:firstLine="360"/>
        <w:rPr>
          <w:del w:id="356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6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接收数据</w:delText>
        </w:r>
      </w:del>
    </w:p>
    <w:p w:rsidR="000A52CA" w:rsidDel="00CD205E" w:rsidRDefault="0000597C">
      <w:pPr>
        <w:widowControl/>
        <w:ind w:firstLineChars="200" w:firstLine="360"/>
        <w:rPr>
          <w:del w:id="356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6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readinto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56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6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else:</w:delText>
        </w:r>
      </w:del>
    </w:p>
    <w:p w:rsidR="000A52CA" w:rsidDel="00CD205E" w:rsidRDefault="0000597C">
      <w:pPr>
        <w:widowControl/>
        <w:ind w:firstLineChars="200" w:firstLine="360"/>
        <w:rPr>
          <w:del w:id="356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7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#CMD18: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为多个块设置读取地址</w:delText>
        </w:r>
      </w:del>
    </w:p>
    <w:p w:rsidR="000A52CA" w:rsidDel="00CD205E" w:rsidRDefault="0000597C">
      <w:pPr>
        <w:widowControl/>
        <w:ind w:firstLineChars="200" w:firstLine="360"/>
        <w:rPr>
          <w:del w:id="357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7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if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(18, block_num *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cdv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0) != 0:</w:delText>
        </w:r>
      </w:del>
    </w:p>
    <w:p w:rsidR="000A52CA" w:rsidDel="00CD205E" w:rsidRDefault="0000597C">
      <w:pPr>
        <w:widowControl/>
        <w:ind w:firstLineChars="200" w:firstLine="360"/>
        <w:rPr>
          <w:del w:id="357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7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return 1</w:delText>
        </w:r>
      </w:del>
    </w:p>
    <w:p w:rsidR="000A52CA" w:rsidDel="00CD205E" w:rsidRDefault="0000597C">
      <w:pPr>
        <w:widowControl/>
        <w:ind w:firstLineChars="200" w:firstLine="360"/>
        <w:rPr>
          <w:del w:id="357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7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offset = 0</w:delText>
        </w:r>
      </w:del>
    </w:p>
    <w:p w:rsidR="000A52CA" w:rsidDel="00CD205E" w:rsidRDefault="0000597C">
      <w:pPr>
        <w:widowControl/>
        <w:ind w:firstLineChars="200" w:firstLine="360"/>
        <w:rPr>
          <w:del w:id="357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7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mv =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memoryview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57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8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while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:</w:delText>
        </w:r>
      </w:del>
    </w:p>
    <w:p w:rsidR="000A52CA" w:rsidDel="00CD205E" w:rsidRDefault="0000597C">
      <w:pPr>
        <w:widowControl/>
        <w:ind w:firstLineChars="200" w:firstLine="360"/>
        <w:rPr>
          <w:del w:id="358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8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readinto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(mv[offset : offset + 512])</w:delText>
        </w:r>
      </w:del>
    </w:p>
    <w:p w:rsidR="000A52CA" w:rsidDel="00CD205E" w:rsidRDefault="0000597C">
      <w:pPr>
        <w:widowControl/>
        <w:ind w:firstLineChars="200" w:firstLine="360"/>
        <w:rPr>
          <w:del w:id="358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8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offset += 512</w:delText>
        </w:r>
      </w:del>
    </w:p>
    <w:p w:rsidR="000A52CA" w:rsidDel="00CD205E" w:rsidRDefault="0000597C">
      <w:pPr>
        <w:widowControl/>
        <w:ind w:firstLineChars="200" w:firstLine="360"/>
        <w:rPr>
          <w:del w:id="358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8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-= 1</w:delText>
        </w:r>
      </w:del>
    </w:p>
    <w:p w:rsidR="000A52CA" w:rsidDel="00CD205E" w:rsidRDefault="0000597C">
      <w:pPr>
        <w:widowControl/>
        <w:ind w:firstLineChars="200" w:firstLine="360"/>
        <w:rPr>
          <w:del w:id="358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8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return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_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nodata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(b'\x0c') #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12</w:delText>
        </w:r>
      </w:del>
    </w:p>
    <w:p w:rsidR="000A52CA" w:rsidDel="00CD205E" w:rsidRDefault="0000597C">
      <w:pPr>
        <w:widowControl/>
        <w:ind w:firstLineChars="200" w:firstLine="360"/>
        <w:rPr>
          <w:del w:id="358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9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return 0</w:delText>
        </w:r>
      </w:del>
    </w:p>
    <w:p w:rsidR="000A52CA" w:rsidDel="00CD205E" w:rsidRDefault="0000597C">
      <w:pPr>
        <w:widowControl/>
        <w:ind w:firstLineChars="200" w:firstLine="360"/>
        <w:rPr>
          <w:del w:id="359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9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def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writeblocks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(self, block_num,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):</w:delText>
        </w:r>
      </w:del>
    </w:p>
    <w:p w:rsidR="000A52CA" w:rsidDel="00CD205E" w:rsidRDefault="0000597C">
      <w:pPr>
        <w:widowControl/>
        <w:ind w:firstLineChars="200" w:firstLine="360"/>
        <w:rPr>
          <w:del w:id="359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9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, err =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divmod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(len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), 512)</w:delText>
        </w:r>
      </w:del>
    </w:p>
    <w:p w:rsidR="000A52CA" w:rsidDel="00CD205E" w:rsidRDefault="0000597C">
      <w:pPr>
        <w:widowControl/>
        <w:ind w:firstLineChars="200" w:firstLine="360"/>
        <w:rPr>
          <w:del w:id="359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9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assert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and not err, 'Buffer length is invalid'</w:delText>
        </w:r>
      </w:del>
    </w:p>
    <w:p w:rsidR="000A52CA" w:rsidDel="00CD205E" w:rsidRDefault="0000597C">
      <w:pPr>
        <w:widowControl/>
        <w:ind w:firstLineChars="200" w:firstLine="360"/>
        <w:rPr>
          <w:del w:id="359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59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== 1:</w:delText>
        </w:r>
      </w:del>
    </w:p>
    <w:p w:rsidR="000A52CA" w:rsidDel="00CD205E" w:rsidRDefault="0000597C">
      <w:pPr>
        <w:widowControl/>
        <w:ind w:firstLineChars="200" w:firstLine="360"/>
        <w:rPr>
          <w:del w:id="359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0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#CMD24</w:delText>
        </w:r>
        <w:r w:rsidDel="00CD205E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：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为单个块设置写入地址</w:delText>
        </w:r>
      </w:del>
    </w:p>
    <w:p w:rsidR="000A52CA" w:rsidDel="00CD205E" w:rsidRDefault="0000597C">
      <w:pPr>
        <w:widowControl/>
        <w:ind w:firstLineChars="200" w:firstLine="360"/>
        <w:rPr>
          <w:del w:id="360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0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if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(24, block_num *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cdv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0) != 0:</w:delText>
        </w:r>
      </w:del>
    </w:p>
    <w:p w:rsidR="000A52CA" w:rsidDel="00CD205E" w:rsidRDefault="0000597C">
      <w:pPr>
        <w:widowControl/>
        <w:ind w:firstLineChars="200" w:firstLine="360"/>
        <w:rPr>
          <w:del w:id="360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0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return 1</w:delText>
        </w:r>
      </w:del>
    </w:p>
    <w:p w:rsidR="000A52CA" w:rsidDel="00CD205E" w:rsidRDefault="0000597C">
      <w:pPr>
        <w:widowControl/>
        <w:ind w:firstLineChars="200" w:firstLine="360"/>
        <w:rPr>
          <w:del w:id="360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0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发送数据</w:delText>
        </w:r>
      </w:del>
    </w:p>
    <w:p w:rsidR="000A52CA" w:rsidDel="00CD205E" w:rsidRDefault="0000597C">
      <w:pPr>
        <w:widowControl/>
        <w:ind w:firstLineChars="200" w:firstLine="360"/>
        <w:rPr>
          <w:del w:id="360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0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self.write(_TOKEN_DATA,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60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1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else:</w:delText>
        </w:r>
      </w:del>
    </w:p>
    <w:p w:rsidR="000A52CA" w:rsidDel="00CD205E" w:rsidRDefault="0000597C">
      <w:pPr>
        <w:widowControl/>
        <w:ind w:firstLineChars="200" w:firstLine="360"/>
        <w:rPr>
          <w:del w:id="361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1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#CMD25</w:delText>
        </w:r>
        <w:r w:rsidDel="00CD205E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：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设置第一个块的写入地址</w:delText>
        </w:r>
      </w:del>
    </w:p>
    <w:p w:rsidR="000A52CA" w:rsidDel="00CD205E" w:rsidRDefault="0000597C">
      <w:pPr>
        <w:widowControl/>
        <w:ind w:firstLineChars="200" w:firstLine="360"/>
        <w:rPr>
          <w:del w:id="361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1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if self.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cmd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(25, block_num * self.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cdv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0) != 0:</w:delText>
        </w:r>
      </w:del>
    </w:p>
    <w:p w:rsidR="000A52CA" w:rsidDel="00CD205E" w:rsidRDefault="0000597C">
      <w:pPr>
        <w:widowControl/>
        <w:ind w:firstLineChars="200" w:firstLine="360"/>
        <w:rPr>
          <w:del w:id="361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1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return 1</w:delText>
        </w:r>
      </w:del>
    </w:p>
    <w:p w:rsidR="000A52CA" w:rsidDel="00CD205E" w:rsidRDefault="0000597C">
      <w:pPr>
        <w:widowControl/>
        <w:ind w:firstLineChars="200" w:firstLine="360"/>
        <w:rPr>
          <w:del w:id="361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1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发送数据</w:delText>
        </w:r>
      </w:del>
    </w:p>
    <w:p w:rsidR="000A52CA" w:rsidDel="00CD205E" w:rsidRDefault="0000597C">
      <w:pPr>
        <w:widowControl/>
        <w:ind w:firstLineChars="200" w:firstLine="360"/>
        <w:rPr>
          <w:del w:id="361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2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offset = 0</w:delText>
        </w:r>
      </w:del>
    </w:p>
    <w:p w:rsidR="000A52CA" w:rsidDel="00CD205E" w:rsidRDefault="0000597C">
      <w:pPr>
        <w:widowControl/>
        <w:ind w:firstLineChars="200" w:firstLine="360"/>
        <w:rPr>
          <w:del w:id="362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2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mv =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memoryview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buf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62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2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while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:</w:delText>
        </w:r>
      </w:del>
    </w:p>
    <w:p w:rsidR="000A52CA" w:rsidDel="00CD205E" w:rsidRDefault="0000597C">
      <w:pPr>
        <w:widowControl/>
        <w:ind w:firstLineChars="200" w:firstLine="360"/>
        <w:rPr>
          <w:del w:id="362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2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self.write(_TOKEN_CMD25, mv[offset : offset + 512])</w:delText>
        </w:r>
      </w:del>
    </w:p>
    <w:p w:rsidR="000A52CA" w:rsidDel="00CD205E" w:rsidRDefault="0000597C">
      <w:pPr>
        <w:widowControl/>
        <w:ind w:firstLineChars="200" w:firstLine="360"/>
        <w:rPr>
          <w:del w:id="362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2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offset += 512</w:delText>
        </w:r>
      </w:del>
    </w:p>
    <w:p w:rsidR="000A52CA" w:rsidDel="00CD205E" w:rsidRDefault="0000597C">
      <w:pPr>
        <w:widowControl/>
        <w:ind w:firstLineChars="200" w:firstLine="360"/>
        <w:rPr>
          <w:del w:id="362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3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nblocks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-= 1</w:delText>
        </w:r>
      </w:del>
    </w:p>
    <w:p w:rsidR="000A52CA" w:rsidDel="00CD205E" w:rsidRDefault="0000597C">
      <w:pPr>
        <w:widowControl/>
        <w:ind w:firstLineChars="200" w:firstLine="360"/>
        <w:rPr>
          <w:del w:id="363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3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self.write_token(_TOKEN_STOP_TRAN)</w:delText>
        </w:r>
      </w:del>
    </w:p>
    <w:p w:rsidR="000A52CA" w:rsidDel="00CD205E" w:rsidRDefault="0000597C">
      <w:pPr>
        <w:widowControl/>
        <w:ind w:firstLineChars="200" w:firstLine="360"/>
        <w:rPr>
          <w:del w:id="363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3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return 0</w:delText>
        </w:r>
      </w:del>
    </w:p>
    <w:p w:rsidR="000A52CA" w:rsidDel="00CD205E" w:rsidRDefault="0000597C">
      <w:pPr>
        <w:widowControl/>
        <w:ind w:firstLineChars="200" w:firstLine="360"/>
        <w:rPr>
          <w:del w:id="363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3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if  __name__ == '__main__':</w:delText>
        </w:r>
      </w:del>
    </w:p>
    <w:p w:rsidR="000A52CA" w:rsidDel="00CD205E" w:rsidRDefault="0000597C">
      <w:pPr>
        <w:widowControl/>
        <w:ind w:firstLineChars="200" w:firstLine="360"/>
        <w:rPr>
          <w:del w:id="3637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38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sd =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SDCard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(machine.SPI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2,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sck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=Pin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18), 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mosi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=Pin(23), miso=Pin(19)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Pin(5)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</w:del>
    </w:p>
    <w:p w:rsidR="000A52CA" w:rsidDel="00CD205E" w:rsidRDefault="0000597C">
      <w:pPr>
        <w:widowControl/>
        <w:ind w:firstLineChars="200" w:firstLine="360"/>
        <w:rPr>
          <w:del w:id="3639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40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#sd = machine.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SDCard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(slot=2)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可以直接使用内置的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SD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卡模块</w:delText>
        </w:r>
      </w:del>
    </w:p>
    <w:p w:rsidR="000A52CA" w:rsidDel="00CD205E" w:rsidRDefault="0000597C">
      <w:pPr>
        <w:widowControl/>
        <w:ind w:firstLineChars="200" w:firstLine="360"/>
        <w:rPr>
          <w:del w:id="3641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42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uos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.mount(sd, '/sd')    #</w:delText>
        </w:r>
        <w:r w:rsidDel="00CD205E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挂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载文件系统</w:delText>
        </w:r>
      </w:del>
    </w:p>
    <w:p w:rsidR="000A52CA" w:rsidDel="00CD205E" w:rsidRDefault="0000597C">
      <w:pPr>
        <w:widowControl/>
        <w:ind w:firstLineChars="200" w:firstLine="360"/>
        <w:rPr>
          <w:del w:id="3643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44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uos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listdir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('/sd')   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打印文件结构</w:delText>
        </w:r>
      </w:del>
    </w:p>
    <w:p w:rsidR="00CD205E" w:rsidRDefault="0000597C">
      <w:pPr>
        <w:widowControl/>
        <w:ind w:firstLineChars="200" w:firstLine="360"/>
        <w:rPr>
          <w:ins w:id="3645" w:author="lll" w:date="2022-07-12T22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646" w:author="lll" w:date="2022-07-12T22:46:00Z"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uos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</w:delText>
        </w:r>
        <w:r w:rsidDel="00CD205E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umount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('/sd')     #</w:delText>
        </w:r>
        <w:r w:rsidDel="00CD205E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卸载文件系统</w:delText>
        </w:r>
      </w:del>
    </w:p>
    <w:p w:rsidR="00CD205E" w:rsidRDefault="00CD205E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0A52CA" w:rsidDel="003F203E" w:rsidRDefault="000A52CA">
      <w:pPr>
        <w:widowControl/>
        <w:ind w:firstLineChars="200" w:firstLine="360"/>
        <w:rPr>
          <w:del w:id="3647" w:author="Admin" w:date="2022-01-27T16:4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0A52CA" w:rsidRDefault="000A52CA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0A52CA" w:rsidRDefault="000A52CA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br w:type="page"/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3648" w:name="_Toc84581229"/>
      <w:bookmarkStart w:id="3649" w:name="_Toc84102805"/>
      <w:bookmarkStart w:id="3650" w:name="_Toc116980558"/>
      <w:r>
        <w:rPr>
          <w:rFonts w:ascii="黑体" w:eastAsia="黑体" w:hAnsi="黑体"/>
          <w:b w:val="0"/>
          <w:color w:val="000000" w:themeColor="text1"/>
          <w:sz w:val="28"/>
        </w:rPr>
        <w:lastRenderedPageBreak/>
        <w:t xml:space="preserve">6.2.3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设置WiFi的STA模式示例</w:t>
      </w:r>
      <w:bookmarkEnd w:id="3648"/>
      <w:bookmarkEnd w:id="3649"/>
      <w:bookmarkEnd w:id="3650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.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IDF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/event_groups.h"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"esp_wifi.h"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lwip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/err.h"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lwip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/sys.h"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的配置，可以修改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EXAMPLE_ESP_WIFI_SSID      CONFIG_ESP_WIFI_SSID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SSID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EXAMPLE_ESP_WIFI_PASS      CONFIG_ESP_WIFI_PASSWORD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密码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EXAMPLE_ESP_MAXIMUM_RETRY CONFIG_ESP_MAXIMUM_RETRY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最大重试数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事件组在连接时发出信号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事件组允许每个事件使用多个位，但是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本程序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只关心两个事件：已通过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连接到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；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重试次数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达到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最多后，无法连接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WIFI_CONNECTED_BIT BIT0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WIFI_FAIL_BIT        BIT1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char *TAG = "wifi station";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字符串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int s_retry_num = 0;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连接次数变量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event_handler(void* arg, esp_event_base_t event_base, int32_t event_id, void* event_data)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事件句柄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(event_base == WIFI_EVENT &amp;&amp; event_id == WIFI_EVENT_STA_START)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esp_wifi_connect();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 else if (event_base == WIFI_EVENT &amp;&amp; event_id == WIFI_EVENT_STA_DISCONNECTED)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(s_retry_num &lt; EXAMPLE_ESP_MAXIMUM_RETRY)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esp_wifi_connect();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开始连接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s_retry_num++;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次数累加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"retry to connect to the AP");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 w:val="18"/>
          <w:szCs w:val="18"/>
        </w:rPr>
        <w:t>重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else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xEventGroupSetBits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(s_wifi_event_group, WIFI_FAIL_BIT);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ESP_LOGI(TAG,"connect to the AP fail");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连接失败信息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else if (event_base == IP_EVENT &amp;&amp; event_id == IP_EVENT_STA_GOT_IP)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ip_event_got_ip_t* event = (ip_event_got_ip_t*) event_data;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"got ip:" IPSTR, IP2STR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&amp;event-&gt;ip_info.ip)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s_retry_num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xEventGroupSetBits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(s_wifi_event_group, WIFI_CONNECTED_BIT);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wifi_init_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站点初始化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s_wifi_event_group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xEventGroupCreate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_create_default_wifi_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wifi_init_config_t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WIFI_INIT_CONFIG_DEFAULT();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esp_event_handler_instance_t instance_any_id;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esp_event_handler_instance_t instance_got_ip;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ESP_ERROR_CHECK(esp_event_handler_instance_register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WIFI_EVENT, ESP_EVENT_ANY_ID, &amp;event_handler, NULL, &amp;instance_any_id)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ESP_ERROR_CHECK(esp_event_handler_instance_register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IP_EVENT, IP_EVENT_STA_GOT_IP, &amp;event_handler, NULL, &amp;instance_got_ip)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wifi_config_t wifi_config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配置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EXAMPLE_ESP_WIFI_SSID,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password = EXAMPLE_ESP_WIFI_PASS,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 xml:space="preserve">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threshold.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WIFI_AUTH_WPA2_PSK,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.pmf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.capable = true,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required = false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ESP_ERROR_CHECK(esp_wifi_set_mode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WIFI_MODE_STA)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站点模式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ESP_ERROR_CHECK(esp_wifi_set_config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ESP_IF_WIFI_STA, &amp;wifi_config)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ESP_ERROR_CHECK(esp_wifi_start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"wifi_init_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finished.");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等待连接成功或失败事件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EventBits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 bits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xEventGroupWaitBits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(s_wifi_event_group,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WIFI_CONNECTED_BIT | WIFI_FAIL_BIT,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pdFALSE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pdFALSE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_DELAY);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xEventGroupWaitBits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返回调用之前的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比特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，可以测试实际发生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事件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(bits &amp; WIFI_CONNECTED_BIT)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成功打印信息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"connected to ap SSID:%s password:%s",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EXAMPLE_ESP_WIFI_SSID, EXAMPLE_ESP_WIFI_PASS);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if (bits &amp; WIFI_FAIL_BIT)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失败打印信息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"Failed to connect to SSID:%s, password:%s",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EXAMPLE_ESP_WIFI_SSID, EXAMPLE_ESP_WIFI_PASS);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} else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ESP_LOGE(TAG, "UNEXPECTED EVENT"); 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注销后将不处理该事件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ESP_ERROR_CHECK(esp_event_handler_instance_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unregister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IP_EVENT, IP_EVENT_STA_GOT_IP, instance_got_ip)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; 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ESP_ERROR_CHECK(esp_event_handler_instance_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unregister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WIFI_EVENT, ESP_EVENT_ANY_ID, instance_any_id)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vEventGroupDelete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(s_wifi_event_group);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主程序入口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esp_err_t ret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_flash_init();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(ret == ESP_ERR_NVS_NO_FREE_PAGES || ret == ESP_ERR_NVS_NEW_VERSION_FOUND)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ESP_ERROR_CHECK(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_flash_erase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ret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ESP_ERROR_CHECK(ret);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"ESP_WIFI_MODE_STA");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wifi_init_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. 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Arduino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Arduino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"WiFi.h"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setup()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WiFi.begin("</w:t>
      </w:r>
      <w:ins w:id="3651" w:author="lll" w:date="2022-07-13T23:51:00Z">
        <w:r w:rsidR="005B4C18" w:rsidRPr="005B4C18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myssid", "mypassword</w:t>
        </w:r>
      </w:ins>
      <w:del w:id="3652" w:author="lll" w:date="2022-07-13T23:51:00Z">
        <w:r w:rsidDel="005B4C18">
          <w:rPr>
            <w:rFonts w:ascii="HelveticaNeue-Light-Identity-H" w:eastAsia="宋体" w:hAnsi="HelveticaNeue-Light-Identity-H" w:cs="宋体" w:hint="eastAsia"/>
            <w:color w:val="FF0000"/>
            <w:kern w:val="0"/>
            <w:sz w:val="18"/>
            <w:szCs w:val="18"/>
          </w:rPr>
          <w:delText>testAP</w:delText>
        </w:r>
        <w:r w:rsidDel="005B4C18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", "12345678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setAutoReconnect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(true);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loop()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是否连接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isConnected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本地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IP:");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localIP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本地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IPv6:");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localIPv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6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Serial.print("mac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地址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macAddress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休息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getSleep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获取状态</w:t>
      </w:r>
      <w:del w:id="3653" w:author="lll" w:date="2022-07-14T00:26:00Z"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吗</w:delText>
        </w:r>
      </w:del>
      <w:ins w:id="3654" w:author="lll" w:date="2022-07-14T00:26:00Z">
        <w:r w:rsidR="00900189">
          <w:rPr>
            <w:rFonts w:ascii="HelveticaNeue-Light-Identity-H" w:eastAsia="宋体" w:hAnsi="HelveticaNeue-Light-Identity-H" w:cs="宋体" w:hint="eastAsia"/>
            <w:color w:val="FF00FF"/>
            <w:kern w:val="0"/>
            <w:sz w:val="18"/>
            <w:szCs w:val="18"/>
          </w:rPr>
          <w:t>码</w:t>
        </w:r>
      </w:ins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getStatusBits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getTxPower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getTxPower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是否自动连接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getAutoConnect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是否自动重连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getAutoReconnect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获取模式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getMode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获取主机名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getHostname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获取网关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IP:");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gatewayIP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dnsIP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dnsIP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状态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(WiFi.status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delay(1000);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3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. 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M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icroPython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B91161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3655" w:author="lll" w:date="2022-07-10T22:47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作为站点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STA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连接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Wi</w:t>
        </w:r>
      </w:ins>
      <w:ins w:id="3656" w:author="Admin" w:date="2022-10-18T17:15:00Z">
        <w:r w:rsidR="00536B5E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-</w:t>
        </w:r>
      </w:ins>
      <w:ins w:id="3657" w:author="lll" w:date="2022-07-10T22:47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Fi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基站，</w:t>
        </w:r>
      </w:ins>
      <w:r w:rsidR="0000597C"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B91161" w:rsidRPr="00B91161" w:rsidRDefault="00B91161" w:rsidP="00B91161">
      <w:pPr>
        <w:widowControl/>
        <w:ind w:firstLineChars="200" w:firstLine="360"/>
        <w:rPr>
          <w:ins w:id="3658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59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import network</w:t>
        </w:r>
      </w:ins>
    </w:p>
    <w:p w:rsidR="00B91161" w:rsidRPr="00B91161" w:rsidRDefault="00B91161" w:rsidP="00B91161">
      <w:pPr>
        <w:widowControl/>
        <w:ind w:firstLineChars="200" w:firstLine="360"/>
        <w:rPr>
          <w:ins w:id="3660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61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wlan = network.WLAN(network.STA_IF)</w:t>
        </w:r>
      </w:ins>
    </w:p>
    <w:p w:rsidR="00B91161" w:rsidRPr="00B91161" w:rsidRDefault="00B91161" w:rsidP="00B91161">
      <w:pPr>
        <w:widowControl/>
        <w:ind w:firstLineChars="200" w:firstLine="360"/>
        <w:rPr>
          <w:ins w:id="3662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63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wlan.active(True)</w:t>
        </w:r>
      </w:ins>
    </w:p>
    <w:p w:rsidR="00B91161" w:rsidRPr="00B91161" w:rsidRDefault="00B91161" w:rsidP="00B91161">
      <w:pPr>
        <w:widowControl/>
        <w:ind w:firstLineChars="200" w:firstLine="360"/>
        <w:rPr>
          <w:ins w:id="3664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65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if not wlan.isconnected():</w:t>
        </w:r>
      </w:ins>
    </w:p>
    <w:p w:rsidR="00B91161" w:rsidRPr="00B91161" w:rsidRDefault="00B91161" w:rsidP="00B91161">
      <w:pPr>
        <w:widowControl/>
        <w:ind w:firstLineChars="200" w:firstLine="360"/>
        <w:rPr>
          <w:ins w:id="3666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67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print('connecting to network...')</w:t>
        </w:r>
      </w:ins>
    </w:p>
    <w:p w:rsidR="00B91161" w:rsidRPr="00B91161" w:rsidRDefault="00B91161" w:rsidP="00B91161">
      <w:pPr>
        <w:widowControl/>
        <w:ind w:firstLineChars="200" w:firstLine="360"/>
        <w:rPr>
          <w:ins w:id="3668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69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wlan.connect('testAP', '12345678')   #</w:t>
        </w:r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连接到</w:t>
        </w:r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AP</w:t>
        </w:r>
      </w:ins>
    </w:p>
    <w:p w:rsidR="00B91161" w:rsidRPr="00B91161" w:rsidRDefault="00B91161" w:rsidP="00B91161">
      <w:pPr>
        <w:widowControl/>
        <w:ind w:firstLineChars="200" w:firstLine="360"/>
        <w:rPr>
          <w:ins w:id="3670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71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#'SSID'</w:t>
        </w:r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：</w:t>
        </w:r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WiFi</w:t>
        </w:r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账号名</w:t>
        </w:r>
      </w:ins>
    </w:p>
    <w:p w:rsidR="00B91161" w:rsidRPr="00B91161" w:rsidRDefault="00B91161" w:rsidP="00B91161">
      <w:pPr>
        <w:widowControl/>
        <w:ind w:firstLineChars="200" w:firstLine="360"/>
        <w:rPr>
          <w:ins w:id="3672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73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#'PASSWORD'</w:t>
        </w:r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：</w:t>
        </w:r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WiFi</w:t>
        </w:r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密码</w:t>
        </w:r>
      </w:ins>
    </w:p>
    <w:p w:rsidR="00B91161" w:rsidRPr="00B91161" w:rsidRDefault="00B91161" w:rsidP="00B91161">
      <w:pPr>
        <w:widowControl/>
        <w:ind w:firstLineChars="200" w:firstLine="360"/>
        <w:rPr>
          <w:ins w:id="3674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75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while not wlan.isconnected():</w:t>
        </w:r>
      </w:ins>
    </w:p>
    <w:p w:rsidR="00B91161" w:rsidRPr="00B91161" w:rsidRDefault="00B91161" w:rsidP="00B91161">
      <w:pPr>
        <w:widowControl/>
        <w:ind w:firstLineChars="200" w:firstLine="360"/>
        <w:rPr>
          <w:ins w:id="3676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77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pass</w:t>
        </w:r>
      </w:ins>
    </w:p>
    <w:p w:rsidR="000A52CA" w:rsidDel="00B91161" w:rsidRDefault="00B91161" w:rsidP="00B91161">
      <w:pPr>
        <w:widowControl/>
        <w:ind w:firstLineChars="200" w:firstLine="360"/>
        <w:rPr>
          <w:del w:id="3678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79" w:author="lll" w:date="2022-07-10T22:46:00Z">
        <w:r w:rsidRPr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print('network config:', wlan.ifconfig())</w:t>
        </w:r>
      </w:ins>
      <w:del w:id="3680" w:author="lll" w:date="2022-07-10T22:46:00Z">
        <w:r w:rsidR="0000597C"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import network as nw</w:delText>
        </w:r>
      </w:del>
    </w:p>
    <w:p w:rsidR="000A52CA" w:rsidDel="00B91161" w:rsidRDefault="0000597C">
      <w:pPr>
        <w:widowControl/>
        <w:ind w:firstLineChars="200" w:firstLine="360"/>
        <w:rPr>
          <w:del w:id="3681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82" w:author="lll" w:date="2022-07-10T22:46:00Z"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wl = nw.WLAN(nw.STA_IF)  </w:delText>
        </w:r>
        <w:r w:rsidDel="00B9116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B9116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站点模式</w:delText>
        </w:r>
      </w:del>
    </w:p>
    <w:p w:rsidR="000A52CA" w:rsidDel="00B91161" w:rsidRDefault="0000597C">
      <w:pPr>
        <w:widowControl/>
        <w:ind w:firstLineChars="200" w:firstLine="360"/>
        <w:rPr>
          <w:del w:id="3683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84" w:author="lll" w:date="2022-07-10T22:46:00Z"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wl.active(True)   </w:delText>
        </w:r>
        <w:r w:rsidDel="00B9116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B9116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激活接口</w:delText>
        </w:r>
      </w:del>
    </w:p>
    <w:p w:rsidR="000A52CA" w:rsidDel="00B91161" w:rsidRDefault="0000597C">
      <w:pPr>
        <w:widowControl/>
        <w:ind w:firstLineChars="200" w:firstLine="360"/>
        <w:rPr>
          <w:del w:id="3685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86" w:author="lll" w:date="2022-07-10T22:46:00Z"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wl.connect( "</w:delText>
        </w:r>
        <w:r w:rsidDel="00B9116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testAP</w:delText>
        </w:r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", "12345678")  #</w:delText>
        </w:r>
        <w:r w:rsidDel="00B9116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连接设置的热点</w:delText>
        </w:r>
      </w:del>
    </w:p>
    <w:p w:rsidR="000A52CA" w:rsidDel="00B91161" w:rsidRDefault="0000597C">
      <w:pPr>
        <w:widowControl/>
        <w:ind w:firstLineChars="200" w:firstLine="360"/>
        <w:rPr>
          <w:del w:id="3687" w:author="lll" w:date="2022-07-10T22:46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88" w:author="lll" w:date="2022-07-10T22:46:00Z"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wl.</w:delText>
        </w:r>
        <w:r w:rsidDel="00B9116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isconnected</w:delText>
        </w:r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()</w:delText>
        </w:r>
      </w:del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689" w:author="lll" w:date="2022-07-10T22:46:00Z"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print (wl.</w:delText>
        </w:r>
        <w:r w:rsidDel="00B91161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ifconfig</w:delText>
        </w:r>
        <w:r w:rsidDel="00B9116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B91161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</w:delText>
        </w:r>
        <w:r w:rsidDel="00B9116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B91161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输出</w:delText>
        </w:r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IP</w:delText>
        </w:r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、子网掩码、网关、</w:delText>
        </w:r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DNS</w:delText>
        </w:r>
        <w:r w:rsidDel="00B9116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服务器信息</w:delText>
        </w:r>
      </w:del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3690" w:name="_Toc84581230"/>
      <w:bookmarkStart w:id="3691" w:name="_Toc84102806"/>
      <w:bookmarkStart w:id="3692" w:name="_Toc116980559"/>
      <w:r>
        <w:rPr>
          <w:rFonts w:ascii="黑体" w:eastAsia="黑体" w:hAnsi="黑体"/>
          <w:b w:val="0"/>
          <w:color w:val="000000" w:themeColor="text1"/>
          <w:sz w:val="28"/>
        </w:rPr>
        <w:t xml:space="preserve">6.2.4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扫描AP示例</w:t>
      </w:r>
      <w:bookmarkEnd w:id="3690"/>
      <w:bookmarkEnd w:id="3691"/>
      <w:bookmarkEnd w:id="3692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.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/event_groups.h"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"esp_wifi.h"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DEFAULT_SCAN_LIST_SIZE CONFIG_EXAMPLE_SCAN_LIST_SIZE //10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个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static const char *TAG = "scan";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print_auth_mode(int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打印不同的认证模式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switch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WIFI_AUTH_OPEN: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_AUTH_OPEN");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WIFI_AUTH_WEP: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_AUTH_WEP");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WIFI_AUTH_WPA_PSK: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_AUTH_WPA_PSK");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WIFI_AUTH_WPA2_PSK: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_AUTH_WPA2_PSK");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WIFI_AUTH_WPA_WPA2_PSK: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_AUTH_WPA_WPA2_PSK");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WIFI_AUTH_WPA2_ENTERPRISE: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_AUTH_WPA2_ENTERPRISE");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WIFI_AUTH_WPA3_PSK: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_AUTH_WPA3_PSK");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WIFI_AUTH_WPA2_WPA3_PSK: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_AUTH_WPA2_WPA3_PSK");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default: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_AUTH_UNKNOWN");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print_cipher_type(int pairwise_cipher, int group_cipher)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打印不同的加密方式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switch (pairwise_cipher)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WIFI_CIPHER_TYPE_NONE: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"Pairwise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_CIPHER_TYPE_NONE");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WIFI_CIPHER_TYPE_WEP40: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"Pairwise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_CIPHER_TYPE_WEP40");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WIFI_CIPHER_TYPE_WEP104: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"Pairwise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_CIPHER_TYPE_WEP104");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WIFI_CIPHER_TYPE_TKIP: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"Pairwise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_CIPHER_TYPE_TKIP");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WIFI_CIPHER_TYPE_CCMP: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"Pairwise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_CIPHER_TYPE_CCMP");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WIFI_CIPHER_TYPE_TKIP_CCMP: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"Pairwise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_CIPHER_TYPE_TKIP_CCMP");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default: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"Pairwise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_CIPHER_TYPE_UNKNOWN");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switch (group_cipher)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WIFI_CIPHER_TYPE_NONE: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"Group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_CIPHER_TYPE_NONE");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WIFI_CIPHER_TYPE_WEP40: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"Group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_CIPHER_TYPE_WEP40");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WIFI_CIPHER_TYPE_WEP104: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"Group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_CIPHER_TYPE_WEP104");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WIFI_CIPHER_TYPE_TKIP: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"Group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_CIPHER_TYPE_TKIP");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WIFI_CIPHER_TYPE_CCMP: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"Group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_CIPHER_TYPE_CCMP");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WIFI_CIPHER_TYPE_TKIP_CCMP: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"Group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_CIPHER_TYPE_TKIP_CCMP");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default: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"Group Cipher \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_CIPHER_TYPE_UNKNOWN");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wifi_scan(void)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作为站点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并指定扫描方法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网络接口初始化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创建事件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_create_default_wifi_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站点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assert(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初始化站点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wifi_init_config_t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WIFI_INIT_CONFIG_DEFAULT();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初始化配置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16_t number = DEFAULT_SCAN_LIST_SIZE;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最大扫描数量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wifi_ap_record_t ap_info[DEFAULT_SCAN_LIST_SIZE];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16_t ap_count = 0;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memset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(ap_info, 0,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ap_info)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存储信息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ESP_ERROR_CHECK(esp_wifi_set_mode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WIFI_MODE_STA)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模式设定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ESP_ERROR_CHECK(esp_wifi_start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启动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ESP_ERROR_CHECK(esp_wifi_scan_start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NULL, true)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开始扫描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ESP_ERROR_CHECK(esp_wifi_scan_get_ap_records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&amp;number, ap_info)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记录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ESP_ERROR_CHECK(esp_wifi_scan_get_ap_num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&amp;ap_count)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数量累计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"Total APs scanned = %u", ap_count);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for (int i = 0;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 &lt; DEFAULT_SCAN_LIST_SIZE) &amp;&amp; (i &lt; ap_count); i++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"SSID \t\t%s", ap_info[i].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个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AP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"RSSI \t\t%d", ap_info[i].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rssi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print_auth_mode(ap_info[i].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(ap_info[i].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!= WIFI_AUTH_WEP)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print_cipher_type(ap_info[i].pairwise_cipher, ap_info[i].group_cipher);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"Channel \t\t%d\n", ap_info[i].primary);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主程序入口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esp_err_t ret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_flash_init();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初始化闪存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NVS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(ret == ESP_ERR_NVS_NO_FREE_PAGES || ret == ESP_ERR_NVS_NEW_VERSION_FOUND)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ESP_ERROR_CHECK(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_flash_erase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ret 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wifi_scan();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开启扫描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 xml:space="preserve">2. </w:t>
      </w:r>
      <w:r>
        <w:rPr>
          <w:rFonts w:ascii="Times New Roman" w:eastAsia="宋体" w:hAnsi="Times New Roman" w:cs="Times New Roman" w:hint="eastAsia"/>
          <w:color w:val="FF000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代码如下：</w:t>
      </w:r>
    </w:p>
    <w:p w:rsidR="00900189" w:rsidRPr="00900189" w:rsidRDefault="00900189" w:rsidP="00900189">
      <w:pPr>
        <w:ind w:firstLineChars="200" w:firstLine="360"/>
        <w:rPr>
          <w:ins w:id="3693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94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"WiFi.h"</w:t>
        </w:r>
      </w:ins>
    </w:p>
    <w:p w:rsidR="00900189" w:rsidRPr="00900189" w:rsidRDefault="00900189" w:rsidP="00900189">
      <w:pPr>
        <w:ind w:firstLineChars="200" w:firstLine="360"/>
        <w:rPr>
          <w:ins w:id="3695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96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setup()</w:t>
        </w:r>
      </w:ins>
    </w:p>
    <w:p w:rsidR="00900189" w:rsidRPr="00900189" w:rsidRDefault="00900189" w:rsidP="00900189">
      <w:pPr>
        <w:ind w:firstLineChars="200" w:firstLine="360"/>
        <w:rPr>
          <w:ins w:id="3697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698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900189" w:rsidRPr="00900189" w:rsidRDefault="00900189" w:rsidP="00900189">
      <w:pPr>
        <w:ind w:firstLineChars="200" w:firstLine="360"/>
        <w:rPr>
          <w:ins w:id="3699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00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Serial.begin(115200);</w:t>
        </w:r>
      </w:ins>
    </w:p>
    <w:p w:rsidR="00900189" w:rsidRPr="00900189" w:rsidRDefault="00900189" w:rsidP="00900189">
      <w:pPr>
        <w:ind w:firstLineChars="200" w:firstLine="360"/>
        <w:rPr>
          <w:ins w:id="3701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02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设置</w:t>
        </w:r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Wi</w:t>
        </w:r>
      </w:ins>
      <w:ins w:id="3703" w:author="Admin" w:date="2022-10-18T17:16:00Z">
        <w:r w:rsidR="00536B5E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-</w:t>
        </w:r>
      </w:ins>
      <w:ins w:id="3704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Fi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站点模式，并断开连接的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AP</w:t>
        </w:r>
      </w:ins>
    </w:p>
    <w:p w:rsidR="00900189" w:rsidRPr="00900189" w:rsidRDefault="00900189" w:rsidP="00900189">
      <w:pPr>
        <w:ind w:firstLineChars="200" w:firstLine="360"/>
        <w:rPr>
          <w:ins w:id="3705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06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WiFi.mode(WIFI_STA);</w:t>
        </w:r>
      </w:ins>
    </w:p>
    <w:p w:rsidR="00900189" w:rsidRPr="00900189" w:rsidRDefault="00900189" w:rsidP="00900189">
      <w:pPr>
        <w:ind w:firstLineChars="200" w:firstLine="360"/>
        <w:rPr>
          <w:ins w:id="3707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08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WiFi.disconnect();</w:t>
        </w:r>
      </w:ins>
    </w:p>
    <w:p w:rsidR="00900189" w:rsidRPr="00900189" w:rsidRDefault="00900189" w:rsidP="00900189">
      <w:pPr>
        <w:ind w:firstLineChars="200" w:firstLine="360"/>
        <w:rPr>
          <w:ins w:id="3709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10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delay(100);</w:t>
        </w:r>
      </w:ins>
    </w:p>
    <w:p w:rsidR="00900189" w:rsidRPr="00900189" w:rsidRDefault="00900189" w:rsidP="00900189">
      <w:pPr>
        <w:ind w:firstLineChars="200" w:firstLine="360"/>
        <w:rPr>
          <w:ins w:id="3711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12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Serial.println("Setup done");</w:t>
        </w:r>
      </w:ins>
    </w:p>
    <w:p w:rsidR="00900189" w:rsidRPr="00900189" w:rsidRDefault="00900189" w:rsidP="00900189">
      <w:pPr>
        <w:ind w:firstLineChars="200" w:firstLine="360"/>
        <w:rPr>
          <w:ins w:id="3713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14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900189" w:rsidRPr="00900189" w:rsidRDefault="00900189" w:rsidP="00900189">
      <w:pPr>
        <w:ind w:firstLineChars="200" w:firstLine="360"/>
        <w:rPr>
          <w:ins w:id="3715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16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>void loop()</w:t>
        </w:r>
      </w:ins>
    </w:p>
    <w:p w:rsidR="00900189" w:rsidRPr="00900189" w:rsidRDefault="00900189" w:rsidP="00900189">
      <w:pPr>
        <w:ind w:firstLineChars="200" w:firstLine="360"/>
        <w:rPr>
          <w:ins w:id="3717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18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900189" w:rsidRPr="00900189" w:rsidRDefault="00900189" w:rsidP="00900189">
      <w:pPr>
        <w:ind w:firstLineChars="200" w:firstLine="360"/>
        <w:rPr>
          <w:ins w:id="3719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20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Serial.println("scan start");</w:t>
        </w:r>
      </w:ins>
    </w:p>
    <w:p w:rsidR="00900189" w:rsidRPr="00900189" w:rsidRDefault="00900189" w:rsidP="00900189">
      <w:pPr>
        <w:ind w:firstLineChars="200" w:firstLine="360"/>
        <w:rPr>
          <w:ins w:id="3721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22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</w:ins>
      <w:ins w:id="3723" w:author="lll" w:date="2022-07-14T00:25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返回发现的</w:t>
        </w:r>
      </w:ins>
      <w:ins w:id="3724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Wi</w:t>
        </w:r>
      </w:ins>
      <w:ins w:id="3725" w:author="Admin" w:date="2022-10-18T17:16:00Z">
        <w:r w:rsidR="00536B5E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-</w:t>
        </w:r>
      </w:ins>
      <w:ins w:id="3726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Fi</w:t>
        </w:r>
      </w:ins>
      <w:ins w:id="3727" w:author="lll" w:date="2022-07-14T00:25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数量</w:t>
        </w:r>
      </w:ins>
    </w:p>
    <w:p w:rsidR="00900189" w:rsidRPr="00900189" w:rsidRDefault="00900189" w:rsidP="00900189">
      <w:pPr>
        <w:ind w:firstLineChars="200" w:firstLine="360"/>
        <w:rPr>
          <w:ins w:id="372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29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n = WiFi.scanNetworks();</w:t>
        </w:r>
      </w:ins>
    </w:p>
    <w:p w:rsidR="00900189" w:rsidRPr="00900189" w:rsidRDefault="00900189" w:rsidP="00900189">
      <w:pPr>
        <w:ind w:firstLineChars="200" w:firstLine="360"/>
        <w:rPr>
          <w:ins w:id="373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31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Serial.println("scan done");</w:t>
        </w:r>
      </w:ins>
    </w:p>
    <w:p w:rsidR="00900189" w:rsidRPr="00900189" w:rsidRDefault="00900189" w:rsidP="00900189">
      <w:pPr>
        <w:ind w:firstLineChars="200" w:firstLine="360"/>
        <w:rPr>
          <w:ins w:id="373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33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(n == 0) {</w:t>
        </w:r>
      </w:ins>
    </w:p>
    <w:p w:rsidR="00900189" w:rsidRPr="00900189" w:rsidRDefault="00900189" w:rsidP="00900189">
      <w:pPr>
        <w:ind w:firstLineChars="200" w:firstLine="360"/>
        <w:rPr>
          <w:ins w:id="373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35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Serial.println("no networks found");</w:t>
        </w:r>
      </w:ins>
    </w:p>
    <w:p w:rsidR="00900189" w:rsidRPr="00900189" w:rsidRDefault="00900189" w:rsidP="00900189">
      <w:pPr>
        <w:ind w:firstLineChars="200" w:firstLine="360"/>
        <w:rPr>
          <w:ins w:id="373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37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 else {</w:t>
        </w:r>
      </w:ins>
    </w:p>
    <w:p w:rsidR="00900189" w:rsidRPr="00900189" w:rsidRDefault="00900189" w:rsidP="00900189">
      <w:pPr>
        <w:ind w:firstLineChars="200" w:firstLine="360"/>
        <w:rPr>
          <w:ins w:id="373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39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Serial.print(n);</w:t>
        </w:r>
      </w:ins>
    </w:p>
    <w:p w:rsidR="00900189" w:rsidRPr="00900189" w:rsidRDefault="00900189" w:rsidP="00900189">
      <w:pPr>
        <w:ind w:firstLineChars="200" w:firstLine="360"/>
        <w:rPr>
          <w:ins w:id="374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41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Serial.println(" networks found");</w:t>
        </w:r>
      </w:ins>
    </w:p>
    <w:p w:rsidR="00900189" w:rsidRPr="00900189" w:rsidRDefault="00900189" w:rsidP="00900189">
      <w:pPr>
        <w:ind w:firstLineChars="200" w:firstLine="360"/>
        <w:rPr>
          <w:ins w:id="374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43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for (int i = 0; i &lt; n; ++i) {</w:t>
        </w:r>
      </w:ins>
    </w:p>
    <w:p w:rsidR="00900189" w:rsidRPr="00900189" w:rsidRDefault="00900189" w:rsidP="00900189">
      <w:pPr>
        <w:ind w:firstLineChars="200" w:firstLine="360"/>
        <w:rPr>
          <w:ins w:id="374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45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//</w:t>
        </w:r>
      </w:ins>
      <w:ins w:id="3746" w:author="lll" w:date="2022-07-14T00:30:00Z">
        <w:r w:rsidR="00E72FE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打印</w:t>
        </w:r>
      </w:ins>
      <w:ins w:id="3747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SSID</w:t>
        </w:r>
      </w:ins>
      <w:ins w:id="3748" w:author="lll" w:date="2022-07-14T00:30:00Z">
        <w:r w:rsidR="00E72FE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和</w:t>
        </w:r>
      </w:ins>
      <w:ins w:id="3749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RSSI</w:t>
        </w:r>
      </w:ins>
    </w:p>
    <w:p w:rsidR="00900189" w:rsidRPr="00900189" w:rsidRDefault="00900189" w:rsidP="00900189">
      <w:pPr>
        <w:ind w:firstLineChars="200" w:firstLine="360"/>
        <w:rPr>
          <w:ins w:id="375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51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Serial.print(i + 1);</w:t>
        </w:r>
      </w:ins>
    </w:p>
    <w:p w:rsidR="00900189" w:rsidRPr="00900189" w:rsidRDefault="00900189" w:rsidP="00900189">
      <w:pPr>
        <w:ind w:firstLineChars="200" w:firstLine="360"/>
        <w:rPr>
          <w:ins w:id="375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53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Serial.print(": ");</w:t>
        </w:r>
      </w:ins>
    </w:p>
    <w:p w:rsidR="00900189" w:rsidRPr="00900189" w:rsidRDefault="00900189" w:rsidP="00900189">
      <w:pPr>
        <w:ind w:firstLineChars="200" w:firstLine="360"/>
        <w:rPr>
          <w:ins w:id="375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55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Serial.print(WiFi.SSID(i));</w:t>
        </w:r>
      </w:ins>
    </w:p>
    <w:p w:rsidR="00900189" w:rsidRPr="00900189" w:rsidRDefault="00900189" w:rsidP="00900189">
      <w:pPr>
        <w:ind w:firstLineChars="200" w:firstLine="360"/>
        <w:rPr>
          <w:ins w:id="375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57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Serial.print(" (");</w:t>
        </w:r>
      </w:ins>
    </w:p>
    <w:p w:rsidR="00900189" w:rsidRPr="00900189" w:rsidRDefault="00900189" w:rsidP="00900189">
      <w:pPr>
        <w:ind w:firstLineChars="200" w:firstLine="360"/>
        <w:rPr>
          <w:ins w:id="375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59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Serial.print(WiFi.RSSI(i));</w:t>
        </w:r>
      </w:ins>
    </w:p>
    <w:p w:rsidR="00900189" w:rsidRPr="00900189" w:rsidRDefault="00900189" w:rsidP="00900189">
      <w:pPr>
        <w:ind w:firstLineChars="200" w:firstLine="360"/>
        <w:rPr>
          <w:ins w:id="376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61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Serial.print(")");</w:t>
        </w:r>
      </w:ins>
    </w:p>
    <w:p w:rsidR="00900189" w:rsidRPr="00900189" w:rsidRDefault="00900189" w:rsidP="00900189">
      <w:pPr>
        <w:ind w:firstLineChars="200" w:firstLine="360"/>
        <w:rPr>
          <w:ins w:id="376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63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Serial.println((WiFi.encryptionType(i) == WIFI_AUTH_OPEN)?" ":"*");</w:t>
        </w:r>
      </w:ins>
    </w:p>
    <w:p w:rsidR="00900189" w:rsidRPr="00900189" w:rsidRDefault="00900189" w:rsidP="00900189">
      <w:pPr>
        <w:ind w:firstLineChars="200" w:firstLine="360"/>
        <w:rPr>
          <w:ins w:id="376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65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delay(10);</w:t>
        </w:r>
      </w:ins>
    </w:p>
    <w:p w:rsidR="00900189" w:rsidRPr="00900189" w:rsidRDefault="00900189" w:rsidP="00900189">
      <w:pPr>
        <w:ind w:firstLineChars="200" w:firstLine="360"/>
        <w:rPr>
          <w:ins w:id="376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67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900189" w:rsidRPr="00900189" w:rsidRDefault="00900189" w:rsidP="00900189">
      <w:pPr>
        <w:ind w:firstLineChars="200" w:firstLine="360"/>
        <w:rPr>
          <w:ins w:id="376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69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900189" w:rsidRPr="00900189" w:rsidRDefault="00900189" w:rsidP="00900189">
      <w:pPr>
        <w:ind w:firstLineChars="200" w:firstLine="360"/>
        <w:rPr>
          <w:ins w:id="377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71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Serial.println("");</w:t>
        </w:r>
      </w:ins>
    </w:p>
    <w:p w:rsidR="00900189" w:rsidRPr="00900189" w:rsidRDefault="00900189" w:rsidP="00900189">
      <w:pPr>
        <w:ind w:firstLineChars="200" w:firstLine="360"/>
        <w:rPr>
          <w:ins w:id="377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73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delay(5000);</w:t>
        </w:r>
      </w:ins>
      <w:ins w:id="3774" w:author="lll" w:date="2022-07-14T00:25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5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s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后</w:t>
        </w:r>
      </w:ins>
      <w:ins w:id="3775" w:author="lll" w:date="2022-07-14T00:26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重新扫描</w:t>
        </w:r>
      </w:ins>
    </w:p>
    <w:p w:rsidR="00900189" w:rsidRDefault="00900189">
      <w:pPr>
        <w:ind w:firstLineChars="200" w:firstLine="360"/>
        <w:rPr>
          <w:ins w:id="377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3777" w:author="lll" w:date="2022-07-14T00:24:00Z">
        <w:r w:rsidRPr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0A52CA" w:rsidDel="00900189" w:rsidRDefault="0000597C" w:rsidP="00900189">
      <w:pPr>
        <w:widowControl/>
        <w:ind w:firstLineChars="200" w:firstLine="360"/>
        <w:rPr>
          <w:del w:id="377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79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"WiFi.h"</w:delText>
        </w:r>
      </w:del>
    </w:p>
    <w:p w:rsidR="000A52CA" w:rsidDel="00900189" w:rsidRDefault="0000597C">
      <w:pPr>
        <w:widowControl/>
        <w:ind w:firstLineChars="200" w:firstLine="360"/>
        <w:rPr>
          <w:del w:id="378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81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setup()</w:delText>
        </w:r>
      </w:del>
    </w:p>
    <w:p w:rsidR="000A52CA" w:rsidDel="00900189" w:rsidRDefault="0000597C">
      <w:pPr>
        <w:widowControl/>
        <w:ind w:firstLineChars="200" w:firstLine="360"/>
        <w:rPr>
          <w:del w:id="378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83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900189" w:rsidRDefault="0000597C">
      <w:pPr>
        <w:widowControl/>
        <w:ind w:firstLineChars="200" w:firstLine="360"/>
        <w:rPr>
          <w:del w:id="378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85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Serial.begin(115200);</w:delText>
        </w:r>
      </w:del>
    </w:p>
    <w:p w:rsidR="000A52CA" w:rsidDel="00900189" w:rsidRDefault="0000597C">
      <w:pPr>
        <w:widowControl/>
        <w:ind w:firstLineChars="200" w:firstLine="360"/>
        <w:rPr>
          <w:del w:id="378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87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WiFi.mode(WIFI_MODE_STA);</w:delText>
        </w:r>
      </w:del>
    </w:p>
    <w:p w:rsidR="000A52CA" w:rsidDel="00900189" w:rsidRDefault="0000597C">
      <w:pPr>
        <w:widowControl/>
        <w:ind w:firstLineChars="200" w:firstLine="360"/>
        <w:rPr>
          <w:del w:id="378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89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WiFi.disconnect(); //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断开可能的连接</w:delText>
        </w:r>
      </w:del>
    </w:p>
    <w:p w:rsidR="000A52CA" w:rsidDel="00900189" w:rsidRDefault="0000597C">
      <w:pPr>
        <w:widowControl/>
        <w:ind w:firstLineChars="200" w:firstLine="360"/>
        <w:rPr>
          <w:del w:id="379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91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delay(100);</w:delText>
        </w:r>
      </w:del>
    </w:p>
    <w:p w:rsidR="000A52CA" w:rsidDel="00900189" w:rsidRDefault="0000597C">
      <w:pPr>
        <w:widowControl/>
        <w:ind w:firstLineChars="200" w:firstLine="360"/>
        <w:rPr>
          <w:del w:id="379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93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Serial.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开始扫描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WIFI:");</w:delText>
        </w:r>
      </w:del>
    </w:p>
    <w:p w:rsidR="000A52CA" w:rsidDel="00900189" w:rsidRDefault="0000597C">
      <w:pPr>
        <w:widowControl/>
        <w:ind w:firstLineChars="200" w:firstLine="360"/>
        <w:rPr>
          <w:del w:id="379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95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int n = WiFi.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scanNetworks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();</w:delText>
        </w:r>
      </w:del>
    </w:p>
    <w:p w:rsidR="000A52CA" w:rsidDel="00900189" w:rsidRDefault="0000597C">
      <w:pPr>
        <w:widowControl/>
        <w:ind w:firstLineChars="200" w:firstLine="360"/>
        <w:rPr>
          <w:del w:id="379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97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if (n)</w:delText>
        </w:r>
      </w:del>
    </w:p>
    <w:p w:rsidR="000A52CA" w:rsidDel="00900189" w:rsidRDefault="0000597C">
      <w:pPr>
        <w:widowControl/>
        <w:ind w:firstLineChars="200" w:firstLine="360"/>
        <w:rPr>
          <w:del w:id="379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799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900189" w:rsidRDefault="0000597C">
      <w:pPr>
        <w:widowControl/>
        <w:ind w:firstLineChars="200" w:firstLine="360"/>
        <w:rPr>
          <w:del w:id="380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01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Serial.print("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扫描到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");</w:delText>
        </w:r>
      </w:del>
    </w:p>
    <w:p w:rsidR="000A52CA" w:rsidDel="00900189" w:rsidRDefault="0000597C">
      <w:pPr>
        <w:widowControl/>
        <w:ind w:firstLineChars="200" w:firstLine="360"/>
        <w:rPr>
          <w:del w:id="380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03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Serial.print(n);</w:delText>
        </w:r>
      </w:del>
    </w:p>
    <w:p w:rsidR="000A52CA" w:rsidDel="00900189" w:rsidRDefault="0000597C">
      <w:pPr>
        <w:widowControl/>
        <w:ind w:firstLineChars="200" w:firstLine="360"/>
        <w:rPr>
          <w:del w:id="380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05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个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WIFI");</w:delText>
        </w:r>
      </w:del>
    </w:p>
    <w:p w:rsidR="000A52CA" w:rsidDel="00900189" w:rsidRDefault="0000597C">
      <w:pPr>
        <w:widowControl/>
        <w:ind w:firstLineChars="200" w:firstLine="360"/>
        <w:rPr>
          <w:del w:id="380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07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序号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\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tWiFi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的名称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SSID)\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tWiFi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的信号强度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(RSSI)\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tWiFi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加密与否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00189" w:rsidRDefault="0000597C">
      <w:pPr>
        <w:widowControl/>
        <w:ind w:firstLineChars="200" w:firstLine="360"/>
        <w:rPr>
          <w:del w:id="380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09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for (size_t i = 0; i &lt; n; i++)</w:delText>
        </w:r>
      </w:del>
    </w:p>
    <w:p w:rsidR="000A52CA" w:rsidDel="00900189" w:rsidRDefault="0000597C">
      <w:pPr>
        <w:widowControl/>
        <w:ind w:firstLineChars="200" w:firstLine="360"/>
        <w:rPr>
          <w:del w:id="381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11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900189" w:rsidRDefault="0000597C">
      <w:pPr>
        <w:widowControl/>
        <w:ind w:firstLineChars="200" w:firstLine="360"/>
        <w:rPr>
          <w:del w:id="381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13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Serial.print(i + 1);</w:delText>
        </w:r>
      </w:del>
    </w:p>
    <w:p w:rsidR="000A52CA" w:rsidDel="00900189" w:rsidRDefault="0000597C">
      <w:pPr>
        <w:widowControl/>
        <w:ind w:firstLineChars="200" w:firstLine="360"/>
        <w:rPr>
          <w:del w:id="381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15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Serial.print("\t");</w:delText>
        </w:r>
      </w:del>
    </w:p>
    <w:p w:rsidR="000A52CA" w:rsidDel="00900189" w:rsidRDefault="0000597C">
      <w:pPr>
        <w:widowControl/>
        <w:ind w:firstLineChars="200" w:firstLine="360"/>
        <w:rPr>
          <w:del w:id="381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17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Serial.print(WiFi.SSID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i)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00189" w:rsidRDefault="0000597C">
      <w:pPr>
        <w:widowControl/>
        <w:ind w:firstLineChars="200" w:firstLine="360"/>
        <w:rPr>
          <w:del w:id="381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19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Serial.print(WiFi.SSID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i).length() &gt; 8 ? "\t\t" : "\t\t\t"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00189" w:rsidRDefault="0000597C">
      <w:pPr>
        <w:widowControl/>
        <w:ind w:firstLineChars="200" w:firstLine="360"/>
        <w:rPr>
          <w:del w:id="382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21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Serial.print(WiFi.RSSI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i)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00189" w:rsidRDefault="0000597C">
      <w:pPr>
        <w:widowControl/>
        <w:ind w:firstLineChars="200" w:firstLine="360"/>
        <w:rPr>
          <w:del w:id="382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23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Serial.print("\t\t\t");</w:delText>
        </w:r>
      </w:del>
    </w:p>
    <w:p w:rsidR="000A52CA" w:rsidDel="00900189" w:rsidRDefault="0000597C">
      <w:pPr>
        <w:widowControl/>
        <w:ind w:firstLineChars="200" w:firstLine="360"/>
        <w:rPr>
          <w:del w:id="382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25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Serial.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(WiFi.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encryptionType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i) == WIFI_AUTH_OPEN ? "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未加密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 : "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加密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00189" w:rsidRDefault="0000597C">
      <w:pPr>
        <w:widowControl/>
        <w:ind w:firstLineChars="200" w:firstLine="360"/>
        <w:rPr>
          <w:del w:id="382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27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900189" w:rsidRDefault="0000597C">
      <w:pPr>
        <w:widowControl/>
        <w:ind w:firstLineChars="200" w:firstLine="360"/>
        <w:rPr>
          <w:del w:id="382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29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</w:delText>
        </w:r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900189" w:rsidRDefault="0000597C">
      <w:pPr>
        <w:widowControl/>
        <w:ind w:firstLineChars="200" w:firstLine="360"/>
        <w:rPr>
          <w:del w:id="383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31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else</w:delText>
        </w:r>
      </w:del>
    </w:p>
    <w:p w:rsidR="000A52CA" w:rsidDel="00900189" w:rsidRDefault="0000597C">
      <w:pPr>
        <w:widowControl/>
        <w:ind w:firstLineChars="200" w:firstLine="360"/>
        <w:rPr>
          <w:del w:id="3832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33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{</w:delText>
        </w:r>
      </w:del>
    </w:p>
    <w:p w:rsidR="000A52CA" w:rsidDel="00900189" w:rsidRDefault="0000597C">
      <w:pPr>
        <w:widowControl/>
        <w:ind w:firstLineChars="200" w:firstLine="360"/>
        <w:rPr>
          <w:del w:id="3834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35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900189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没有扫描到</w:delText>
        </w:r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WIFI");</w:delText>
        </w:r>
      </w:del>
    </w:p>
    <w:p w:rsidR="000A52CA" w:rsidDel="00900189" w:rsidRDefault="0000597C">
      <w:pPr>
        <w:widowControl/>
        <w:ind w:firstLineChars="200" w:firstLine="360"/>
        <w:rPr>
          <w:del w:id="3836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37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}</w:delText>
        </w:r>
      </w:del>
    </w:p>
    <w:p w:rsidR="000A52CA" w:rsidDel="00900189" w:rsidRDefault="0000597C">
      <w:pPr>
        <w:widowControl/>
        <w:ind w:firstLineChars="200" w:firstLine="360"/>
        <w:rPr>
          <w:del w:id="3838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39" w:author="lll" w:date="2022-07-14T00:24:00Z">
        <w:r w:rsidDel="00900189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900189" w:rsidRDefault="0000597C">
      <w:pPr>
        <w:widowControl/>
        <w:ind w:firstLineChars="200" w:firstLine="360"/>
        <w:rPr>
          <w:del w:id="3840" w:author="lll" w:date="2022-07-14T00:24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3841" w:author="lll" w:date="2022-07-14T00:24:00Z">
        <w:r w:rsidDel="0090018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loop() {}</w:delText>
        </w:r>
      </w:del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 xml:space="preserve">3. </w:t>
      </w:r>
      <w:r>
        <w:rPr>
          <w:rFonts w:ascii="Times New Roman" w:eastAsia="宋体" w:hAnsi="Times New Roman" w:cs="Times New Roman" w:hint="eastAsia"/>
          <w:color w:val="FF000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import network,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ubinascii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from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import sleep_ms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wlan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network.WLAN(network.STA_IF)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创建站点接口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wlan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.active(True)      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激活接口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wlan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_list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wlan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.scan()               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扫描接入点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print('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\t\t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通道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RSSI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是否隐藏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')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for i in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wlan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_list: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sleep_ms(10)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print(i[0].decode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+ ('' if len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i[0].decode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&gt; 6 else '\t'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+ '\t' + str(i[2]) + '\t' + str(i[3]) + '\t' + str(i[4]) + '\t' + str(i[5]) + '\t' +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ubinascii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hexlify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(i[1]).decode()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'''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返回包含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接入点信息的元组：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通道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RSSI,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是否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隐藏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是访问点的硬件地址，以二进制形式，返回字节对象。可以使用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ubinascii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hexlify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将其转换为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ASCII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格式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有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5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个值：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0–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开放网络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;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1–WEP; 2–WPA-PSK; 3–WPA2-PSK; 4–WPA/WPA2-PSK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'''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3842" w:name="_Toc84581234"/>
      <w:bookmarkStart w:id="3843" w:name="_Toc84102810"/>
      <w:bookmarkStart w:id="3844" w:name="_Toc116980562"/>
      <w:r>
        <w:rPr>
          <w:rFonts w:ascii="黑体" w:eastAsia="黑体" w:hAnsi="黑体"/>
          <w:b w:val="0"/>
          <w:color w:val="000000" w:themeColor="text1"/>
          <w:sz w:val="28"/>
        </w:rPr>
        <w:lastRenderedPageBreak/>
        <w:t xml:space="preserve">6.3.2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智能配置WiFi示例</w:t>
      </w:r>
      <w:bookmarkEnd w:id="3842"/>
      <w:bookmarkEnd w:id="3843"/>
      <w:bookmarkEnd w:id="3844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</w:t>
      </w:r>
      <w:r>
        <w:rPr>
          <w:rFonts w:hint="eastAsia"/>
          <w:color w:val="000000" w:themeColor="text1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开发板的程序代码如下：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stdlib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/task.h"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/event_groups.h"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"esp_wifi.h"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wpa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事件组在连接并准备发出请求时发出信号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EventGroupHandle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s_wifi_event_group;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事件组允许每个事件使用多个比特位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int CONNECTED_BIT = BIT0;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连接比特位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int ESPTOUCH_DONE_BIT = BIT1;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ESPTOUCH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比特位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char *TAG =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_example";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定义字符串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_example_task(void 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定义任务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event_handler(void* arg, esp_event_base_t event_base, int32_t event_id, void* event_data) 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事件句柄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(event_base == WIFI_EVENT &amp;&amp; event_id == WIFI_EVENT_STA_START)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xTaskCreate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_example_task,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_example_task", 4096, NULL, 3, NULL);  </w:t>
      </w:r>
    </w:p>
    <w:p w:rsidR="000A52CA" w:rsidRDefault="0000597C">
      <w:pPr>
        <w:widowControl/>
        <w:ind w:firstLineChars="600" w:firstLine="108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创建任务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if (event_base == WIFI_EVENT &amp;&amp; event_id == WIFI_EVENT_STA_DISCONNECTED) 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esp_wifi_connect();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xEventGroupClearBits(s_wifi_event_group, CONNECTED_BIT);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清除比特位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if (event_base == IP_EVENT &amp;&amp; event_id == IP_EVENT_STA_GOT_IP) 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xEventGroupSetBits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(s_wifi_event_group, CONNECTED_BIT);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设置比特位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if (event_base == SC_EVENT &amp;&amp; event_id == SC_EVENT_SCAN_DONE) 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"Scan done");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打印扫描完毕信息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if (event_base == SC_EVENT &amp;&amp; event_id == SC_EVENT_FOUND_CHANNEL) 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"Found channel");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打印发现信道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if (event_base == SC_EVENT &amp;&amp; event_id == SC_EVENT_GOT_SSID_PSWD) 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"Got SSID and password");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获取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和密码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_event_got_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pswd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_event_got_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pswd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*)event_data;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获取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和密码的类型配置指针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wifi_config_t wifi_config;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配置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8_t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[33]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0 };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password[65] = { 0 };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bzero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(&amp;wifi_config,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wifi_config_t)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memcpy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(wifi_config.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wifi_config.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拷贝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SSID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memcpy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(wifi_config.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.password,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-&gt;password,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wifi_config.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.password)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拷贝密码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wifi_config.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_set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SSID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(wifi_config.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 == true)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memcpy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(wifi_config.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wifi_config.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memcpy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拷贝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SSID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memcpy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(password,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-&gt;password,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-&gt;password)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拷贝密码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"SSID:%s",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"PASSWORD:%s", password);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ESP_ERROR_CHECK( esp_wifi_disconnect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ESP_ERROR_CHECK(esp_wifi_set_config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ESP_IF_WIFI_STA, &amp;WiFi_config)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ESP_ERROR_CHECK( esp_wifi_connect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检测连接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else if (event_base == SC_EVENT &amp;&amp; event_id == SC_EVENT_SEND_ACK_DONE)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xEventGroupSetBits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(s_wifi_event_group, ESPTOUCH_DONE_BIT);//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比特置位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initialise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_wifi(void)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网络接口初始化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s_wifi_event_group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xEventGroupCreate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创建事件组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默认方式创建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_create_default_wifi_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站点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assert(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确认站点网络接口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wifi_init_config_t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WIFI_INIT_CONFIG_DEFAULT();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以默认值初始化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esp_wifi_init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确认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初始化配置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esp_event_handler_register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WIFI_EVENT, ESP_EVENT_ANY_ID, &amp;event_handler, NULL)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事件句柄注册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esp_event_handler_register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IP_EVENT, IP_EVENT_STA_GOT_IP, &amp;event_handler, NULL)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事件句柄注册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esp_event_handler_register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SC_EVENT, ESP_EVENT_ANY_ID, &amp;event_handler, NULL)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智能配置事件句柄注册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esp_wifi_set_mode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WIFI_MODE_STA)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模式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esp_wifi_start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启动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_example_task(void 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创建智能配置任务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EventBits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uxBits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_set_type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SC_TYPE_ESPTOUCH)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设置类型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_start_config_t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SMARTCONFIG_START_CONFIG_DEFAULT();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_start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启动配置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while (1)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uxBits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xEventGroupWaitBits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(s_wifi_event_group, CONNECTED_BIT | ESPTOUCH_DONE_BIT, true, false,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_DELAY);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事件组比特置位获取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uxBits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&amp; CONNECTED_BIT)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"wifi Connected to ap");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连接成功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uxBits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&amp; ESPTOUCH_DONE_BIT)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ESPTOUCH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比特置位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over");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打印配置完成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smartconfig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_stop();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停止配置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vTaskDelete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(NULL);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删除任务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主程序入口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闪存初始化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initialise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_wifi();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 xml:space="preserve">2. </w:t>
      </w:r>
      <w:r>
        <w:rPr>
          <w:rFonts w:ascii="Times New Roman" w:eastAsia="宋体" w:hAnsi="Times New Roman" w:cs="Times New Roman" w:hint="eastAsia"/>
          <w:color w:val="FF000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代码如下：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#include "WiFi.h"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void setup() {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Serial.begin(115200);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初始化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WiFi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为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模式，开始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智能配置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WiFi.mode(WIFI_AP_STA);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WiFi.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beginSmartConfig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等待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智能配置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Serial.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("Waiting for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SmartConfig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.");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while (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!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WiFi.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smartConfigDone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{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delay(500);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Serial.print(".");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}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Serial.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Serial.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SmartConfig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received.");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等待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WiFi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连接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AP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Serial.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("Waiting for WiFi");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while (WiFi.status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 != WL_CONNECTED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{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delay(500);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Serial.print(".");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}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Serial.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("WiFi Connected.");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Serial.print("IP Address: ");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Serial.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(WiFi.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localIP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;    //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打印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地址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sz w:val="18"/>
          <w:szCs w:val="18"/>
        </w:rPr>
        <w:t>}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lastRenderedPageBreak/>
        <w:t>void loop() {}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 xml:space="preserve">3. </w:t>
      </w:r>
      <w:r>
        <w:rPr>
          <w:rFonts w:ascii="Times New Roman" w:eastAsia="宋体" w:hAnsi="Times New Roman" w:cs="Times New Roman"/>
          <w:color w:val="FF0000"/>
        </w:rPr>
        <w:t>M</w:t>
      </w:r>
      <w:r>
        <w:rPr>
          <w:rFonts w:ascii="Times New Roman" w:eastAsia="宋体" w:hAnsi="Times New Roman" w:cs="Times New Roman" w:hint="eastAsia"/>
          <w:color w:val="FF0000"/>
        </w:rPr>
        <w:t>icroPython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import network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import socket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import ure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import time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NETWORK_PROFILES = 'wifi.dat'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_ap = network.WLAN(network.AP_IF)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= network.WLAN(network.STA_IF)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server_socket = None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send_header(conn, status_code=200, content_length=None 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conn.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sendall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("HTTP/1.0 {} OK\r\n".format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status_code)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conn.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sendall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("Content-Type: text/html\r\n")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if content_length is not None: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conn.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sendall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("Content-Length: {}\r\n".format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content_length)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conn.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sendall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("\r\n")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send_response(conn, payload, status_code=200):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content_length = len(payload)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send_header(conn, status_code, content_length)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if content_length &gt; 0: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conn.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sendall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(payload)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conn.close()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config_page():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return b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"&lt;html&gt;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&lt;head&gt;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&lt;title&gt;MYESP</w:t>
      </w:r>
      <w:del w:id="3845" w:author="lll" w:date="2022-07-14T10:18:00Z">
        <w:r w:rsidDel="001B4AF9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8266</w:delText>
        </w:r>
      </w:del>
      <w:ins w:id="3846" w:author="lll" w:date="2022-07-14T10:18:00Z">
        <w:r w:rsidR="001B4AF9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32</w:t>
        </w:r>
      </w:ins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AP Test&lt;/title&gt;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&lt;meta charset="UTF-8"&gt;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&lt;meta name="viewport" content="width=device-width, initial-scale=1"&gt;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&lt;/head&gt;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&lt;body&gt;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&lt;h1&gt;Wifi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配网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&lt;/h1&gt;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&lt;form action="configure" method="post"&gt;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    &lt;div&gt;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        &lt;label&gt;SSID&lt;/label&gt;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        &lt;input type="text" name="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    &lt;/div&gt;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    &lt;div&gt;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        &lt;label&gt;PASSWORD&lt;/label&gt;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        &lt;input type="password" name="password"&gt;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    &lt;/div&gt;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    &lt;input type="submit" value="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连接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&lt;form&gt;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&lt;/body&gt;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&lt;/html&gt;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"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lastRenderedPageBreak/>
        <w:t>def wifi_conf_page(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passwd):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return b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"&lt;html&gt;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&lt;head&gt;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&lt;title&gt;Wifi Conf Info&lt;/title&gt;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&lt;meta charset="UTF-8"&gt;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&lt;meta name="viewport" content="width=device-width, initial-scale=1"&gt;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&lt;/head&gt;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&lt;body&gt;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&lt;h1&gt;Post data:&lt;/h1&gt;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&lt;p&gt;SSID: %s&lt;/p&gt;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&lt;p&gt;PASSWD: %s&lt;/p&gt;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&lt;a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href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="/"&gt;Return Configure Page&lt;/a&gt;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&lt;/body&gt;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&lt;/html&gt;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" % 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passwd)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connect_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sucess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(new_ip):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return b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"&lt;html&gt;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&lt;head&gt;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&lt;title&gt;Connect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Sucess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!&lt;/title&gt;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&lt;meta charset="UTF-8"&gt;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&lt;meta name="viewport" content="width=device-width, initial-scale=1"&gt;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&lt;/head&gt;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&lt;body&gt;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&lt;p&gt;Wifi Connect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Sucess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&lt;/p&gt;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&lt;p&gt;IP Address: %s&lt;/p&gt;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&lt;a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href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="http://%s"&gt;Home&lt;/a&gt;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    &lt;a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href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="/disconnect"&gt;Disconnect&lt;/a&gt;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&lt;/body&gt;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&lt;/html&gt;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" % (new_ip, new_ip)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get_wifi_conf(request):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match = ure.search("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=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[^&amp;]*)&amp;password=(.*)", request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if match is None: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return False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try: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= match.group(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1).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decode("utf-8").replace("%3F", "?").replace("%21", "!")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password = match.group(2).decode("utf-8").replace("%3F", "?").replace("%21", "!")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except Exception: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= match.group(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1).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replace("%3F", "?").replace("%21", "!")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password = match.group(2).replace("%3F", "?").replace("%21", "!")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if len(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 == 0: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return False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return 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password)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handle_wifi_configure(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password):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if do_connect(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password):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new_ip =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()[0]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lastRenderedPageBreak/>
        <w:t xml:space="preserve">        return new_ip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else: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print('connect fail')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return False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check_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_connected():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if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isconnected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return True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else: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return False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do_connect(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password):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.active(True)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if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isconnected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return None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print('Connect to %s' %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.connect(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password)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for retry in range(100):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connected =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isconnected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if connected: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break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time.sleep(0.1)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print('.', end='')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if connected: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print('\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nConnected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: ',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else: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print('\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nFailed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. Not Connected to: ' +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return connected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read_profiles():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with open(NETWORK_PROFILES) as f: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lines = f.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readlines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profiles = {}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for line in lines: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password = line.strip("\n").split(";")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profiles[ssid] = password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return profiles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write_profiles(profiles):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lines = []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for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password in profiles.items():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lines.append("%s;%s\n" % 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password)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with open(NETWORK_PROFILES, "w") as f: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f.write(''.join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lines)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stop():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global server_socket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if server_socket: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server_socket.close()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lastRenderedPageBreak/>
        <w:t xml:space="preserve">        server_socket = None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def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startAP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global server_socket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stop()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_ap.active(True)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_ap.config(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essid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='ESP32',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authmode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=0)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server_socket = socket.socket()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server_socket.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(socket.SOL_SOCKET, socket.SO_REUSEADDR, 1)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server_socket.bind(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'0.0.0.0', 80)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server_socket.listen(3)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while not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isconnected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conn,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= server_socket.accept()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print('Connection: %s ' % str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try: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conn.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settimeout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(3)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request = b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try: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while "\r\n\r\n" not in request: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request += conn.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recv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(512)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except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OSError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pass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# url process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try:</w:t>
      </w:r>
    </w:p>
    <w:p w:rsidR="000A52CA" w:rsidRDefault="0000597C">
      <w:pPr>
        <w:jc w:val="left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url = ure.search("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(?: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GET|POST) /(.*?)(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?: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\\?.*?)? HTTP", request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.group(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1).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decode("utf-8").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rstrip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("/")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except Exception: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url = ure.search("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(?: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GET|POST) /(.*?)(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?: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\\?.*?)? HTTP", request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.group(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1).rstrip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("/")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print("URL is {}".format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url)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if url ==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response = config_page()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send_response(conn, response)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elif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url == "configure":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ret = get_wifi_conf(request)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ret = handle_wifi_configure(ret[0], ret[1])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if ret is not None: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response = connect_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sucess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(ret)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send_response(conn, response)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print('connect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sucess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')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elif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url == "disconnect":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.disconnect()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finally: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conn.close()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_ap.active(False)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print('ap exit')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lastRenderedPageBreak/>
        <w:t>def home():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global server_socket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stop()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.active(True)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ip_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=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()[0]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print('wifi connected')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server_socket = socket.socket(socket.AF_INET, socket.SOCK_STREAM)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server_socket.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(socket.SOL_SOCKET, socket.SO_REUSEADDR, 1)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server_socket.bind(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'0.0.0.0', 80)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server_socket.listen(3)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while check_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_connected():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conn,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= server_socket.accept()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try: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conn.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settimeout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(3)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request = b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try: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while "\r\n\r\n" not in request: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    request += conn.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recv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(512)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except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OSError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pass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# url process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try: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url = ure.search("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(?: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GET|POST) /(.*?)(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?: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\\?.*?)? HTTP", request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.group(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1).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decode("utf-8").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rstrip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("/")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except Exception: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url = ure.search("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(?: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GET|POST) /(.*?)(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?: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\\?.*?)? HTTP", request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.group(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1).rstrip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("/")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if url ==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response = connect_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sucess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(ip_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send_response(conn, response)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elif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url == "disconnect":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.disconnect()             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finally: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conn.close()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.active(False)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print('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exit')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def main():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while True: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if not check_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_connected():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startAP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else: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        home()</w:t>
      </w:r>
    </w:p>
    <w:p w:rsidR="000A52CA" w:rsidRDefault="0000597C">
      <w:pPr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main()</w:t>
      </w:r>
    </w:p>
    <w:p w:rsidR="000A52CA" w:rsidDel="00AB272A" w:rsidRDefault="000A52CA">
      <w:pPr>
        <w:widowControl/>
        <w:ind w:firstLineChars="200" w:firstLine="360"/>
        <w:rPr>
          <w:del w:id="3847" w:author="Admin" w:date="2022-01-27T22:49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3848" w:name="_Toc84102815"/>
      <w:bookmarkStart w:id="3849" w:name="_Toc84581239"/>
      <w:bookmarkStart w:id="3850" w:name="_Toc116980566"/>
      <w:r>
        <w:rPr>
          <w:rFonts w:ascii="黑体" w:eastAsia="黑体" w:hAnsi="黑体"/>
          <w:b w:val="0"/>
          <w:color w:val="000000" w:themeColor="text1"/>
          <w:sz w:val="28"/>
        </w:rPr>
        <w:t xml:space="preserve">6.4.3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基于TCP的Socket通信示例</w:t>
      </w:r>
      <w:bookmarkEnd w:id="3848"/>
      <w:bookmarkEnd w:id="3849"/>
      <w:bookmarkEnd w:id="3850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IDF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开发环境客户端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&lt;sys/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/event_groups.h"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"protocol_examples_common.h"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_from_stdin.h"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lwip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/err.h"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lwip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/sockets.h"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#if defined(CONFIG_EXAMPLE_IPV4)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4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地址，本例使用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HOST_IP_ADDR CONFIG_EXAMPLE_IPV4_ADDR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defined(CONFIG_EXAMPLE_IPV6)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IPV6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HOST_IP_ADDR CONFIG_EXAMPLE_IPV6_ADDR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#else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HOST_IP_ADDR " "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其他情况地址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PORT CONFIG_EXAMPLE_PORT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端口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char *TAG = "example";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char *payload = "Message from ESP32 ";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连接成功发送的信息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tcp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_client_task(void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pvParameters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任务定义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char rx_buffer[128];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接收字符缓存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char host_ip[] = HOST_IP_ADDR;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存放主机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_family = 0;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地址组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ip_protocol = 0;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协议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 (1)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#if defined(CONFIG_EXAMPLE_IPV4)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4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情况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struct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sockaddr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_in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Socket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地址结构体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.sin_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inet_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(host_ip);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.sin_family = AF_INET;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地址组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.sin_port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htons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(PORT);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端口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_family = AF_INET;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地址组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ip_protocol = IPPROTO_IP;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协议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defined(CONFIG_EXAMPLE_IPV6)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IPV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6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情况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struct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sockaddr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_in6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0 };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inet6_aton(host_ip, &amp;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.sin6_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.sin6_family = AF_INET6;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.sin6_port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htons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(PORT);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.sin6_scope_id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impl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_index(EXAMPLE_INTERFACE);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_family = AF_INET6;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ip_protocol = IPPROTO_IPV6;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defined(CONFIG_EXAMPLE_SOCKET_IP_INPUT_STDIN)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其他情况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struct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sockaddr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_in6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{ 0 };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ESP_ERROR_CHECK(get_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_from_stdin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PORT, SOCK_STREAM, &amp;ip_protocol,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_family, &amp;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int sock =  socket(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_family, SOCK_STREAM, ip_protocol);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ocket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(sock &lt; 0)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不能创建输出信息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ESP_LOGE(TAG, "Unable to create socket: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errno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errno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"Socket created, connecting to %s:%d", host_ip, PORT);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成功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int err = connect(sock,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struct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sockaddr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*)&amp;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dest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sizeof(struct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sockaddr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_in6)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(err != 0)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连接失败信息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ESP_LOGE(TAG, "Socket unable to connect: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errno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errno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"Successfully connected");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成功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while (1)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int err = send(sock, payload,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strlen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payload), 0);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发送消息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(err &lt; 0)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发送失败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ESP_LOGE(TAG, "Error occurred during sending: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errno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errno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int len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recv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(sock, rx_buffer,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rx_buffer) - 1, 0);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接收消息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(len &lt; 0) {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错误情况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ESP_LOGE(TAG,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recv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failed: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errno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errno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break;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// Data received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else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rx_buffer[len] = 0;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接收字符串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ESP_LOGI(TAG, "Received %d bytes from %s:", len, host_ip);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ESP_LOGI(TAG, "%s", rx_buffer);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输出字符串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(2000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延迟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2S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(sock != -1)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关闭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Socket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    ESP_LOGE(TAG, "Shutting down socket and restarting.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");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shutdown(sock, 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close(sock);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vTaskDelete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(NULL);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删除任务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主函数入口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闪存初始化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网络接口初始化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创建默认循环任务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ESP_ERROR_CHECK(example_connect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开始连接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xTaskCreate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tcp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_client_task, "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tcp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_client", 4096, NULL, 5, NULL);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创建任务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2. 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开发环境客户端实现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&lt;WiFi.h&gt;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const char*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= "your-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名称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const char* password = "your-password";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密码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const char* host = " your-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host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";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连接的主机服务器地址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const char*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streamId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= ".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...................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const char*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privateKey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".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...................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 setup()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Serial.begin(115200);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delay(10);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Serial.print("Connecting to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WiFi.begin(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password);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(WiFi.status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 != WL_CONNECTED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delay(500);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Serial.print(".");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("WiFi connected");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输出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("IP address: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(WiFi.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localIP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int value = 0;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 loop()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delay(5000);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++value;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Serial.print("connecting to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(host);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使用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WiFiClient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类创建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TCP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WiFiClient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client;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const int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httpPort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80;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使用主机的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8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端口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 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!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client.connect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host,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httpPort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("connection failed");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为请求创建一个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URI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String url = "/input/";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url +=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streamId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url += "?private_key=";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url +=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privateKey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url += "&amp;value=";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url += value;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Serial.print("Requesting URL: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(url);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向服务器端发送请求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client.print(String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"GET ") + url + " HTTP/1.1\r\n" +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"Host: " + host + "\r\n" +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"Connection: close\r\n\r\n"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unsigned long timeout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millis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(client.available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 == 0)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millis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) - timeout &gt; 5000)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("&gt;&gt;&gt; Client Timeout !");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client.stop();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从服务器端读取回复的所有行，并打印到串口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while(client.available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String line = client.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readStringUntil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('\r');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Serial.print(line);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("closing connection");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3.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开发环境客户端实现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network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>import socket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time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SSID="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yourSSID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"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修改为使用的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名称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PASSWORD="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yourPASSWD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"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修改为使用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的密码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host="</w:t>
      </w:r>
      <w:r>
        <w:rPr>
          <w:rFonts w:ascii="Times New Roman" w:eastAsia="宋体" w:hAnsi="Times New Roman" w:cs="Times New Roman" w:hint="eastAsia"/>
          <w:color w:val="FF0000"/>
          <w:kern w:val="0"/>
          <w:sz w:val="18"/>
          <w:szCs w:val="18"/>
        </w:rPr>
        <w:t>your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HOST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"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修改为主机服务器地址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port=100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主机服务器端口定义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=None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s=None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def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,passwd):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global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=network.WLAN(network.STA_IF)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 xml:space="preserve">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实例化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WLAN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.active(True)        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激活网络接口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.disconnect()          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断开上一连接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.connect(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,passwd)       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while(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)[0]=='0.0.0.0'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time.sleep(1)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return True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捕获异常，如果在“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try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”中意外中断，则停止程序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try: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(SSID,PASSWORD)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ip=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()[0]      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获取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s = socket.socket()                            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s.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(socket.SOL_SOCKET, socket.SO_REUSEADDR, 1)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设置给定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选项的值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s.connect(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host,port)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发送连接请求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s.send("hello, I am TCP Client")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发送数据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while True: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data = s.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recv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(1024)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 xml:space="preserve">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从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接收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1024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字节的数据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if(len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data) == 0):     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 xml:space="preserve">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如果无数据，关闭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print("close socket")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s.close()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break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print(data)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输出数据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ret = s.send(data)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except: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异常处理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if (s):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s.close()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.disconnect()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.active(False)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4.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IDF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开发环境服务器端实现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&lt;sys/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param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nvs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"protocol_examples_common.h"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/err.h"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/sockets.h"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/sys.h"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netdb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#define PORT CONFIG_EXAMPLE_PORT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TCP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服务器端口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static const char *TAG = "example";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static void do_retransmit(const int sock)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重</w:t>
      </w:r>
      <w:r>
        <w:rPr>
          <w:rFonts w:ascii="Times New Roman" w:eastAsia="宋体" w:hAnsi="Times New Roman" w:cs="Times New Roman" w:hint="eastAsia"/>
          <w:color w:val="FF00FF"/>
          <w:kern w:val="0"/>
          <w:sz w:val="18"/>
          <w:szCs w:val="18"/>
        </w:rPr>
        <w:t>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字符串函数定义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len;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char rx_buffer[128];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do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len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recv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(sock, rx_buffer,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rx_buffer) - 1, 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(len &lt; 0)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字符串发生错误打印信息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ESP_LOGE(TAG, "Error occurred during receiving: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 else if (len == 0)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连接关闭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ESP_LOGW(TAG, "Connection closed");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 else {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打印输出的字符串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rx_buffer[len] = 0;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ESP_LOGI(TAG, "Received %d bytes: %s", len, rx_buffer);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int to_write = len;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while (to_write &gt; 0)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发送收到的字符串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int written = send(sock, rx_buffer +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len - to_write), to_write, 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if (written &lt; 0)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ESP_LOGE(TAG, "Error occurred during sending: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to_write -= written;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while (len &gt; 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tcp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_server_task(void *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pvParameters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TCP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服务器端任务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char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_str[128];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 = (int)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pvParameters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ip_protocol = 0;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_in6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构建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结构体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   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_family == AF_INET)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 *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_ip4 = (struct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 *)&amp;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_ip4-&gt;sin_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htonl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(INADDR_ANY);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_ip4-&gt;sin_family = AF_INET;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_ip4-&gt;sin_port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htons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(PORT);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ip_protocol = IPPROTO_IP;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 else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 == AF_INET6)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bzero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(&amp;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.un,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.un)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.sin6_family = AF_INET6;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.sin6_port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htons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(PORT);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ip_protocol = IPPROTO_IPV6;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listen_sock = socket(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_family, SOCK_STREAM, ip_protocol);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 (listen_sock &lt; 0)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ESP_LOGE(TAG, "Unable to create socket: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未成功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vTaskDelete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(NULL);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#if defined(CONFIG_EXAMPLE_IPV4) &amp;&amp; defined(CONFIG_EXAMPLE_IPV6)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//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注意，默认情况下，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IPV6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绑定到这两个协议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opt = 1;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(listen_sock, SOL_SOCKET, SO_REUSEADDR, &amp;opt,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opt)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(listen_sock, IPPROTO_IPV6, IPV6_V6ONLY, &amp;opt,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opt)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ESP_LOGI(TAG, "Socket created");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创建成功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err = bind(listen_sock,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*)&amp;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sizeof(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绑定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 (err != 0)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ESP_LOGE(TAG, "Socket unable to bind: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绑定未成功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ESP_LOGE(TAG, "IPPROTO: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_family); 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goto CLEAN_UP;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跳转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ESP_LOGI(TAG, "Socket bound, port %d", PORT);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绑定，打印端口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err = listen(listen_sock, 1);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if (err != 0)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ESP_LOGE(TAG, "Error occurred during listen: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监听出错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goto CLEAN_UP;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跳转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(1)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ESP_LOGI(TAG, "Socket listening");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一直监听，等待客户端连接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_in6 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; //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地址，足够大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IPv4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IPv6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uint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_len = sizeof(source_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int sock = accept(listen_sock,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*)&amp;source_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&amp;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_len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接收接入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(sock &lt; 0)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不能接入，打印报错信息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ESP_LOGE(TAG, "Unable to accept connection: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            break;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地址转换为字符串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.sin6_family == PF_INET)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4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inet_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ntoa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_r(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 *)&amp;source_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-&gt;sin_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_str, sizeof(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_str) - 1);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 else if 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.sin6_family == PF_INET6)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6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inet6_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ntoa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_r(source_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_str) - 1);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ESP_LOGI(TAG, "Socket accepted ip address: %s",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打印客户端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do_retransmit(sock);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重</w:t>
      </w:r>
      <w:r>
        <w:rPr>
          <w:rFonts w:ascii="Times New Roman" w:eastAsia="宋体" w:hAnsi="Times New Roman" w:cs="Times New Roman" w:hint="eastAsia"/>
          <w:color w:val="FF00FF"/>
          <w:kern w:val="0"/>
          <w:sz w:val="18"/>
          <w:szCs w:val="18"/>
        </w:rPr>
        <w:t>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字符串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shutdown(sock, 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close(sock);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CLEAN_UP:           //</w:t>
      </w:r>
      <w:r>
        <w:rPr>
          <w:rFonts w:ascii="Times New Roman" w:eastAsia="宋体" w:hAnsi="Times New Roman" w:cs="Times New Roman" w:hint="eastAsia"/>
          <w:color w:val="FF00FF"/>
          <w:kern w:val="0"/>
          <w:sz w:val="18"/>
          <w:szCs w:val="18"/>
        </w:rPr>
        <w:t>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转点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close(listen_sock);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关闭监听，删除任务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vTaskDelete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(NULL);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 app_main(void)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主函数入口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nvs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_flash_init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初始化闪存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_init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初始化网络接口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创建循环默认事件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ESP_ERROR_CHECK(example_connect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开启连接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ifdef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CONFIG_EXAMPLE_IPV4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任务创建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xTaskCreate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tcp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_server_task, "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tcp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_server", 4096,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void*)AF_INET, 5, NULL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ifdef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CONFIG_EXAMPLE_IPV6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任务创建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xTaskCreate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tcp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_server_task, "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tcp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_server", 4096,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void*)AF_INET6, 5, NULL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5.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开发环境实现服务器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&lt;WiFi.h&gt;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const char*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=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yourssid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名称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const char* password =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yourpasswd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密码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WiFiServer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server(80);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服务器定义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 setup()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Serial.begin(115200);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pinMode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(5, OUTPUT);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LED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引脚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delay(10);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Serial.print("Connecting to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WiFi.begin(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password);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(WiFi.status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 != WL_CONNECTED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delay(500);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Serial.print(".");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("WiFi connected.");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("IP address: 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(WiFi.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localIP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server.begin();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int value = 0;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 loop(){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WiFiClient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client = server.available();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监听传入的客户端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if (client)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如果监听到一个客户端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("New Client.");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从串口监视器打印一条消息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String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currentLine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;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创建一个字符串以保存来自客户端的传入数据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(client.connected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连接到客户端时进行循环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if (client.available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如果要从客户端读取数据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char c = client.read();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读取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个字节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Serial.write(c);   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在串口监视器中打印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(c == '\n')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如果读取的字节是换行符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//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如果当前行为空，则一行中有两个换行符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//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客户端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HTTP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请求到此结束，发送响应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currentLine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.length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) == 0)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//HTTP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头总是以响应代码（例如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HTTP/1.1 200 OK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）和内容类型开头，以便客户端知道接下来会发生什么，然后是一个空行：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client.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("HTTP/1.1 200 OK");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client.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("Content-type:text/html");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client.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//HTTP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响应的内容如下：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client.print("Click &lt;a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href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=\"/H\"&gt;here&lt;/a&gt; to turn the LED on pin 5 on.&lt;br&gt;");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client.print("Click &lt;a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href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=\"/L\"&gt;here&lt;/a&gt; to turn the LED on pin 5 off.&lt;br&gt;");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//HTTP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响应以另一个空行结束：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client.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跳出循环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} else {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如果有换行符，则清除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currentLine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currentLine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""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else if (c != '\r') {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如果没有回车符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currentLine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+= c;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将其添加到当前行的末尾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检查客户端请求是“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GET/H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”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还是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“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GET/L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”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currentLine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endsWith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"GET /H")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digitalWrite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(5, HIGH);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请求为“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GET/H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”，打开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LED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currentLine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endsWith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"GET /L")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digitalWrite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(5, LOW); 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请求为“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GET/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”，关闭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LED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停止连接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client.stop();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println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("Client Disconnected.");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6. 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开发环境实现服务器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通过连接目标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，为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ESP</w:t>
      </w: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>32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开发板分配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地址，打印</w:t>
      </w:r>
      <w:r>
        <w:rPr>
          <w:rFonts w:ascii="Times New Roman" w:eastAsia="宋体" w:hAnsi="Times New Roman" w:cs="Times New Roman" w:hint="eastAsia"/>
          <w:color w:val="FF00FF"/>
          <w:kern w:val="0"/>
          <w:szCs w:val="20"/>
        </w:rPr>
        <w:t>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以便客户端能够连接，代码如下：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network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socket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time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SSID=" " 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连接的目标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名称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PASSWORD=" "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连接的目标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密码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port=10000  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使用的端口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=None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listenSocket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=None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def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,passwd):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定义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连接函数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global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=network.WLAN(network.STA_IF)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实例化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WLAN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.active(True)        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激活网络接口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.disconnect()          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断开上一连接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.connect(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,passwd)             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while(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)[0]=='0.0.0.0'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time.sleep(1)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return True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捕获异常，如果在“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try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”中意外中断，则停止程序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try: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(SSID,PASSWORD)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ip=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()[0]              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获取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listenSocket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socket.socket()       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listenSocket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.bind(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ip,port)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绑定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和端口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listenSocket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.listen(1)              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监听消息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listenSocket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(socket.SOL_SOCKET, socket.SO_REUSEADDR, 1)   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设置给定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选项的值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print(ip)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打印分配的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，以便客户端连接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>print ('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tcp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waiting.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..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')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while True: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print("accepting.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....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conn,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listenSocket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.accept()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接收连接，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conn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是一个新的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对象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print(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,"connected")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True: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data = conn.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recv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(1024)         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ocket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接收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1024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字节的数据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if(len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data) == 0):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print("close socket")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conn.close()                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如果没有数据，关闭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break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print(data)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ret = conn.send(data)           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发送数据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except: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if(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listenSocket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listenSocket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.close()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.disconnect()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.active(False)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3851" w:name="_Toc84102816"/>
      <w:bookmarkStart w:id="3852" w:name="_Toc84581240"/>
      <w:bookmarkStart w:id="3853" w:name="_Toc116980567"/>
      <w:r>
        <w:rPr>
          <w:rFonts w:ascii="黑体" w:eastAsia="黑体" w:hAnsi="黑体"/>
          <w:b w:val="0"/>
          <w:color w:val="000000" w:themeColor="text1"/>
          <w:sz w:val="28"/>
        </w:rPr>
        <w:t xml:space="preserve">6.4.4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基于UDP的Socket通信示例</w:t>
      </w:r>
      <w:bookmarkEnd w:id="3851"/>
      <w:bookmarkEnd w:id="3852"/>
      <w:bookmarkEnd w:id="3853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&lt;sys/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param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/event_groups.h"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nvs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"protocol_examples_common.h"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/err.h"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/sockets.h"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/sys.h"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netdb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_from_stdin.h"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#if defined(CONFIG_EXAMPLE_IPV4)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#define HOST_IP_ADDR CONFIG_EXAMPLE_IPV4_ADDR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4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elif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defined(CONFIG_EXAMPLE_IPV6)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#define HOST_IP_ADDR CONFIG_EXAMPLE_IPV6_ADDR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IPV6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#else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#define HOST_IP_ADDR " "      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其他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#define PORT CONFIG_EXAMPLE_PORT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端口定义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static const char *TAG = "example";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static const char *payload = "Message from ESP32 ";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连接后发送信息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static void udp_client_task(void *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pvParameters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构建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UDP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客户端任务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char rx_buffer[128];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char host_ip[] = HOST_IP_ADDR;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 = 0;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ip_protocol = 0;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(1)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#if defined(CONFIG_EXAMPLE_IPV4)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4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_in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结构体定义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inet_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(HOST_IP_ADDR);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.sin_family = AF_INET;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地址组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.sin_port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htons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(PORT);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端口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 = AF_INET;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地址组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ip_protocol = IPPROTO_IP;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elif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defined(CONFIG_EXAMPLE_IPV6)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IPV6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_in6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0 };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inet6_aton(HOST_IP_ADDR, &amp;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.sin6_family = AF_INET6;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.sin6_port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htons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(PORT);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.sin6_scope_id = esp_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_get_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impl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_index(EXAMPLE_INTERFACE);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 = AF_INET6;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ip_protocol = IPPROTO_IPV6;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elif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defined(CONFIG_EXAMPLE_SOCKET_IP_INPUT_STDIN)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输入流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_in6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{ 0 };</w:t>
      </w:r>
    </w:p>
    <w:p w:rsidR="000A52CA" w:rsidRDefault="0000597C">
      <w:pPr>
        <w:widowControl/>
        <w:ind w:firstLineChars="200" w:firstLine="360"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ESP_ERROR_CHECK(get_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_from_stdin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PORT, SOCK_DGRAM, &amp;ip_protocol, &amp;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_family, &amp;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初始化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int sock = socket(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_family, SOCK_DGRAM, ip_protocol);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(sock &lt; 0)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如果错误，打印信息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ESP_LOGE(TAG, "Unable to create socket: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);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ESP_LOGI(TAG, "Socket created, sending to %s:%d", HOST_IP_ADDR, PORT);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while (1)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int err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sendto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(sock, payload,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strlen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payload), 0, (struct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*)&amp;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sizeof(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发送定义的信息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if (err &lt; 0)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如果错误，打印信息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ESP_LOGE(TAG, "Error occurred during sending: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break;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            ESP_LOGI(TAG, "Message sent");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成功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 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V6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socklen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socklen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sizeof(source_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获取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地址长度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int len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recvfrom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(sock, rx_buffer,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rx_buffer) - 1, 0, (struct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*)&amp;source_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&amp;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socklen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从已连接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上接收数据，并捕获数据发送源的地址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if (len &lt; 0)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如果错误，打印信息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ESP_LOGE(TAG,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recvfrom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failed: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break;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else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接收数据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rx_buffer[len] = 0;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字符串接收缓冲区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ESP_LOGI(TAG, "Received %d bytes from %s:", len, host_ip);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打印信息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ESP_LOGI(TAG, "%s", rx_buffer);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strncmp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rx_buffer, "OK: ", 4) == 0)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如果输入“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OK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: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”，重新连接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ESP_LOGI(TAG, "Received expected message, reconnecting");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vTaskDelay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(2000 /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portTICK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(sock != -1)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关闭并重启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ESP_LOGE(TAG, "Shutting down socket and restarting.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..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shutdown(sock, 0);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close(sock);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vTaskDelete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(NULL);    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删除任务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 app_main(void)        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主程序入口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nvs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_flash_init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闪存初始化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_init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网络接口初始化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创建默认循环任务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ESP_ERROR_CHECK(example_connect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xTaskCreate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(udp_client_task, "udp_client", 4096, NULL, 5, NULL);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创建任务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2. 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开发环境实现客户端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代码如下：</w:t>
      </w:r>
    </w:p>
    <w:p w:rsidR="003A15CA" w:rsidRPr="003A15CA" w:rsidRDefault="003A15CA" w:rsidP="003A15CA">
      <w:pPr>
        <w:widowControl/>
        <w:ind w:firstLineChars="200" w:firstLine="360"/>
        <w:rPr>
          <w:ins w:id="3854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55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&lt;WiFi.h&gt;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56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57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&lt;WiFiUdp.h&gt;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58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59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//</w:t>
        </w:r>
        <w:del w:id="3860" w:author="Admin" w:date="2022-10-18T17:21:00Z">
          <w:r w:rsidRPr="003A15CA" w:rsidDel="00536B5E">
            <w:rPr>
              <w:rFonts w:ascii="Times New Roman" w:eastAsia="宋体" w:hAnsi="Times New Roman" w:cs="Times New Roman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</w:ins>
      <w:ins w:id="3861" w:author="lll" w:date="2022-07-15T16:37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使用的</w:t>
        </w:r>
      </w:ins>
      <w:ins w:id="3862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Wi</w:t>
        </w:r>
      </w:ins>
      <w:ins w:id="3863" w:author="Admin" w:date="2022-10-18T17:21:00Z">
        <w:r w:rsidR="00536B5E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-</w:t>
        </w:r>
      </w:ins>
      <w:ins w:id="3864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Fi</w:t>
        </w:r>
      </w:ins>
      <w:ins w:id="3865" w:author="lll" w:date="2022-07-15T16:37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名称和密码，服务器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IP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地址和端口号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66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67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const char * networkName = "your-ssid";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68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69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const char * networkPswd = "your-password";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70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71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const char * udpAddress = "192.168.0.255";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72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73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>const int udpPort = 3333;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74" w:author="lll" w:date="2022-07-15T16:38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75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boolean connected = false;</w:t>
        </w:r>
      </w:ins>
      <w:ins w:id="3876" w:author="lll" w:date="2022-07-15T16:38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当前是否连接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7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78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WiFiUDP udp;</w:t>
        </w:r>
      </w:ins>
      <w:ins w:id="3879" w:author="lll" w:date="2022-07-15T16:38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</w:t>
        </w:r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UDP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实例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80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81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setup(){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82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83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Serial.begin(115200);</w:t>
        </w:r>
      </w:ins>
      <w:ins w:id="3884" w:author="lll" w:date="2022-07-15T16:38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初始化串口</w:t>
        </w:r>
      </w:ins>
      <w:ins w:id="3885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86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87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connectToWiFi(networkName, networkPswd);</w:t>
        </w:r>
      </w:ins>
      <w:ins w:id="3888" w:author="lll" w:date="2022-07-15T16:39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连接到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WiFi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路由器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8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90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9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92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loop(){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9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94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</w:ins>
      <w:ins w:id="3895" w:author="lll" w:date="2022-07-15T16:39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连接成功发送数据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96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97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if(connected){    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898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899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udp.beginPacket(udpAddress,udpPort);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00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01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udp.printf("Seconds since boot: %lu", millis()/1000);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02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03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udp.endPacket();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04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05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}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06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07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delay(1000);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08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09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10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11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connectToWiFi(const char * ssid, const char * pwd){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12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13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Serial.println("Connecting to WiFi network: " + String(ssid));  //</w:t>
        </w:r>
      </w:ins>
      <w:ins w:id="3914" w:author="lll" w:date="2022-07-15T16:40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删除旧的配置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1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16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WiFi.disconnect(true);</w:t>
        </w:r>
      </w:ins>
      <w:ins w:id="3917" w:author="lll" w:date="2022-07-15T16:40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</w:t>
        </w:r>
      </w:ins>
      <w:ins w:id="3918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1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20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WiFi.onEvent(WiFiEvent);  </w:t>
        </w:r>
      </w:ins>
      <w:ins w:id="3921" w:author="lll" w:date="2022-07-15T16:41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注册事件句柄</w:t>
        </w:r>
      </w:ins>
      <w:ins w:id="3922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2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24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WiFi.begin(ssid, pwd);</w:t>
        </w:r>
      </w:ins>
      <w:ins w:id="3925" w:author="lll" w:date="2022-07-15T16:41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初始化连接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26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27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Serial.println("Waiting for WIFI connection...");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28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29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30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31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WiFiEvent(WiFiEvent_t event){</w:t>
        </w:r>
      </w:ins>
      <w:ins w:id="3932" w:author="lll" w:date="2022-07-15T16:41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Wi</w:t>
        </w:r>
      </w:ins>
      <w:ins w:id="3933" w:author="Admin" w:date="2022-10-18T17:24:00Z">
        <w:r w:rsidR="002F12EB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-</w:t>
        </w:r>
      </w:ins>
      <w:ins w:id="3934" w:author="lll" w:date="2022-07-15T16:41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Fi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事件</w:t>
        </w:r>
      </w:ins>
      <w:ins w:id="3935" w:author="lll" w:date="2022-07-15T16:42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句柄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36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37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switch(event) {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38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39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case ARDUINO_EVENT_WIFI_STA_GOT_IP:</w:t>
        </w:r>
      </w:ins>
      <w:ins w:id="3940" w:author="lll" w:date="2022-07-15T16:42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连接完成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4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42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Serial.print("WiFi connected! IP address: ");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4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44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Serial.println(WiFi.localIP());  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4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46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</w:t>
        </w:r>
      </w:ins>
      <w:ins w:id="3947" w:author="lll" w:date="2022-07-15T16:43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</w:t>
        </w:r>
      </w:ins>
      <w:ins w:id="3948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udp.begin(WiFi.localIP(),udpPort);</w:t>
        </w:r>
      </w:ins>
      <w:ins w:id="3949" w:author="lll" w:date="2022-07-15T16:42:00Z">
        <w:r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//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初始化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UDP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和</w:t>
        </w:r>
      </w:ins>
      <w:ins w:id="3950" w:author="lll" w:date="2022-07-15T16:43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t>传输缓冲区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5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52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connected = true;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5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54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break;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5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56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case ARDUINO_EVENT_WIFI_STA_DISCONNECTED: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5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58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Serial.println("WiFi lost connection");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5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60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connected = false;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6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62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    break;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6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64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  default: break;</w:t>
        </w:r>
      </w:ins>
    </w:p>
    <w:p w:rsidR="003A15CA" w:rsidRPr="003A15CA" w:rsidRDefault="003A15CA" w:rsidP="003A15CA">
      <w:pPr>
        <w:widowControl/>
        <w:ind w:firstLineChars="200" w:firstLine="360"/>
        <w:rPr>
          <w:ins w:id="396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66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2F12EB" w:rsidRDefault="003A15CA">
      <w:pPr>
        <w:widowControl/>
        <w:ind w:firstLineChars="200" w:firstLine="360"/>
        <w:rPr>
          <w:ins w:id="3967" w:author="Admin" w:date="2022-10-18T17:24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3968" w:author="lll" w:date="2022-07-15T16:36:00Z">
        <w:r w:rsidRPr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0A52CA" w:rsidDel="003A15CA" w:rsidRDefault="0000597C" w:rsidP="003A15CA">
      <w:pPr>
        <w:widowControl/>
        <w:ind w:firstLineChars="200" w:firstLine="360"/>
        <w:rPr>
          <w:del w:id="396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70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"WiFi.h"</w:delText>
        </w:r>
      </w:del>
    </w:p>
    <w:p w:rsidR="000A52CA" w:rsidDel="003A15CA" w:rsidRDefault="0000597C">
      <w:pPr>
        <w:widowControl/>
        <w:ind w:firstLineChars="200" w:firstLine="360"/>
        <w:rPr>
          <w:del w:id="397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72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AsyncUDP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.h"</w:delText>
        </w:r>
      </w:del>
    </w:p>
    <w:p w:rsidR="000A52CA" w:rsidDel="003A15CA" w:rsidRDefault="0000597C">
      <w:pPr>
        <w:widowControl/>
        <w:ind w:firstLineChars="200" w:firstLine="360"/>
        <w:rPr>
          <w:del w:id="397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74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const char * 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ssid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"***********";  //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设置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WiFi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名称</w:delText>
        </w:r>
      </w:del>
    </w:p>
    <w:p w:rsidR="000A52CA" w:rsidDel="003A15CA" w:rsidRDefault="0000597C">
      <w:pPr>
        <w:widowControl/>
        <w:ind w:firstLineChars="200" w:firstLine="360"/>
        <w:rPr>
          <w:del w:id="397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76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const char * password = "***********";  //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设置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WiFi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密码</w:delText>
        </w:r>
      </w:del>
    </w:p>
    <w:p w:rsidR="000A52CA" w:rsidDel="003A15CA" w:rsidRDefault="0000597C">
      <w:pPr>
        <w:widowControl/>
        <w:ind w:firstLineChars="200" w:firstLine="360"/>
        <w:rPr>
          <w:del w:id="397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78" w:author="lll" w:date="2022-07-15T16:36:00Z"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AsyncUDP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udp;  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定义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UDP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对象</w:delText>
        </w:r>
      </w:del>
    </w:p>
    <w:p w:rsidR="000A52CA" w:rsidDel="003A15CA" w:rsidRDefault="0000597C">
      <w:pPr>
        <w:widowControl/>
        <w:ind w:firstLineChars="200" w:firstLine="360"/>
        <w:rPr>
          <w:del w:id="397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80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void setup()</w:delText>
        </w:r>
      </w:del>
    </w:p>
    <w:p w:rsidR="000A52CA" w:rsidDel="003A15CA" w:rsidRDefault="0000597C">
      <w:pPr>
        <w:widowControl/>
        <w:ind w:firstLineChars="200" w:firstLine="360"/>
        <w:rPr>
          <w:del w:id="398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82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3A15CA" w:rsidRDefault="0000597C">
      <w:pPr>
        <w:widowControl/>
        <w:ind w:firstLineChars="200" w:firstLine="360"/>
        <w:rPr>
          <w:del w:id="398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84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Serial.begin(115200);</w:delText>
        </w:r>
      </w:del>
    </w:p>
    <w:p w:rsidR="000A52CA" w:rsidDel="003A15CA" w:rsidRDefault="0000597C">
      <w:pPr>
        <w:widowControl/>
        <w:ind w:firstLineChars="200" w:firstLine="360"/>
        <w:rPr>
          <w:del w:id="398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86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WiFi.mode(WIFI_STA);</w:delText>
        </w:r>
      </w:del>
    </w:p>
    <w:p w:rsidR="000A52CA" w:rsidDel="003A15CA" w:rsidRDefault="0000597C">
      <w:pPr>
        <w:widowControl/>
        <w:ind w:firstLineChars="200" w:firstLine="360"/>
        <w:rPr>
          <w:del w:id="398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88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WiFi.begin(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ssid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password);    //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连接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WiFi</w:delText>
        </w:r>
      </w:del>
    </w:p>
    <w:p w:rsidR="000A52CA" w:rsidDel="003A15CA" w:rsidRDefault="0000597C">
      <w:pPr>
        <w:widowControl/>
        <w:ind w:firstLineChars="200" w:firstLine="360"/>
        <w:rPr>
          <w:del w:id="398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90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(WiFi.waitForConnectResult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 != WL_CONNECTED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</w:del>
    </w:p>
    <w:p w:rsidR="000A52CA" w:rsidDel="003A15CA" w:rsidRDefault="0000597C">
      <w:pPr>
        <w:widowControl/>
        <w:ind w:firstLineChars="200" w:firstLine="360"/>
        <w:rPr>
          <w:del w:id="399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92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Serial.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println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("WiFi Failed");</w:delText>
        </w:r>
      </w:del>
    </w:p>
    <w:p w:rsidR="000A52CA" w:rsidDel="003A15CA" w:rsidRDefault="0000597C">
      <w:pPr>
        <w:widowControl/>
        <w:ind w:firstLineChars="200" w:firstLine="360"/>
        <w:rPr>
          <w:del w:id="399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94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while(1) 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</w:del>
    </w:p>
    <w:p w:rsidR="000A52CA" w:rsidDel="003A15CA" w:rsidRDefault="0000597C">
      <w:pPr>
        <w:widowControl/>
        <w:ind w:firstLineChars="200" w:firstLine="360"/>
        <w:rPr>
          <w:del w:id="399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96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delay(1000);</w:delText>
        </w:r>
      </w:del>
    </w:p>
    <w:p w:rsidR="000A52CA" w:rsidDel="003A15CA" w:rsidRDefault="0000597C">
      <w:pPr>
        <w:widowControl/>
        <w:ind w:firstLineChars="200" w:firstLine="360"/>
        <w:rPr>
          <w:del w:id="399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3998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}</w:delText>
        </w:r>
      </w:del>
    </w:p>
    <w:p w:rsidR="000A52CA" w:rsidDel="003A15CA" w:rsidRDefault="0000597C">
      <w:pPr>
        <w:widowControl/>
        <w:ind w:firstLineChars="200" w:firstLine="360"/>
        <w:rPr>
          <w:del w:id="399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00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3A15CA" w:rsidRDefault="0000597C">
      <w:pPr>
        <w:widowControl/>
        <w:ind w:firstLineChars="200" w:firstLine="360"/>
        <w:rPr>
          <w:del w:id="400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02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if(udp.connect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IPAddress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*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.*.*.*), *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{    //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IP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地址，主机端口</w:delText>
        </w:r>
      </w:del>
    </w:p>
    <w:p w:rsidR="000A52CA" w:rsidDel="003A15CA" w:rsidRDefault="0000597C">
      <w:pPr>
        <w:widowControl/>
        <w:ind w:firstLineChars="200" w:firstLine="360"/>
        <w:rPr>
          <w:del w:id="400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04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Serial.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println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("UDP connected");</w:delText>
        </w:r>
      </w:del>
    </w:p>
    <w:p w:rsidR="000A52CA" w:rsidDel="003A15CA" w:rsidRDefault="0000597C">
      <w:pPr>
        <w:widowControl/>
        <w:ind w:firstLineChars="200" w:firstLine="360"/>
        <w:rPr>
          <w:del w:id="400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06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udp.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onPacket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([]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AsyncUDPPacket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packet) 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</w:del>
    </w:p>
    <w:p w:rsidR="000A52CA" w:rsidDel="003A15CA" w:rsidRDefault="0000597C">
      <w:pPr>
        <w:widowControl/>
        <w:ind w:firstLineChars="200" w:firstLine="360"/>
        <w:rPr>
          <w:del w:id="400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08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Serial.print("UDP Packet Type: ");</w:delText>
        </w:r>
      </w:del>
    </w:p>
    <w:p w:rsidR="000A52CA" w:rsidDel="003A15CA" w:rsidRDefault="0000597C">
      <w:pPr>
        <w:widowControl/>
        <w:ind w:firstLineChars="200" w:firstLine="360"/>
        <w:rPr>
          <w:del w:id="400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10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Serial.print(packet.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isBroadcast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)?"Broadcast":</w:delText>
        </w:r>
      </w:del>
    </w:p>
    <w:p w:rsidR="000A52CA" w:rsidDel="003A15CA" w:rsidRDefault="0000597C">
      <w:pPr>
        <w:widowControl/>
        <w:ind w:firstLineChars="200" w:firstLine="360"/>
        <w:rPr>
          <w:del w:id="401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12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>packet.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isMulticast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()?"Multicast":"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Unicast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"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3A15CA" w:rsidRDefault="0000597C">
      <w:pPr>
        <w:widowControl/>
        <w:ind w:firstLineChars="200" w:firstLine="360"/>
        <w:rPr>
          <w:del w:id="401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14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Serial.print(", From: ");</w:delText>
        </w:r>
      </w:del>
    </w:p>
    <w:p w:rsidR="000A52CA" w:rsidDel="003A15CA" w:rsidRDefault="0000597C">
      <w:pPr>
        <w:widowControl/>
        <w:ind w:firstLineChars="200" w:firstLine="360"/>
        <w:rPr>
          <w:del w:id="401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16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Serial.print(packet.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remoteIP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3A15CA" w:rsidRDefault="0000597C">
      <w:pPr>
        <w:widowControl/>
        <w:ind w:firstLineChars="200" w:firstLine="360"/>
        <w:rPr>
          <w:del w:id="401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18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Serial.print(":");</w:delText>
        </w:r>
      </w:del>
    </w:p>
    <w:p w:rsidR="000A52CA" w:rsidDel="003A15CA" w:rsidRDefault="0000597C">
      <w:pPr>
        <w:widowControl/>
        <w:ind w:firstLineChars="200" w:firstLine="360"/>
        <w:rPr>
          <w:del w:id="401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20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Serial.print(packet.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remotePort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3A15CA" w:rsidRDefault="0000597C">
      <w:pPr>
        <w:widowControl/>
        <w:ind w:firstLineChars="200" w:firstLine="360"/>
        <w:rPr>
          <w:del w:id="402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22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Serial.print(", To: ");</w:delText>
        </w:r>
      </w:del>
    </w:p>
    <w:p w:rsidR="000A52CA" w:rsidDel="003A15CA" w:rsidRDefault="0000597C">
      <w:pPr>
        <w:widowControl/>
        <w:ind w:firstLineChars="200" w:firstLine="360"/>
        <w:rPr>
          <w:del w:id="402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24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Serial.print(packet.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localIP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3A15CA" w:rsidRDefault="0000597C">
      <w:pPr>
        <w:widowControl/>
        <w:ind w:firstLineChars="200" w:firstLine="360"/>
        <w:rPr>
          <w:del w:id="402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26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Serial.print(":");</w:delText>
        </w:r>
      </w:del>
    </w:p>
    <w:p w:rsidR="000A52CA" w:rsidDel="003A15CA" w:rsidRDefault="0000597C">
      <w:pPr>
        <w:widowControl/>
        <w:ind w:firstLineChars="200" w:firstLine="360"/>
        <w:rPr>
          <w:del w:id="402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28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Serial.print(packet.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localPort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3A15CA" w:rsidRDefault="0000597C">
      <w:pPr>
        <w:widowControl/>
        <w:ind w:firstLineChars="200" w:firstLine="360"/>
        <w:rPr>
          <w:del w:id="402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30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Serial.print(", Length: ");</w:delText>
        </w:r>
      </w:del>
    </w:p>
    <w:p w:rsidR="000A52CA" w:rsidDel="003A15CA" w:rsidRDefault="0000597C">
      <w:pPr>
        <w:widowControl/>
        <w:ind w:firstLineChars="200" w:firstLine="360"/>
        <w:rPr>
          <w:del w:id="403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32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Serial.print(packet.length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3A15CA" w:rsidRDefault="0000597C">
      <w:pPr>
        <w:widowControl/>
        <w:ind w:firstLineChars="200" w:firstLine="360"/>
        <w:rPr>
          <w:del w:id="403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34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Serial.print(", Data: ");</w:delText>
        </w:r>
      </w:del>
    </w:p>
    <w:p w:rsidR="000A52CA" w:rsidDel="003A15CA" w:rsidRDefault="0000597C">
      <w:pPr>
        <w:widowControl/>
        <w:ind w:firstLineChars="200" w:firstLine="360"/>
        <w:rPr>
          <w:del w:id="403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36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Serial.write(packet.data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), packet.length()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3A15CA" w:rsidRDefault="0000597C">
      <w:pPr>
        <w:widowControl/>
        <w:ind w:firstLineChars="200" w:firstLine="360"/>
        <w:rPr>
          <w:del w:id="403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38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Serial.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println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();  </w:delText>
        </w:r>
      </w:del>
    </w:p>
    <w:p w:rsidR="000A52CA" w:rsidDel="003A15CA" w:rsidRDefault="0000597C">
      <w:pPr>
        <w:widowControl/>
        <w:ind w:firstLineChars="200" w:firstLine="360"/>
        <w:rPr>
          <w:del w:id="403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40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packet.printf("Got %u bytes of data", packet.length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  //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打印收到的回复</w:delText>
        </w:r>
      </w:del>
    </w:p>
    <w:p w:rsidR="000A52CA" w:rsidDel="003A15CA" w:rsidRDefault="0000597C">
      <w:pPr>
        <w:widowControl/>
        <w:ind w:firstLineChars="200" w:firstLine="360"/>
        <w:rPr>
          <w:del w:id="404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42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}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;       </w:delText>
        </w:r>
      </w:del>
    </w:p>
    <w:p w:rsidR="000A52CA" w:rsidDel="003A15CA" w:rsidRDefault="0000597C">
      <w:pPr>
        <w:widowControl/>
        <w:ind w:firstLineChars="200" w:firstLine="360"/>
        <w:rPr>
          <w:del w:id="404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44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udp.print("Hello Server!");  //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发送单播消息</w:delText>
        </w:r>
      </w:del>
    </w:p>
    <w:p w:rsidR="000A52CA" w:rsidDel="003A15CA" w:rsidRDefault="0000597C">
      <w:pPr>
        <w:widowControl/>
        <w:ind w:firstLineChars="200" w:firstLine="360"/>
        <w:rPr>
          <w:del w:id="404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46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3A15CA" w:rsidRDefault="0000597C">
      <w:pPr>
        <w:widowControl/>
        <w:ind w:firstLineChars="200" w:firstLine="360"/>
        <w:rPr>
          <w:del w:id="404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48" w:author="lll" w:date="2022-07-15T16:36:00Z">
        <w:r w:rsidDel="003A15CA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3A15CA" w:rsidRDefault="0000597C">
      <w:pPr>
        <w:widowControl/>
        <w:ind w:firstLineChars="200" w:firstLine="360"/>
        <w:rPr>
          <w:del w:id="4049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50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void loop()</w:delText>
        </w:r>
      </w:del>
    </w:p>
    <w:p w:rsidR="000A52CA" w:rsidDel="003A15CA" w:rsidRDefault="0000597C">
      <w:pPr>
        <w:widowControl/>
        <w:ind w:firstLineChars="200" w:firstLine="360"/>
        <w:rPr>
          <w:del w:id="4051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52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3A15CA" w:rsidRDefault="0000597C">
      <w:pPr>
        <w:widowControl/>
        <w:ind w:firstLineChars="200" w:firstLine="360"/>
        <w:rPr>
          <w:del w:id="4053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54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delay(1000);</w:delText>
        </w:r>
      </w:del>
    </w:p>
    <w:p w:rsidR="000A52CA" w:rsidDel="003A15CA" w:rsidRDefault="0000597C">
      <w:pPr>
        <w:widowControl/>
        <w:ind w:firstLineChars="200" w:firstLine="360"/>
        <w:rPr>
          <w:del w:id="4055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56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udp.</w:delText>
        </w:r>
        <w:r w:rsidDel="003A15CA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broadcastTo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("Anyone here?", 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*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);    //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在端口</w:delText>
        </w:r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上发送广播</w:delText>
        </w:r>
        <w:r w:rsidDel="003A15C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消息</w:delText>
        </w:r>
      </w:del>
    </w:p>
    <w:p w:rsidR="000A52CA" w:rsidDel="003A15CA" w:rsidRDefault="0000597C">
      <w:pPr>
        <w:widowControl/>
        <w:ind w:firstLineChars="200" w:firstLine="360"/>
        <w:rPr>
          <w:del w:id="4057" w:author="lll" w:date="2022-07-15T16:36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058" w:author="lll" w:date="2022-07-15T16:36:00Z">
        <w:r w:rsidDel="003A15C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3. 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开发环境实现客户端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socket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network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time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host='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your</w:t>
      </w:r>
      <w:r>
        <w:rPr>
          <w:rFonts w:ascii="Times New Roman" w:eastAsia="宋体" w:hAnsi="Times New Roman" w:cs="Times New Roman" w:hint="eastAsia"/>
          <w:color w:val="FF0000"/>
          <w:kern w:val="0"/>
          <w:sz w:val="18"/>
          <w:szCs w:val="18"/>
        </w:rPr>
        <w:t>HOST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'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目标主机服务器端地址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port = 80        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目标主机服务器端口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>SSID="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yourSSID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"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目标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名称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PASSWORD="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yourPASSWD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"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目标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密码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=None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s=None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def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,passwd):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global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=network.WLAN(network.STA_IF)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创建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对象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.active(True)          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激活网络接口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.disconnect()          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断开上次连接的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.connect(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,passwd)   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连接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while(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)[0]=='0.0.0.0'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time.sleep(1)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return True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try: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if(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SSID,PASSWORD) == True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: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判断是否连接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s=socket.socket(socket.AF_INET, socket.SOCK_DGRAM)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创建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(socket.SOL_SOCKET,socket.SO_REUSEADDR,1) 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设置给定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选项的值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ip=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()[0]     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获取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True: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s.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sendto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(b'hello\r\n',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host,port)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连续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发送数据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hello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time.sleep(1)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except: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if (s):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s.close()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.disconnect()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.active(False)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4.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IDF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开发环境服务器端实现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&lt;sys/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param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freertos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"esp_WiFi.h"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nvs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"esp_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"protocol_examples_common.h"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/err.h"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/sockets.h"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/sys.h"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#include &lt;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lwip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/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netdb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>#define PORT CONFIG_EXAMPLE_PORT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端口定义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static const char *TAG = "example";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static void udp_server_task(void *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pvParameters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UDP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服务器任务定义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char rx_buffer[128];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接收缓冲区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char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_str[128]; 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地址字符串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 = (int)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pvParameters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地址组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int ip_protocol = 0;    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协议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_in6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目的地址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(1)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_family == AF_INET)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协议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 *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_ip4 = (struct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 *)&amp;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_ip4-&gt;sin_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htonl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(INADDR_ANY);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_ip4-&gt;sin_family = AF_INET;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_ip4-&gt;sin_port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htons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(PORT);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ip_protocol = IPPROTO_IP;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 else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 == AF_INET6)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协议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bzero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(&amp;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.un,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.un)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.sin6_family = AF_INET6;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.sin6_port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htons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(PORT);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ip_protocol = IPPROTO_IPV6;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int sock = socket(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_family, SOCK_DGRAM, ip_protocol);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构建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(sock &lt; 0)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如果错误，打印信息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ESP_LOGE(TAG, "Unable to create socket: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ESP_LOGI(TAG, "Socket created");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Socket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创建成功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#if defined(CONFIG_EXAMPLE_IPV4) &amp;&amp; defined(CONFIG_EXAMPLE_IPV6)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协议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_family == AF_INET6)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请注意，默认情况下，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IPV6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绑定到这两个协议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int opt = 1;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(sock, SOL_SOCKET, SO_REUSEADDR, &amp;opt,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opt)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(sock, IPPROTO_IPV6, IPV6_V6ONLY, &amp;opt,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opt)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int err = bind(sock,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*)&amp;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sizeof(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dest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绑定地址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(err &lt; 0)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如果错误，打印信息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ESP_LOGE(TAG, "Socket unable to bind: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ESP_LOGI(TAG, "Socket bound, port %d", PORT);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成功绑定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while (1)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ESP_LOGI(TAG, "Waiting for data");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作为服务器等待客户端消息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_in6 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源地址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 xml:space="preserve">        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socklen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_t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socklen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= sizeof(source_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地址长度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int len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recvfrom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(sock, rx_buffer,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rx_buffer) - 1, 0, (struct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*)&amp;source_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&amp;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socklen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接收数据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if (len &lt; 0)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如果错误，打印信息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ESP_LOGE(TAG, 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recvfrom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failed: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break;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else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接收数据，获取客户端的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作为字符串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if 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.sin6_family == PF_INET)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{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inet_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ntoa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_r(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 *)&amp;source_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-&gt;sin_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_str, sizeof(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_str) - 1);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} else if 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.sin6_family == PF_INET6)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 xml:space="preserve"> 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协议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inet6_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ntoa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_r(source_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.sin6_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_str, sizeof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_str) - 1);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rx_buffer[len] = 0;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作为字符串接收，打印信息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ESP_LOGI(TAG, "Received %d bytes from %s:", len,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_str);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ESP_LOGI(TAG, "%s", rx_buffer);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int err =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sendto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(sock, rx_buffer, len, 0,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struct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sockaddr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*)&amp;source_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 sizeof(source_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接收到的字符串发回客户端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if (err &lt; 0) 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ESP_LOGE(TAG, "Error occurred during sending: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%d",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errno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break;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if (sock != -1) {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错误则关闭重启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ESP_LOGE(TAG, "Shutting down socket and restarting.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..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shutdown(sock, 0);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close(sock);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vTaskDelete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(NULL);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删除任务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}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 app_main(void)   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主函数入口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nvs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_flash_init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闪存初始化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netif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_init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网络接口初始化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创建默认任务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ESP_ERROR_CHECK(example_connect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连接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ifdef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CONFIG_EXAMPLE_IPV4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4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xTaskCreate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(udp_server_task, "udp_server", 4096,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void*)AF_INET, 5, NULL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ifdef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CONFIG_EXAMPLE_IPV6   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IPV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6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xTaskCreate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(udp_server_task, "udp_server", 4096, 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void*)AF_INET6, 5, NULL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lastRenderedPageBreak/>
        <w:t>#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5. 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开发环境服务器端实现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代码如下：</w:t>
      </w:r>
    </w:p>
    <w:p w:rsidR="00911373" w:rsidRPr="00911373" w:rsidRDefault="00911373" w:rsidP="00911373">
      <w:pPr>
        <w:widowControl/>
        <w:ind w:firstLineChars="200" w:firstLine="360"/>
        <w:rPr>
          <w:ins w:id="405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60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&lt;WiFi.h&gt;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6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62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#include &lt;WiFiUdp.h&gt;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引用以使用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UDP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6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64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const char *ssid = "********";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6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66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const char *password = "********";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6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68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WiFiUDP Udp;                     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建立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UDP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对象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6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70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unsigned int localUdpPort = 2333;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本地端口号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7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72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setup()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7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74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7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76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Serial.begin(115200);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7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78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Serial.println();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7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80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WiFi.mode(WIFI_STA);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8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82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WiFi.begin(ssid, password);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8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84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while (!WiFi.isConnected())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8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86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{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8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88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delay(500);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8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90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Serial.print(".");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9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92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}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9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94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Serial.println("Connected");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9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96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Serial.print("IP Address:");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9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098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Serial.println(WiFi.localIP());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09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00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Udp.begin(localUdpPort);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启用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UDP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监听以接收数据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0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02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0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04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void loop()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0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06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{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0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08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int packetSize = Udp.parsePacket();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获取当前队首数据包长度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0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10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if (packetSize)                    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若是有数据可用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1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12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{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1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14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char buf[packetSize];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1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16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Udp.read(buf, packetSize);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读取当前包数据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1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18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Serial.println();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1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20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Serial.print("Received: ");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2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22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Serial.println(buf);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2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24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Serial.print("From IP: ");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2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26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Serial.println(Udp.remoteIP());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2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28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Serial.print("From Port: ");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2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30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Serial.println(Udp.remotePort());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3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32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Udp.beginPacket(Udp.remoteIP(), Udp.remotePort());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准备发送数据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3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34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Udp.print("Received: ");   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复制数据到发送缓存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3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36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Udp.write((const uint8_t*)buf, packetSize);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复制数据到发送缓存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3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38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 xml:space="preserve">    Udp.endPacket();            //</w:t>
        </w:r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发送数据</w:t>
        </w:r>
      </w:ins>
    </w:p>
    <w:p w:rsidR="00911373" w:rsidRPr="00911373" w:rsidRDefault="00911373" w:rsidP="00911373">
      <w:pPr>
        <w:widowControl/>
        <w:ind w:firstLineChars="200" w:firstLine="360"/>
        <w:rPr>
          <w:ins w:id="413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40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lastRenderedPageBreak/>
          <w:t xml:space="preserve">  }</w:t>
        </w:r>
      </w:ins>
    </w:p>
    <w:p w:rsidR="002F12EB" w:rsidRDefault="00911373">
      <w:pPr>
        <w:widowControl/>
        <w:ind w:firstLineChars="200" w:firstLine="360"/>
        <w:rPr>
          <w:ins w:id="4141" w:author="Admin" w:date="2022-10-18T17:2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ins w:id="4142" w:author="lll" w:date="2022-07-15T17:15:00Z">
        <w:r w:rsidRPr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>}</w:t>
        </w:r>
      </w:ins>
    </w:p>
    <w:p w:rsidR="000A52CA" w:rsidDel="00911373" w:rsidRDefault="0000597C" w:rsidP="00911373">
      <w:pPr>
        <w:widowControl/>
        <w:ind w:firstLineChars="200" w:firstLine="360"/>
        <w:rPr>
          <w:del w:id="414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44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"WiFi.h"</w:delText>
        </w:r>
      </w:del>
    </w:p>
    <w:p w:rsidR="000A52CA" w:rsidDel="00911373" w:rsidRDefault="0000597C">
      <w:pPr>
        <w:widowControl/>
        <w:ind w:firstLineChars="200" w:firstLine="360"/>
        <w:rPr>
          <w:del w:id="414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4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#include "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AsyncUDP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.h"</w:delText>
        </w:r>
      </w:del>
    </w:p>
    <w:p w:rsidR="000A52CA" w:rsidDel="00911373" w:rsidRDefault="0000597C">
      <w:pPr>
        <w:widowControl/>
        <w:ind w:firstLineChars="200" w:firstLine="360"/>
        <w:rPr>
          <w:del w:id="414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48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const char * 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ssid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= "***********";  //</w:delText>
        </w:r>
        <w:r w:rsidDel="0091137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设置</w:delText>
        </w:r>
        <w:r w:rsidDel="0091137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SSID</w:delText>
        </w:r>
      </w:del>
    </w:p>
    <w:p w:rsidR="000A52CA" w:rsidDel="00911373" w:rsidRDefault="0000597C">
      <w:pPr>
        <w:widowControl/>
        <w:ind w:firstLineChars="200" w:firstLine="360"/>
        <w:rPr>
          <w:del w:id="414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50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const char * password = "***********";  //</w:delText>
        </w:r>
        <w:r w:rsidDel="0091137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设置密码</w:delText>
        </w:r>
      </w:del>
    </w:p>
    <w:p w:rsidR="000A52CA" w:rsidDel="00911373" w:rsidRDefault="0000597C">
      <w:pPr>
        <w:widowControl/>
        <w:ind w:firstLineChars="200" w:firstLine="360"/>
        <w:rPr>
          <w:del w:id="415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52" w:author="lll" w:date="2022-07-15T17:15:00Z"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AsyncUDP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udp;</w:delText>
        </w:r>
      </w:del>
    </w:p>
    <w:p w:rsidR="000A52CA" w:rsidDel="00911373" w:rsidRDefault="0000597C">
      <w:pPr>
        <w:widowControl/>
        <w:ind w:firstLineChars="200" w:firstLine="360"/>
        <w:rPr>
          <w:del w:id="415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54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void setup()</w:delText>
        </w:r>
      </w:del>
    </w:p>
    <w:p w:rsidR="000A52CA" w:rsidDel="00911373" w:rsidRDefault="0000597C">
      <w:pPr>
        <w:widowControl/>
        <w:ind w:firstLineChars="200" w:firstLine="360"/>
        <w:rPr>
          <w:del w:id="415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5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911373" w:rsidRDefault="0000597C">
      <w:pPr>
        <w:widowControl/>
        <w:ind w:firstLineChars="200" w:firstLine="360"/>
        <w:rPr>
          <w:del w:id="415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58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Serial.begin(115200);</w:delText>
        </w:r>
      </w:del>
    </w:p>
    <w:p w:rsidR="000A52CA" w:rsidDel="00911373" w:rsidRDefault="0000597C">
      <w:pPr>
        <w:widowControl/>
        <w:ind w:firstLineChars="200" w:firstLine="360"/>
        <w:rPr>
          <w:del w:id="415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60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WiFi.mode(WIFI_STA);</w:delText>
        </w:r>
      </w:del>
    </w:p>
    <w:p w:rsidR="000A52CA" w:rsidDel="00911373" w:rsidRDefault="0000597C">
      <w:pPr>
        <w:widowControl/>
        <w:ind w:firstLineChars="200" w:firstLine="360"/>
        <w:rPr>
          <w:del w:id="416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62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WiFi.begin(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ssid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, password);</w:delText>
        </w:r>
      </w:del>
    </w:p>
    <w:p w:rsidR="000A52CA" w:rsidDel="00911373" w:rsidRDefault="0000597C">
      <w:pPr>
        <w:widowControl/>
        <w:ind w:firstLineChars="200" w:firstLine="360"/>
        <w:rPr>
          <w:del w:id="416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64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 (WiFi.waitForConnectResult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 != WL_CONNECTED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</w:del>
    </w:p>
    <w:p w:rsidR="000A52CA" w:rsidDel="00911373" w:rsidRDefault="0000597C">
      <w:pPr>
        <w:widowControl/>
        <w:ind w:firstLineChars="200" w:firstLine="360"/>
        <w:rPr>
          <w:del w:id="416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6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Serial.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println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("WiFi Failed");</w:delText>
        </w:r>
      </w:del>
    </w:p>
    <w:p w:rsidR="000A52CA" w:rsidDel="00911373" w:rsidRDefault="0000597C">
      <w:pPr>
        <w:widowControl/>
        <w:ind w:firstLineChars="200" w:firstLine="360"/>
        <w:rPr>
          <w:del w:id="416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68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while(1) 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</w:del>
    </w:p>
    <w:p w:rsidR="000A52CA" w:rsidDel="00911373" w:rsidRDefault="0000597C">
      <w:pPr>
        <w:widowControl/>
        <w:ind w:firstLineChars="200" w:firstLine="360"/>
        <w:rPr>
          <w:del w:id="416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70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delay(1000);</w:delText>
        </w:r>
      </w:del>
    </w:p>
    <w:p w:rsidR="000A52CA" w:rsidDel="00911373" w:rsidRDefault="0000597C">
      <w:pPr>
        <w:widowControl/>
        <w:ind w:firstLineChars="200" w:firstLine="360"/>
        <w:rPr>
          <w:del w:id="417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72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}</w:delText>
        </w:r>
      </w:del>
    </w:p>
    <w:p w:rsidR="000A52CA" w:rsidDel="00911373" w:rsidRDefault="0000597C">
      <w:pPr>
        <w:widowControl/>
        <w:ind w:firstLineChars="200" w:firstLine="360"/>
        <w:rPr>
          <w:del w:id="417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74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911373" w:rsidRDefault="0000597C">
      <w:pPr>
        <w:widowControl/>
        <w:ind w:firstLineChars="200" w:firstLine="360"/>
        <w:rPr>
          <w:del w:id="417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7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if(udp.listen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*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{    </w:delText>
        </w:r>
        <w:r w:rsidDel="0091137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/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/</w:delText>
        </w:r>
        <w:r w:rsidDel="0091137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监听端口</w:delText>
        </w:r>
        <w:r w:rsidDel="0091137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*</w:delText>
        </w:r>
      </w:del>
    </w:p>
    <w:p w:rsidR="000A52CA" w:rsidDel="00911373" w:rsidRDefault="0000597C">
      <w:pPr>
        <w:widowControl/>
        <w:ind w:firstLineChars="200" w:firstLine="360"/>
        <w:rPr>
          <w:del w:id="417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78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Serial.print("UDP Listening on IP: ");</w:delText>
        </w:r>
      </w:del>
    </w:p>
    <w:p w:rsidR="000A52CA" w:rsidDel="00911373" w:rsidRDefault="0000597C">
      <w:pPr>
        <w:widowControl/>
        <w:ind w:firstLineChars="200" w:firstLine="360"/>
        <w:rPr>
          <w:del w:id="417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80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Serial.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println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(WiFi.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localIP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18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82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udp.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onPacket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([]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AsyncUDPPacket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packet) 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{</w:delText>
        </w:r>
      </w:del>
    </w:p>
    <w:p w:rsidR="000A52CA" w:rsidDel="00911373" w:rsidRDefault="0000597C">
      <w:pPr>
        <w:widowControl/>
        <w:ind w:firstLineChars="200" w:firstLine="360"/>
        <w:rPr>
          <w:del w:id="418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84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Serial.print("UDP Packet Type: ");</w:delText>
        </w:r>
      </w:del>
    </w:p>
    <w:p w:rsidR="000A52CA" w:rsidDel="00911373" w:rsidRDefault="0000597C">
      <w:pPr>
        <w:widowControl/>
        <w:ind w:firstLineChars="200" w:firstLine="360"/>
        <w:rPr>
          <w:del w:id="418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8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Serial.print(packet.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isBroadcast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)?"Broadcast":</w:delText>
        </w:r>
      </w:del>
    </w:p>
    <w:p w:rsidR="000A52CA" w:rsidDel="00911373" w:rsidRDefault="0000597C">
      <w:pPr>
        <w:widowControl/>
        <w:ind w:firstLineChars="200" w:firstLine="360"/>
        <w:rPr>
          <w:del w:id="418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88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tab/>
          <w:delText xml:space="preserve">  packet.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isMulticast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()?"Multicast":"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Unicast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"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18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90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Serial.print(", From: ");</w:delText>
        </w:r>
      </w:del>
    </w:p>
    <w:p w:rsidR="000A52CA" w:rsidDel="00911373" w:rsidRDefault="0000597C">
      <w:pPr>
        <w:widowControl/>
        <w:ind w:firstLineChars="200" w:firstLine="360"/>
        <w:rPr>
          <w:del w:id="419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92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Serial.print(packet.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remoteIP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19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94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Serial.print(":");</w:delText>
        </w:r>
      </w:del>
    </w:p>
    <w:p w:rsidR="000A52CA" w:rsidDel="00911373" w:rsidRDefault="0000597C">
      <w:pPr>
        <w:widowControl/>
        <w:ind w:firstLineChars="200" w:firstLine="360"/>
        <w:rPr>
          <w:del w:id="419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9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Serial.print(packet.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remotePort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19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198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Serial.print(", To: ");</w:delText>
        </w:r>
      </w:del>
    </w:p>
    <w:p w:rsidR="000A52CA" w:rsidDel="00911373" w:rsidRDefault="0000597C">
      <w:pPr>
        <w:widowControl/>
        <w:ind w:firstLineChars="200" w:firstLine="360"/>
        <w:rPr>
          <w:del w:id="419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00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Serial.print(packet.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localIP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20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02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Serial.print(":");</w:delText>
        </w:r>
      </w:del>
    </w:p>
    <w:p w:rsidR="000A52CA" w:rsidDel="00911373" w:rsidRDefault="0000597C">
      <w:pPr>
        <w:widowControl/>
        <w:ind w:firstLineChars="200" w:firstLine="360"/>
        <w:rPr>
          <w:del w:id="420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04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Serial.print(packet.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localPort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20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0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Serial.print(", Length: ");</w:delText>
        </w:r>
      </w:del>
    </w:p>
    <w:p w:rsidR="000A52CA" w:rsidDel="00911373" w:rsidRDefault="0000597C">
      <w:pPr>
        <w:widowControl/>
        <w:ind w:firstLineChars="200" w:firstLine="360"/>
        <w:rPr>
          <w:del w:id="420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08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Serial.print(packet.length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20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10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Serial.print(", Data: ");</w:delText>
        </w:r>
      </w:del>
    </w:p>
    <w:p w:rsidR="000A52CA" w:rsidDel="00911373" w:rsidRDefault="0000597C">
      <w:pPr>
        <w:widowControl/>
        <w:ind w:firstLineChars="200" w:firstLine="360"/>
        <w:rPr>
          <w:del w:id="421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12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Serial.write(packet.data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), packet.length()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21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14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Serial.</w:delText>
        </w:r>
        <w:r w:rsidDel="00911373"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delText>println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();</w:delText>
        </w:r>
      </w:del>
    </w:p>
    <w:p w:rsidR="000A52CA" w:rsidDel="00911373" w:rsidRDefault="0000597C">
      <w:pPr>
        <w:widowControl/>
        <w:ind w:firstLineChars="200" w:firstLine="360"/>
        <w:rPr>
          <w:del w:id="421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1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//</w:delText>
        </w:r>
        <w:r w:rsidDel="0091137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打印收到的回复</w:delText>
        </w:r>
      </w:del>
    </w:p>
    <w:p w:rsidR="000A52CA" w:rsidDel="00911373" w:rsidRDefault="0000597C">
      <w:pPr>
        <w:widowControl/>
        <w:ind w:firstLineChars="200" w:firstLine="360"/>
        <w:rPr>
          <w:del w:id="421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18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    packet.printf("Got %u bytes of data", packet.length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(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21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20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    }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)</w:delText>
        </w:r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911373" w:rsidRDefault="0000597C">
      <w:pPr>
        <w:widowControl/>
        <w:ind w:firstLineChars="200" w:firstLine="360"/>
        <w:rPr>
          <w:del w:id="422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22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</w:delText>
        </w:r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911373" w:rsidRDefault="0000597C">
      <w:pPr>
        <w:widowControl/>
        <w:ind w:firstLineChars="200" w:firstLine="360"/>
        <w:rPr>
          <w:del w:id="422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24" w:author="lll" w:date="2022-07-15T17:15:00Z">
        <w:r w:rsidDel="00911373">
          <w:rPr>
            <w:rFonts w:ascii="Times New Roman" w:eastAsia="宋体" w:hAnsi="Times New Roman" w:cs="Times New Roman"/>
            <w:color w:val="FF00FF"/>
            <w:kern w:val="0"/>
            <w:sz w:val="18"/>
            <w:szCs w:val="18"/>
          </w:rPr>
          <w:delText>}</w:delText>
        </w:r>
      </w:del>
    </w:p>
    <w:p w:rsidR="000A52CA" w:rsidDel="00911373" w:rsidRDefault="0000597C">
      <w:pPr>
        <w:widowControl/>
        <w:ind w:firstLineChars="200" w:firstLine="360"/>
        <w:rPr>
          <w:del w:id="422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2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void loop()</w:delText>
        </w:r>
      </w:del>
    </w:p>
    <w:p w:rsidR="000A52CA" w:rsidDel="00911373" w:rsidRDefault="0000597C">
      <w:pPr>
        <w:widowControl/>
        <w:ind w:firstLineChars="200" w:firstLine="360"/>
        <w:rPr>
          <w:del w:id="4227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28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911373" w:rsidRDefault="0000597C">
      <w:pPr>
        <w:widowControl/>
        <w:ind w:firstLineChars="200" w:firstLine="360"/>
        <w:rPr>
          <w:del w:id="4229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30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delay(1000);</w:delText>
        </w:r>
      </w:del>
    </w:p>
    <w:p w:rsidR="000A52CA" w:rsidDel="00911373" w:rsidRDefault="0000597C">
      <w:pPr>
        <w:widowControl/>
        <w:ind w:firstLineChars="200" w:firstLine="360"/>
        <w:rPr>
          <w:del w:id="4231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32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//</w:delText>
        </w:r>
        <w:r w:rsidDel="00911373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发送广播</w:delText>
        </w:r>
      </w:del>
    </w:p>
    <w:p w:rsidR="000A52CA" w:rsidDel="00911373" w:rsidRDefault="0000597C">
      <w:pPr>
        <w:widowControl/>
        <w:ind w:firstLineChars="200" w:firstLine="360"/>
        <w:rPr>
          <w:del w:id="4233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34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    udp.broadcast("Anyone here?");</w:delText>
        </w:r>
      </w:del>
    </w:p>
    <w:p w:rsidR="000A52CA" w:rsidDel="00911373" w:rsidRDefault="0000597C">
      <w:pPr>
        <w:widowControl/>
        <w:ind w:firstLineChars="200" w:firstLine="360"/>
        <w:rPr>
          <w:del w:id="4235" w:author="lll" w:date="2022-07-15T17:15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36" w:author="lll" w:date="2022-07-15T17:15:00Z">
        <w:r w:rsidDel="00911373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0"/>
        </w:rPr>
        <w:t xml:space="preserve">6. </w:t>
      </w:r>
      <w:r>
        <w:rPr>
          <w:rFonts w:ascii="Times New Roman" w:eastAsia="宋体" w:hAnsi="Times New Roman" w:cs="Times New Roman" w:hint="eastAsia"/>
          <w:color w:val="FF0000"/>
          <w:kern w:val="0"/>
          <w:szCs w:val="2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开发环境服务器端实现</w:t>
      </w:r>
    </w:p>
    <w:p w:rsidR="000A52CA" w:rsidRDefault="0000597C">
      <w:pPr>
        <w:widowControl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socket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network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import time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port = 80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设置参数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SSID="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yourSSID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PASSWORD="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yourPASSWD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"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=None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s=None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def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,passwd):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global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=network.WLAN(network.STA_IF)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创建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对象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.active(True)              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激活网络接口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.disconnect()              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断开上次连接的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.connect(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,passwd)       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连接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WiF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while(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)[0]=='0.0.0.0'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time.sleep(1)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return True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捕获异常，如果在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“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尝试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”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中意外中断，则停止程序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try: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if(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SSID, PASSWORD) == True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: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判断是否连接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s=socket.socket(socket.AF_INET, socket.SOCK_DGRAM)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创建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ocket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setsockopt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(socket.SOL_SOCKET,socket.SO_REUSEADDR,1)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设置给定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ocket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选项的值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ip=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()[0]         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获取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地址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s.bind(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ip,port)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       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绑定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IP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和端口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print(ip)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print('waiting.</w:t>
      </w:r>
      <w:r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..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')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while True: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data,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=s.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recvfrom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(1024)        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ocket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接收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1024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字节的数据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print('received:',data,'from',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打印接收到的数据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  s.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sendto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(data,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)                      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向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addr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地址发送数据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except: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if (s):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  s.close()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.disconnect()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  <w:t>#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断开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ind w:firstLineChars="200" w:firstLine="36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.active(False)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ab/>
      </w:r>
    </w:p>
    <w:p w:rsidR="000A52CA" w:rsidDel="00AE7F9A" w:rsidRDefault="0000597C">
      <w:pPr>
        <w:widowControl/>
        <w:ind w:firstLineChars="200" w:firstLine="420"/>
        <w:rPr>
          <w:del w:id="4237" w:author="Admin" w:date="2022-01-27T16:57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4238" w:author="Admin" w:date="2022-01-27T16:57:00Z"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1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.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初始化</w:delText>
        </w:r>
      </w:del>
    </w:p>
    <w:p w:rsidR="000A52CA" w:rsidDel="00AE7F9A" w:rsidRDefault="0000597C">
      <w:pPr>
        <w:widowControl/>
        <w:ind w:firstLineChars="200" w:firstLine="420"/>
        <w:rPr>
          <w:del w:id="4239" w:author="Admin" w:date="2022-01-27T16:57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4240" w:author="Admin" w:date="2022-01-27T16:57:00Z"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初始化相关描述如表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7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-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1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所示。</w:delText>
        </w:r>
      </w:del>
    </w:p>
    <w:p w:rsidR="000A52CA" w:rsidDel="00AE7F9A" w:rsidRDefault="0000597C">
      <w:pPr>
        <w:widowControl/>
        <w:ind w:firstLineChars="200" w:firstLine="360"/>
        <w:jc w:val="center"/>
        <w:rPr>
          <w:del w:id="4241" w:author="Admin" w:date="2022-01-27T16:57:00Z"/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</w:pPr>
      <w:del w:id="4242" w:author="Admin" w:date="2022-01-27T16:57:00Z">
        <w:r w:rsidDel="00AE7F9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表</w:delText>
        </w:r>
        <w:r w:rsidDel="00AE7F9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>7</w:delText>
        </w:r>
        <w:r w:rsidDel="00AE7F9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-</w:delText>
        </w:r>
        <w:r w:rsidDel="00AE7F9A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</w:rPr>
          <w:delText xml:space="preserve">1 </w:delText>
        </w:r>
        <w:r w:rsidDel="00AE7F9A">
          <w:rPr>
            <w:rFonts w:ascii="Times New Roman" w:eastAsia="宋体" w:hAnsi="Times New Roman" w:cs="Times New Roman" w:hint="eastAsia"/>
            <w:color w:val="000000" w:themeColor="text1"/>
            <w:kern w:val="0"/>
            <w:sz w:val="18"/>
            <w:szCs w:val="18"/>
          </w:rPr>
          <w:delText>初始化相关描述</w:delText>
        </w:r>
      </w:del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A52CA" w:rsidDel="00AE7F9A">
        <w:trPr>
          <w:del w:id="4243" w:author="Admin" w:date="2022-01-27T16:57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44" w:author="Admin" w:date="2022-01-27T16:57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245" w:author="Admin" w:date="2022-01-27T16:57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46" w:author="Admin" w:date="2022-01-27T16:57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247" w:author="Admin" w:date="2022-01-27T16:57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esp_err_t httpd_start(httpd_handle_t *handle, const httpd_</w:delText>
              </w:r>
              <w:r w:rsidDel="00AE7F9A">
                <w:rPr>
                  <w:rFonts w:ascii="FandolSong-Regular-Identity-H" w:hAnsi="FandolSong-Regular-Identity-H" w:cs="宋体" w:hint="eastAsia"/>
                  <w:b/>
                  <w:color w:val="FF0000"/>
                  <w:kern w:val="0"/>
                  <w:sz w:val="18"/>
                  <w:szCs w:val="18"/>
                </w:rPr>
                <w:delText>confifig</w:delText>
              </w:r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_t *</w:delText>
              </w:r>
              <w:r w:rsidDel="00AE7F9A">
                <w:rPr>
                  <w:rFonts w:ascii="FandolSong-Regular-Identity-H" w:hAnsi="FandolSong-Regular-Identity-H" w:cs="宋体" w:hint="eastAsia"/>
                  <w:b/>
                  <w:color w:val="FF0000"/>
                  <w:kern w:val="0"/>
                  <w:sz w:val="18"/>
                  <w:szCs w:val="18"/>
                </w:rPr>
                <w:delText>confifig</w:delText>
              </w:r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) </w:delText>
              </w:r>
            </w:del>
          </w:p>
        </w:tc>
      </w:tr>
      <w:tr w:rsidR="000A52CA" w:rsidDel="00AE7F9A">
        <w:trPr>
          <w:del w:id="4248" w:author="Admin" w:date="2022-01-27T16:57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49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50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51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52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config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为服务器端新实例的配置；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handle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为创建的服务器端实例句柄，错误时为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NULL</w:delText>
              </w:r>
            </w:del>
          </w:p>
        </w:tc>
      </w:tr>
      <w:tr w:rsidR="000A52CA" w:rsidDel="00AE7F9A">
        <w:trPr>
          <w:del w:id="4253" w:author="Admin" w:date="2022-01-27T16:57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54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55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56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57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启动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Web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服务器端</w:delText>
              </w:r>
            </w:del>
          </w:p>
        </w:tc>
      </w:tr>
      <w:tr w:rsidR="000A52CA" w:rsidDel="00AE7F9A">
        <w:trPr>
          <w:del w:id="4258" w:author="Admin" w:date="2022-01-27T16:57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59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60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61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62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为实例创建成功；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为无效参数；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ESP_ERR_HTTPD_ALLOC_MEM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为无法为实例分配内存；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ESP_ERR_HTTPD_TASK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为无法启动服务器端任务</w:delText>
              </w:r>
            </w:del>
          </w:p>
        </w:tc>
      </w:tr>
      <w:tr w:rsidR="000A52CA" w:rsidDel="00AE7F9A">
        <w:trPr>
          <w:del w:id="4263" w:author="Admin" w:date="2022-01-27T16:57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64" w:author="Admin" w:date="2022-01-27T16:57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265" w:author="Admin" w:date="2022-01-27T16:57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66" w:author="Admin" w:date="2022-01-27T16:57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267" w:author="Admin" w:date="2022-01-27T16:57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esp_err_t httpd_stop(httpd_handle_t handle) </w:delText>
              </w:r>
            </w:del>
          </w:p>
        </w:tc>
      </w:tr>
      <w:tr w:rsidR="000A52CA" w:rsidDel="00AE7F9A">
        <w:trPr>
          <w:del w:id="4268" w:author="Admin" w:date="2022-01-27T16:57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69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70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71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72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handle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httpd_start</w:delText>
              </w:r>
              <w:r w:rsidDel="00AE7F9A">
                <w:rPr>
                  <w:rFonts w:ascii="FandolSong-Regular-Identity-H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()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返回的服务器端句柄</w:delText>
              </w:r>
            </w:del>
          </w:p>
        </w:tc>
      </w:tr>
      <w:tr w:rsidR="000A52CA" w:rsidDel="00AE7F9A">
        <w:trPr>
          <w:del w:id="4273" w:author="Admin" w:date="2022-01-27T16:57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74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75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76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77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停止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Web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服务器端</w:delText>
              </w:r>
            </w:del>
          </w:p>
        </w:tc>
      </w:tr>
      <w:tr w:rsidR="000A52CA" w:rsidDel="00AE7F9A">
        <w:trPr>
          <w:del w:id="4278" w:author="Admin" w:date="2022-01-27T16:57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79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80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81" w:author="Admin" w:date="2022-01-27T16:57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82" w:author="Admin" w:date="2022-01-27T16:57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为实例创建成功；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为无效参数</w:delText>
              </w:r>
            </w:del>
          </w:p>
        </w:tc>
      </w:tr>
    </w:tbl>
    <w:p w:rsidR="000A52CA" w:rsidDel="00AE7F9A" w:rsidRDefault="0000597C">
      <w:pPr>
        <w:widowControl/>
        <w:ind w:firstLineChars="200" w:firstLine="420"/>
        <w:rPr>
          <w:del w:id="4283" w:author="Admin" w:date="2022-01-27T16:58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4284" w:author="Admin" w:date="2022-01-27T16:58:00Z"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2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.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URI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句柄</w:delText>
        </w:r>
      </w:del>
    </w:p>
    <w:p w:rsidR="000A52CA" w:rsidDel="00AE7F9A" w:rsidRDefault="0000597C">
      <w:pPr>
        <w:widowControl/>
        <w:ind w:firstLineChars="200" w:firstLine="420"/>
        <w:rPr>
          <w:del w:id="4285" w:author="Admin" w:date="2022-01-27T16:58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4286" w:author="Admin" w:date="2022-01-27T16:58:00Z"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URI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句柄相关描述如表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7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-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2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所示。</w:delText>
        </w:r>
      </w:del>
    </w:p>
    <w:p w:rsidR="000A52CA" w:rsidDel="00AE7F9A" w:rsidRDefault="0000597C">
      <w:pPr>
        <w:widowControl/>
        <w:ind w:firstLineChars="200" w:firstLine="360"/>
        <w:jc w:val="center"/>
        <w:rPr>
          <w:del w:id="4287" w:author="Admin" w:date="2022-01-27T16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288" w:author="Admin" w:date="2022-01-27T16:58:00Z"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表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7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-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2 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URI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句柄相关描述</w:delText>
        </w:r>
      </w:del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A52CA" w:rsidDel="00AE7F9A">
        <w:trPr>
          <w:del w:id="4289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90" w:author="Admin" w:date="2022-01-27T16:58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291" w:author="Admin" w:date="2022-01-27T16:58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92" w:author="Admin" w:date="2022-01-27T16:58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293" w:author="Admin" w:date="2022-01-27T16:58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esp_err_t httpd_register_uri_handler(httpd_handle_t handle, const httpd_uri_t *uri_handler) </w:delText>
              </w:r>
            </w:del>
          </w:p>
        </w:tc>
      </w:tr>
      <w:tr w:rsidR="000A52CA" w:rsidDel="00AE7F9A">
        <w:trPr>
          <w:del w:id="4294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295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96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297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298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handle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HTTPD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服务器端实例的句柄；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uri_handler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为指向需要注册处理程序的指针</w:delText>
              </w:r>
            </w:del>
          </w:p>
        </w:tc>
      </w:tr>
      <w:tr w:rsidR="000A52CA" w:rsidDel="00AE7F9A">
        <w:trPr>
          <w:del w:id="4299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00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01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02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03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注册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处理程序</w:delText>
              </w:r>
            </w:del>
          </w:p>
        </w:tc>
      </w:tr>
      <w:tr w:rsidR="000A52CA" w:rsidDel="00AE7F9A">
        <w:trPr>
          <w:del w:id="4304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05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06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07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08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为成功注册处理程序时；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为无效参数；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ESP_ERR_HTTPD_HANDLERS_FULL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为没有句柄供新处理程序使用；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ESP_ERR_HTTPD_HANDLER_EXISTS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为已经注册了具有相同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和方法的处理程序</w:delText>
              </w:r>
            </w:del>
          </w:p>
        </w:tc>
      </w:tr>
      <w:tr w:rsidR="000A52CA" w:rsidDel="00AE7F9A">
        <w:trPr>
          <w:del w:id="4309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10" w:author="Admin" w:date="2022-01-27T16:58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311" w:author="Admin" w:date="2022-01-27T16:58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12" w:author="Admin" w:date="2022-01-27T16:58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313" w:author="Admin" w:date="2022-01-27T16:58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esp_err_t httpd_</w:delText>
              </w:r>
              <w:r w:rsidDel="00AE7F9A">
                <w:rPr>
                  <w:rFonts w:ascii="FandolSong-Regular-Identity-H" w:hAnsi="FandolSong-Regular-Identity-H" w:cs="宋体" w:hint="eastAsia"/>
                  <w:b/>
                  <w:color w:val="FF0000"/>
                  <w:kern w:val="0"/>
                  <w:sz w:val="18"/>
                  <w:szCs w:val="18"/>
                </w:rPr>
                <w:delText>unregister</w:delText>
              </w:r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_uri_handler(httpd_handle_t handle, const char *uri, httpd_method_t method) </w:delText>
              </w:r>
            </w:del>
          </w:p>
        </w:tc>
      </w:tr>
      <w:tr w:rsidR="000A52CA" w:rsidDel="00AE7F9A">
        <w:trPr>
          <w:del w:id="4314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15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16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17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18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handle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HTTPD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服务器端实例的句柄；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字符串；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method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HTTP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方法</w:delText>
              </w:r>
            </w:del>
          </w:p>
        </w:tc>
      </w:tr>
      <w:tr w:rsidR="000A52CA" w:rsidDel="00AE7F9A">
        <w:trPr>
          <w:del w:id="4319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20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21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22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23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注销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处理程序</w:delText>
              </w:r>
            </w:del>
          </w:p>
        </w:tc>
      </w:tr>
      <w:tr w:rsidR="000A52CA" w:rsidDel="00AE7F9A">
        <w:trPr>
          <w:del w:id="4324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25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26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27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28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为成功注册处理程序；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为无效参数；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ESP_ERR_NOT_FOUND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为找不到具有指定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和方法的处理程序</w:delText>
              </w:r>
            </w:del>
          </w:p>
        </w:tc>
      </w:tr>
      <w:tr w:rsidR="000A52CA" w:rsidDel="00AE7F9A">
        <w:trPr>
          <w:del w:id="4329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30" w:author="Admin" w:date="2022-01-27T16:58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331" w:author="Admin" w:date="2022-01-27T16:58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函数原型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32" w:author="Admin" w:date="2022-01-27T16:58:00Z"/>
                <w:rFonts w:ascii="FandolSong-Regular-Identity-H" w:hAnsi="FandolSong-Regular-Identity-H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del w:id="4333" w:author="Admin" w:date="2022-01-27T16:58:00Z"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>esp_err_t httpd_</w:delText>
              </w:r>
              <w:r w:rsidDel="00AE7F9A">
                <w:rPr>
                  <w:rFonts w:ascii="FandolSong-Regular-Identity-H" w:hAnsi="FandolSong-Regular-Identity-H" w:cs="宋体" w:hint="eastAsia"/>
                  <w:b/>
                  <w:color w:val="FF0000"/>
                  <w:kern w:val="0"/>
                  <w:sz w:val="18"/>
                  <w:szCs w:val="18"/>
                </w:rPr>
                <w:delText>unregister</w:delText>
              </w:r>
              <w:r w:rsidDel="00AE7F9A">
                <w:rPr>
                  <w:rFonts w:ascii="FandolSong-Regular-Identity-H" w:hAnsi="FandolSong-Regular-Identity-H" w:cs="宋体" w:hint="eastAsia"/>
                  <w:b/>
                  <w:color w:val="000000" w:themeColor="text1"/>
                  <w:kern w:val="0"/>
                  <w:sz w:val="18"/>
                  <w:szCs w:val="18"/>
                </w:rPr>
                <w:delText xml:space="preserve">_uri(httpd_handle_t handle, const char *uri) </w:delText>
              </w:r>
            </w:del>
          </w:p>
        </w:tc>
      </w:tr>
      <w:tr w:rsidR="000A52CA" w:rsidDel="00AE7F9A">
        <w:trPr>
          <w:del w:id="4334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35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36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参数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37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38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handle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HTTPD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服务器端实例的句柄；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字符串，指定所有需要注销的处理程序</w:delText>
              </w:r>
            </w:del>
          </w:p>
        </w:tc>
      </w:tr>
      <w:tr w:rsidR="000A52CA" w:rsidDel="00AE7F9A">
        <w:trPr>
          <w:del w:id="4339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40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41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功能描述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42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43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使用指定的</w:delText>
              </w:r>
              <w:r w:rsidDel="00AE7F9A">
                <w:rPr>
                  <w:rFonts w:ascii="FandolSong-Regular-Identity-H" w:hAnsi="FandolSong-Regular-Identity-H" w:cs="宋体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字符串注销所有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处理程序</w:delText>
              </w:r>
            </w:del>
          </w:p>
        </w:tc>
      </w:tr>
      <w:tr w:rsidR="000A52CA" w:rsidDel="00AE7F9A">
        <w:trPr>
          <w:del w:id="4344" w:author="Admin" w:date="2022-01-27T16:58:00Z"/>
        </w:trPr>
        <w:tc>
          <w:tcPr>
            <w:tcW w:w="988" w:type="dxa"/>
          </w:tcPr>
          <w:p w:rsidR="000A52CA" w:rsidDel="00AE7F9A" w:rsidRDefault="0000597C">
            <w:pPr>
              <w:widowControl/>
              <w:jc w:val="left"/>
              <w:rPr>
                <w:del w:id="4345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46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返回值</w:delText>
              </w:r>
            </w:del>
          </w:p>
        </w:tc>
        <w:tc>
          <w:tcPr>
            <w:tcW w:w="7308" w:type="dxa"/>
          </w:tcPr>
          <w:p w:rsidR="000A52CA" w:rsidDel="00AE7F9A" w:rsidRDefault="0000597C">
            <w:pPr>
              <w:widowControl/>
              <w:jc w:val="left"/>
              <w:rPr>
                <w:del w:id="4347" w:author="Admin" w:date="2022-01-27T16:58:00Z"/>
                <w:rFonts w:ascii="FandolSong-Regular-Identity-H" w:hAnsi="FandolSong-Regular-Identity-H" w:cs="宋体" w:hint="eastAsia"/>
                <w:color w:val="000000" w:themeColor="text1"/>
                <w:kern w:val="0"/>
                <w:sz w:val="18"/>
                <w:szCs w:val="18"/>
              </w:rPr>
            </w:pPr>
            <w:del w:id="4348" w:author="Admin" w:date="2022-01-27T16:58:00Z"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ESP_OK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为成功注册处理程序；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ESP_ERR_INVALID_ARG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为无效参数；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ESP_ERR_NOT_FOUND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为找不到具有指定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URI</w:delText>
              </w:r>
              <w:r w:rsidDel="00AE7F9A">
                <w:rPr>
                  <w:rFonts w:ascii="FandolSong-Regular-Identity-H" w:hAnsi="FandolSong-Regular-Identity-H" w:cs="宋体" w:hint="eastAsia"/>
                  <w:color w:val="000000" w:themeColor="text1"/>
                  <w:kern w:val="0"/>
                  <w:sz w:val="18"/>
                  <w:szCs w:val="18"/>
                </w:rPr>
                <w:delText>和方法的处理程序</w:delText>
              </w:r>
            </w:del>
          </w:p>
        </w:tc>
      </w:tr>
    </w:tbl>
    <w:p w:rsidR="000A52CA" w:rsidDel="00AE7F9A" w:rsidRDefault="0000597C">
      <w:pPr>
        <w:widowControl/>
        <w:ind w:firstLineChars="200" w:firstLine="420"/>
        <w:rPr>
          <w:del w:id="4349" w:author="Admin" w:date="2022-01-27T16:56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4350" w:author="Admin" w:date="2022-01-27T16:56:00Z"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3.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请求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/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响应</w:delText>
        </w:r>
      </w:del>
    </w:p>
    <w:p w:rsidR="000A52CA" w:rsidDel="00AE7F9A" w:rsidRDefault="0000597C">
      <w:pPr>
        <w:widowControl/>
        <w:ind w:firstLineChars="200" w:firstLine="420"/>
        <w:rPr>
          <w:del w:id="4351" w:author="Admin" w:date="2022-01-27T16:56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4352" w:author="Admin" w:date="2022-01-27T16:56:00Z"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请求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/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响应相关描述如表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7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-</w:delText>
        </w:r>
        <w:r w:rsidDel="00AE7F9A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3</w:delText>
        </w:r>
        <w:r w:rsidDel="00AE7F9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所示。</w:delText>
        </w:r>
      </w:del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4353" w:name="_Toc84581246"/>
      <w:bookmarkStart w:id="4354" w:name="_Toc84102822"/>
      <w:bookmarkStart w:id="4355" w:name="_Toc116980572"/>
      <w:r>
        <w:rPr>
          <w:rFonts w:ascii="黑体" w:eastAsia="黑体" w:hAnsi="黑体"/>
          <w:b w:val="0"/>
          <w:color w:val="000000" w:themeColor="text1"/>
          <w:sz w:val="28"/>
        </w:rPr>
        <w:t>7.1.</w:t>
      </w:r>
      <w:del w:id="4356" w:author="Admin" w:date="2022-01-27T17:00:00Z">
        <w:r w:rsidDel="006C495C">
          <w:rPr>
            <w:rFonts w:ascii="黑体" w:eastAsia="黑体" w:hAnsi="黑体"/>
            <w:b w:val="0"/>
            <w:color w:val="000000" w:themeColor="text1"/>
            <w:sz w:val="28"/>
          </w:rPr>
          <w:delText xml:space="preserve">3 </w:delText>
        </w:r>
      </w:del>
      <w:ins w:id="4357" w:author="Admin" w:date="2022-01-27T17:00:00Z">
        <w:r w:rsidR="006C495C">
          <w:rPr>
            <w:rFonts w:ascii="黑体" w:eastAsia="黑体" w:hAnsi="黑体"/>
            <w:b w:val="0"/>
            <w:color w:val="000000" w:themeColor="text1"/>
            <w:sz w:val="28"/>
          </w:rPr>
          <w:t xml:space="preserve">2 </w:t>
        </w:r>
      </w:ins>
      <w:r>
        <w:rPr>
          <w:rFonts w:ascii="黑体" w:eastAsia="黑体" w:hAnsi="黑体"/>
          <w:b w:val="0"/>
          <w:color w:val="000000" w:themeColor="text1"/>
          <w:sz w:val="28"/>
        </w:rPr>
        <w:t>HTTP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服务器端程序示例</w:t>
      </w:r>
      <w:bookmarkEnd w:id="4353"/>
      <w:bookmarkEnd w:id="4354"/>
      <w:bookmarkEnd w:id="4355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1.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ESP IDF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CONFIG_EXAMPLE_WIFI_SSID="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myssid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"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设置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名字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CONFIG_EXAMPLE_WIFI_PASSWORD="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mypassword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"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设置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密码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4358" w:author="Admin" w:date="2022-01-27T22:56:00Z">
        <w:r w:rsidDel="00A77E82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lastRenderedPageBreak/>
          <w:delText>程序源码</w:delText>
        </w:r>
      </w:del>
      <w:ins w:id="4359" w:author="Admin" w:date="2022-01-27T22:56:00Z">
        <w:r w:rsidR="00A77E82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代码</w:t>
        </w:r>
      </w:ins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&lt;esp_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&lt;esp_event.h&gt;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&lt;esp_log.h&gt;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&lt;esp_system.h&gt;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&lt;sys/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"esp_eth.h"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"protocol_examples_common.h"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&lt;esp_http_server.h&gt;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char *TAG = "example";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esp_err_t hello_get_handler(httpd_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//HTTP GET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句柄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char*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size_t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_len;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/*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获取标头长度，并分配长度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+1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内存，为终止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符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添加额外字节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=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_value_len(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"Host") + 1;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_len &gt; 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将终止符结尾的字符串复制到缓冲区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_value_str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"Host",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_len) == ESP_OK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"Found header =&gt; Host: %s",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日志信息输出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free(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=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_value_len(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"Test-Header-2") + 1;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获取字符串长度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&gt; 1)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_len); 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/*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将终止符结尾的字符串复制到缓冲区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_value_str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"Test-Header-2",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_len) == ESP_OK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"Found header =&gt; Test-Header-2: %s",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free(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=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_value_len(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"Test-Header-1") + 1;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获取字符串长度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&gt; 1)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_len); /*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将终止符结尾的字符串复制到缓冲区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_value_str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"Test-Header-1",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_len) == ESP_OK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"Found header =&gt; Test-Header-1: %s",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free(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读取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URL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查询字符串的长度，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并分配长度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+1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的内存，为终止符添加额外字节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=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_get_url_query_len(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+ 1;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&gt; 1)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_len); /*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将终止符结尾的字符串复制到缓冲区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*/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_get_url_query_str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_len) == ESP_OK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"Found URL query =&gt; %s",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);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char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[32];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/*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 w:val="18"/>
          <w:szCs w:val="18"/>
        </w:rPr>
        <w:t>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查询字符串获取期望键值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(httpd_query_key_value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"query1",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== ESP_OK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ESP_LOGI(TAG, "Found URL query parameter =&gt; query1=%s",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(httpd_query_key_value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"query3",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== ESP_OK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ESP_LOGI(TAG, "Found URL query parameter =&gt; query3=%s",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(httpd_query_key_value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"query2",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== ESP_OK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ESP_LOGI(TAG, "Found URL query parameter =&gt; query2=%s",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free(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设置定制的标头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"Custom-Header-1", "Custom-Value-1");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"Custom-Header-2", "Custom-Value-2");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带有自定义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 w:val="18"/>
          <w:szCs w:val="18"/>
        </w:rPr>
        <w:t>标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头和正文设置为字符串，在用户上下文中传递的发送响应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const char*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_str = (const char*)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-&gt;user_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ctx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_str,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strlen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_str)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发送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响应后，旧的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HTTP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请求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标头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将丢失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检查是否可以读取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HTTP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请求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标头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hdr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_value_len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"Host") == 0)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"Request headers lost");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return ESP_OK;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httpd_uri_t hello =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针对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hello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.uri       = "/hello",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method    = HTTP_GET,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handler   = hello_get_handler,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/*Let's pass response string in user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*context to demonstrate it's usage*/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.user_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ctx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= "Hello World!"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esp_err_t echo_post_handler(httpd_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/*HTTP POST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句柄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char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[100];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ret, remaining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-&gt;content_len;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 (remaining &gt; 0)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读取请求数据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ret =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recv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                MIN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remaining,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)))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&lt;= 0)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(ret == HTTPD_SOCK_ERR_TIMEOUT)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超时后重试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continue;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return ESP_FAIL;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_send_chunk(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ret);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返回同样的数据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remaining -= ret;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接收日志数据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"=========== RECEIVED DATA ==========");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"%.*s", ret,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"====================================");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_send_chunk(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NULL, 0);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响应结束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return ESP_OK;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httpd_uri_t echo =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echo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.uri       = "/echo",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method    = HTTP_POST,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handler   = echo_post_handler,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user_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ctx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= NULL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esp_err_t http_404_error_handler(httpd_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httpd_err_code_t err)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错误处理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(strcmp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"/hello",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-&gt;uri) == 0)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hello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_send_err(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HTTPD_404_NOT_FOUND, "/hello URI is not available");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返回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ESP_OK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以保持底层套接字打开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 ESP_OK;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else if (strcmp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"/echo",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-&gt;uri) == 0)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echo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_send_err(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HTTPD_404_NOT_FOUND, "/echo URI is not available");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返回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ESP_FAIL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以关闭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底层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套接字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 ESP_FAIL;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对于其他任何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URI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，发送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404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并关闭套接字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_send_err(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HTTPD_404_NOT_FOUND, "Some 404 error message");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return ESP_FAIL;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/*HTTP PUT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处理程序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URI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处理程序的实时注册和注销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esp_err_t ctrl_put_handler(httpd_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char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ret;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ret =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recv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1)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&lt;= 0)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(ret == HTTPD_SOCK_ERR_TIMEOUT)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_send_408(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 ESP_FAIL;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== '0')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可以使用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URI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字符串注销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URI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处理程序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Unregistering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/hello and /echo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URIs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unregister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_uri(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-&gt;handle, "/hello");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unregister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_uri(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-&gt;handle, "/echo");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注册自定义错误处理程序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httpd_register_err_handler(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-&gt;handle, HTTPD_404_NOT_FOUND, http_404_error_handler);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else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注册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hello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echo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URI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"Registering /hello and /echo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URIs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httpd_register_uri_handler(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-&gt;handle, &amp;hello);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httpd_register_uri_handler(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-&gt;handle, &amp;echo);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取消注册自定义错误处理程序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httpd_register_err_handler(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-&gt;handle, HTTPD_404_NOT_FOUND, NULL);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NULL, 0);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以</w:t>
      </w:r>
      <w:r>
        <w:rPr>
          <w:rFonts w:ascii="HelveticaNeue-Light-Identity-H" w:eastAsia="宋体" w:hAnsi="HelveticaNeue-Light-Identity-H" w:cs="宋体" w:hint="eastAsia"/>
          <w:color w:val="FF00FF"/>
          <w:kern w:val="0"/>
          <w:sz w:val="18"/>
          <w:szCs w:val="18"/>
        </w:rPr>
        <w:t>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体回应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return ESP_OK;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httpd_uri_t ctrl = {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ctrl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.uri       = "/ctrl",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method    = HTTP_PUT,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handler   = ctrl_put_handler,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user_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ctx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= NULL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httpd_handle_t start_webserver(void)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开启网络服务器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httpd_handle_t server = NULL;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httpd_config_t config = HTTPD_DEFAULT_CONFIG();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"Starting server on port: '%d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'"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config.server_port);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(httpd_start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&amp;server, &amp;config) == ESP_OK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httpd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服务器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"Registering URI handlers");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URI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句柄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httpd_register_uri_handler(server, &amp;hello);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httpd_register_uri_handler(server, &amp;echo);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httpd_register_uri_handler(server, &amp;ctrl);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 server;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"Error starting server!");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return NULL;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stop_webserver(httpd_handle_t server)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停止网络服务器端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httpd_stop(server);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停止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httpd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服务器端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disconnect_handler(void* arg, esp_event_base_t event_base,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       int32_t event_id, void* event_data)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断开句柄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httpd_handle_t* server = (httpd_handle_t*) arg;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(*server)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"Stopping webserver");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stop_webserver(*server);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*server = NULL;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connect_handler(void* arg, esp_event_base_t event_base,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    int32_t event_id, void* event_data)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连接句柄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httpd_handle_t* server = (httpd_handle_t*) arg;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(*server == NULL)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"Starting webserver");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*server = start_webserver();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主函数入口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static httpd_handle_t server = NULL;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ESP_ERROR_CHECK(example_connect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注册事件处理程序断开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或以太网时停止服务器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，并在连接后重新启动它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ifdef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CONFIG_EXAMPLE_CONNECT_WIFI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ESP_ERROR_CHECK(esp_event_handler_register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IP_EVENT, IP_EVENT_STA_GOT_IP, &amp;connect_handler, &amp;server)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ESP_ERROR_CHECK(esp_event_handler_register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WIFI_EVENT, WIFI_EVENT_STA_DISCONNECTED, &amp;disconnect_handler, &amp;server)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// CONFIG_EXAMPLE_CONNECT_WIFI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ifdef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CONFIG_EXAMPLE_CONNECT_ETHERNET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以太网处理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ESP_ERROR_CHECK(esp_event_handler_register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IP_EVENT, IP_EVENT_ETH_GOT_IP, &amp;connect_handler, &amp;server)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ESP_ERROR_CHECK(esp_event_handler_register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ETH_EVENT, ETHERNET_EVENT_DISCONNECTED, &amp;disconnect_handler, &amp;server)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// CONFIG_EXAMPLE_CONNECT_ETHERNET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server = start_webserver();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开启服务器端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lastRenderedPageBreak/>
        <w:t>2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. 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Arduino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开发环境实现服务器</w:t>
      </w:r>
    </w:p>
    <w:p w:rsidR="000A52CA" w:rsidRDefault="00410C7F" w:rsidP="00410C7F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4360" w:author="lll" w:date="2022-07-15T23:59:00Z">
        <w:r w:rsidRPr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一个简单的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Web 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服务器，可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以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通过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浏览器</w:t>
        </w:r>
      </w:ins>
      <w:ins w:id="4361" w:author="lll" w:date="2022-07-16T00:00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控制</w:t>
        </w:r>
      </w:ins>
      <w:ins w:id="4362" w:author="lll" w:date="2022-07-15T23:59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LED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。</w:t>
        </w:r>
      </w:ins>
      <w:ins w:id="4363" w:author="lll" w:date="2022-07-16T00:00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此程序</w:t>
        </w:r>
      </w:ins>
      <w:ins w:id="4364" w:author="lll" w:date="2022-07-15T23:59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打印</w:t>
        </w:r>
      </w:ins>
      <w:ins w:id="4365" w:author="lll" w:date="2022-07-16T00:00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服务器的</w:t>
        </w:r>
      </w:ins>
      <w:ins w:id="4366" w:author="lll" w:date="2022-07-15T23:59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IP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地址到串行监视器</w:t>
        </w:r>
      </w:ins>
      <w:ins w:id="4367" w:author="lll" w:date="2022-07-16T00:00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</w:t>
        </w:r>
        <w:del w:id="4368" w:author="Admin" w:date="2022-10-18T17:26:00Z">
          <w:r w:rsidDel="002F12EB">
            <w:rPr>
              <w:rFonts w:ascii="HelveticaNeue-Light-Identity-H" w:eastAsia="宋体" w:hAnsi="HelveticaNeue-Light-Identity-H" w:cs="宋体" w:hint="eastAsia"/>
              <w:color w:val="000000" w:themeColor="text1"/>
              <w:kern w:val="0"/>
              <w:szCs w:val="20"/>
            </w:rPr>
            <w:delText>我们</w:delText>
          </w:r>
        </w:del>
      </w:ins>
      <w:ins w:id="4369" w:author="lll" w:date="2022-07-15T23:59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可以在</w:t>
        </w:r>
        <w:del w:id="4370" w:author="Admin" w:date="2022-10-18T17:26:00Z">
          <w:r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Cs w:val="20"/>
            </w:rPr>
            <w:delText>网络</w:delText>
          </w:r>
        </w:del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浏览器中</w:t>
        </w:r>
        <w:del w:id="4371" w:author="Admin" w:date="2022-10-18T17:26:00Z">
          <w:r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Cs w:val="20"/>
            </w:rPr>
            <w:delText>打开</w:delText>
          </w:r>
          <w:r w:rsidRPr="00410C7F" w:rsidDel="002F12EB">
            <w:rPr>
              <w:rFonts w:ascii="HelveticaNeue-Light-Identity-H" w:eastAsia="宋体" w:hAnsi="HelveticaNeue-Light-Identity-H" w:cs="宋体" w:hint="eastAsia"/>
              <w:color w:val="000000" w:themeColor="text1"/>
              <w:kern w:val="0"/>
              <w:szCs w:val="20"/>
            </w:rPr>
            <w:delText>该</w:delText>
          </w:r>
        </w:del>
      </w:ins>
      <w:ins w:id="4372" w:author="Admin" w:date="2022-10-18T17:26:00Z">
        <w:r w:rsidR="002F12EB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访问</w:t>
        </w:r>
      </w:ins>
      <w:ins w:id="4373" w:author="Admin" w:date="2022-10-18T17:27:00Z">
        <w:r w:rsidR="002F12EB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该</w:t>
        </w:r>
      </w:ins>
      <w:ins w:id="4374" w:author="lll" w:date="2022-07-15T23:59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地址</w:t>
        </w:r>
      </w:ins>
      <w:ins w:id="4375" w:author="lll" w:date="2022-07-16T00:00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，</w:t>
        </w:r>
      </w:ins>
      <w:ins w:id="4376" w:author="lll" w:date="2022-07-15T23:59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打开和关闭引脚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5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上的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LED</w:t>
        </w:r>
      </w:ins>
      <w:del w:id="4377" w:author="lll" w:date="2022-07-15T23:59:00Z"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通过将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ESP</w:delText>
        </w:r>
        <w:r w:rsidR="0000597C"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>32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设置为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AP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，手机端可以直接连接，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FF0000"/>
            <w:kern w:val="0"/>
            <w:szCs w:val="20"/>
          </w:rPr>
          <w:delText>Arduino</w:delText>
        </w:r>
        <w:r w:rsidR="0000597C"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 xml:space="preserve"> 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IDE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的串口监视器打印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IP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地址，然后通过网页端输入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IP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地址，获取“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Hello</w:delText>
        </w:r>
        <w:r w:rsidR="0000597C"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delText xml:space="preserve"> 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World</w:delText>
        </w:r>
        <w:r w:rsidR="0000597C"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”消息</w:delText>
        </w:r>
      </w:del>
      <w:r w:rsidR="0000597C"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，代码如下：</w:t>
      </w:r>
    </w:p>
    <w:p w:rsidR="00410C7F" w:rsidRPr="00410C7F" w:rsidRDefault="00410C7F" w:rsidP="00410C7F">
      <w:pPr>
        <w:widowControl/>
        <w:ind w:firstLineChars="200" w:firstLine="360"/>
        <w:rPr>
          <w:ins w:id="437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7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&lt;WiFi.h&gt;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38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8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const char* ssid     = "yourssid";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38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8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const char* password = "yourpasswd";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38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8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WiFiServer server(80);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38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8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setup()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38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8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39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9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Serial.begin(115200);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39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9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pinMode(5, OUTPUT);      //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设置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LED</w:t>
        </w:r>
      </w:ins>
      <w:ins w:id="4394" w:author="lll" w:date="2022-07-16T00:02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引脚模式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395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96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delay(10);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397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398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</w:ins>
      <w:ins w:id="4399" w:author="lll" w:date="2022-07-16T00:02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开始连接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Wi</w:t>
        </w:r>
      </w:ins>
      <w:ins w:id="4400" w:author="Admin" w:date="2022-10-18T17:27:00Z">
        <w:r w:rsidR="002F12EB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-</w:t>
        </w:r>
      </w:ins>
      <w:ins w:id="4401" w:author="lll" w:date="2022-07-16T00:02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Fi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0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0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0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0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0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0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Serial.print("Connecting to 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0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0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Serial.println(ssid);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1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1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WiFi.begin(ssid, password);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1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1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 (WiFi.status() != WL_CONNECTED) {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1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1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delay(500);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1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1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Serial.print(".");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1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1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2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2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2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2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Serial.println("WiFi connected.");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2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2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Serial.println("IP address: 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2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2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Serial.println(WiFi.localIP());    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2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2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server.begin();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3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3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3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3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int value = 0;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3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3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loop(){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3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3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WiFiClient client = server.available();   //</w:t>
        </w:r>
      </w:ins>
      <w:ins w:id="4438" w:author="lll" w:date="2022-07-16T00:02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监听到来的客户端</w:t>
        </w:r>
      </w:ins>
      <w:ins w:id="4439" w:author="lll" w:date="2022-07-16T00:03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请求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4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4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if (client) {                             //</w:t>
        </w:r>
        <w:del w:id="4442" w:author="Admin" w:date="2022-10-18T17:29:00Z">
          <w:r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</w:ins>
      <w:ins w:id="4443" w:author="lll" w:date="2022-07-16T00:03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如果有客户端请求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4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4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Serial.println("New Client.");           //</w:t>
        </w:r>
      </w:ins>
      <w:ins w:id="4446" w:author="lll" w:date="2022-07-16T00:03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打印消息到串口监视器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47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48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String currentLine = "";                //</w:t>
        </w:r>
      </w:ins>
      <w:ins w:id="4449" w:author="lll" w:date="2022-07-16T00:03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接收来自</w:t>
        </w:r>
      </w:ins>
      <w:ins w:id="4450" w:author="lll" w:date="2022-07-16T00:04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客户端的数据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51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52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 (client.connected()) {            //</w:t>
        </w:r>
      </w:ins>
      <w:ins w:id="4453" w:author="lll" w:date="2022-07-16T00:04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客户端连接时，循环扫描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5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5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if (client.available()) {             //</w:t>
        </w:r>
        <w:del w:id="4456" w:author="Admin" w:date="2022-10-18T17:29:00Z">
          <w:r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</w:ins>
      <w:ins w:id="4457" w:author="lll" w:date="2022-07-16T00:04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如果客户端有数据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5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5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char c = client.read();        </w:t>
        </w:r>
        <w:del w:id="4460" w:author="Admin" w:date="2022-10-18T17:29:00Z">
          <w:r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 </w:delText>
          </w:r>
        </w:del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//</w:t>
        </w:r>
        <w:del w:id="4461" w:author="Admin" w:date="2022-10-18T17:29:00Z">
          <w:r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</w:ins>
      <w:ins w:id="4462" w:author="lll" w:date="2022-07-16T00:05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读取一个字节然后打印在串口监视器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63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64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Serial.write(c);                    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65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66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(c == '\n') {               </w:t>
        </w:r>
        <w:del w:id="4467" w:author="Admin" w:date="2022-10-18T17:29:00Z">
          <w:r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 </w:delText>
          </w:r>
        </w:del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//</w:t>
        </w:r>
        <w:del w:id="4468" w:author="Admin" w:date="2022-10-18T17:29:00Z">
          <w:r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</w:ins>
      <w:ins w:id="4469" w:author="lll" w:date="2022-07-16T00:05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如果字节是一个新</w:t>
        </w:r>
      </w:ins>
      <w:ins w:id="4470" w:author="lll" w:date="2022-07-16T00:06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行的字符</w:t>
        </w:r>
      </w:ins>
    </w:p>
    <w:p w:rsidR="00410C7F" w:rsidRPr="00410C7F" w:rsidRDefault="00410C7F" w:rsidP="00CE516C">
      <w:pPr>
        <w:widowControl/>
        <w:ind w:firstLineChars="200" w:firstLine="360"/>
        <w:rPr>
          <w:ins w:id="4471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72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//</w:t>
        </w:r>
      </w:ins>
      <w:ins w:id="4473" w:author="lll" w:date="2022-07-16T00:06:00Z">
        <w:r w:rsidRPr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如果当前行为空白，则连续有两个换行符。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客户端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HTTP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请求结束，所以发送一个响应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7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7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if (currentLine.length() == 0) {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7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7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// HTTP</w:t>
        </w:r>
      </w:ins>
      <w:ins w:id="4478" w:author="lll" w:date="2022-07-16T00:07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头一般开始于响应码</w:t>
        </w:r>
      </w:ins>
      <w:ins w:id="447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(</w:t>
        </w:r>
      </w:ins>
      <w:ins w:id="4480" w:author="lll" w:date="2022-07-16T00:07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例如，</w:t>
        </w:r>
      </w:ins>
      <w:ins w:id="448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HTTP/1.1 200 OK)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8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8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//</w:t>
        </w:r>
        <w:del w:id="4484" w:author="Admin" w:date="2022-10-18T17:29:00Z">
          <w:r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</w:ins>
      <w:ins w:id="4485" w:author="lll" w:date="2022-07-16T00:08:00Z">
        <w:r w:rsidRPr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和一个内容类型，以便客户端知道接下来会发生什么，然后是一个空行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8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8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client.println("HTTP/1.1 200 OK");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8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8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        client.println("Content-type:text/html");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9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9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client.println();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9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9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//</w:t>
        </w:r>
      </w:ins>
      <w:ins w:id="4494" w:author="lll" w:date="2022-07-16T00:08:00Z">
        <w:del w:id="4495" w:author="Admin" w:date="2022-10-18T17:29:00Z">
          <w:r w:rsidRPr="00410C7F" w:rsidDel="002F12EB">
            <w:delText xml:space="preserve"> </w:delText>
          </w:r>
        </w:del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HTTP 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响应的内容跟在头部之后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9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9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client.print("Click &lt;a href=\"/H\"&gt;here&lt;/a&gt; to turn the LED on pin 5 on.&lt;br&gt;");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49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49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client.print("Click &lt;a href=\"/L\"&gt;here&lt;/a&gt; to turn the LED on pin 5 off.&lt;br&gt;");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0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0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//</w:t>
        </w:r>
      </w:ins>
      <w:ins w:id="4502" w:author="lll" w:date="2022-07-16T00:09:00Z">
        <w:r w:rsidRPr="00410C7F">
          <w:t xml:space="preserve"> 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HTTP 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响应以另一个空行结束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03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04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client.println();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05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06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//</w:t>
        </w:r>
      </w:ins>
      <w:ins w:id="4507" w:author="lll" w:date="2022-07-16T00:09:00Z">
        <w:r w:rsidRPr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跳出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while</w:t>
        </w:r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循环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0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0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break;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1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1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} else {    //</w:t>
        </w:r>
      </w:ins>
      <w:ins w:id="4512" w:author="lll" w:date="2022-07-16T00:10:00Z">
        <w:r w:rsidRPr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如果有换行符，则清除</w:t>
        </w:r>
        <w:r w:rsidR="004A567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当前行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13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14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currentLine = "";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15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16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}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17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18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 else if (c != '\r') {  //</w:t>
        </w:r>
      </w:ins>
      <w:ins w:id="4519" w:author="lll" w:date="2022-07-16T00:11:00Z">
        <w:r w:rsidR="004A5679" w:rsidRPr="004A567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如果除了回车符之外还有其他内容，请将其添加到</w:t>
        </w:r>
        <w:r w:rsidR="004A567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当前行</w:t>
        </w:r>
        <w:r w:rsidR="004A5679" w:rsidRPr="004A5679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的末尾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2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2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currentLine += c;      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2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2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2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2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//</w:t>
        </w:r>
      </w:ins>
      <w:ins w:id="4526" w:author="lll" w:date="2022-07-16T00:12:00Z">
        <w:r w:rsidR="004A567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检查客户端请求是否为</w:t>
        </w:r>
      </w:ins>
      <w:ins w:id="452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"GET /H" or "GET /L"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2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2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(currentLine.endsWith("GET /H")) {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3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31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digitalWrite(5, HIGH);               // GET /H </w:t>
        </w:r>
      </w:ins>
      <w:ins w:id="4532" w:author="lll" w:date="2022-07-16T00:12:00Z">
        <w:r w:rsidR="004A567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则打开</w:t>
        </w:r>
      </w:ins>
      <w:ins w:id="4533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LED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3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35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3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37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(currentLine.endsWith("GET /L")) {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3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39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digitalWrite(5, LOW);                // GET /L</w:t>
        </w:r>
      </w:ins>
      <w:ins w:id="4540" w:author="lll" w:date="2022-07-16T00:13:00Z">
        <w:r w:rsidR="004A567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则</w:t>
        </w:r>
      </w:ins>
      <w:ins w:id="4541" w:author="lll" w:date="2022-07-16T00:12:00Z">
        <w:r w:rsidR="004A567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关闭</w:t>
        </w:r>
      </w:ins>
      <w:ins w:id="4542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LED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43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44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45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46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}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47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48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49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50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client.stop();</w:t>
        </w:r>
      </w:ins>
      <w:ins w:id="4551" w:author="lll" w:date="2022-07-16T00:13:00Z">
        <w:r w:rsidR="004A5679"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  <w:del w:id="4552" w:author="Admin" w:date="2022-10-18T17:30:00Z">
          <w:r w:rsidR="004A5679" w:rsidRPr="00410C7F" w:rsidDel="002F12EB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="004A5679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关闭连接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53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54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Serial.println("Client Disconnected.");</w:t>
        </w:r>
      </w:ins>
    </w:p>
    <w:p w:rsidR="00410C7F" w:rsidRPr="00410C7F" w:rsidRDefault="00410C7F" w:rsidP="00410C7F">
      <w:pPr>
        <w:widowControl/>
        <w:ind w:firstLineChars="200" w:firstLine="360"/>
        <w:rPr>
          <w:ins w:id="4555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56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}</w:t>
        </w:r>
      </w:ins>
    </w:p>
    <w:p w:rsidR="000A52CA" w:rsidDel="00410C7F" w:rsidRDefault="00410C7F" w:rsidP="00410C7F">
      <w:pPr>
        <w:widowControl/>
        <w:ind w:firstLineChars="200" w:firstLine="360"/>
        <w:rPr>
          <w:del w:id="4557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58" w:author="lll" w:date="2022-07-16T00:01:00Z">
        <w:r w:rsidRPr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  <w:del w:id="4559" w:author="lll" w:date="2022-07-16T00:01:00Z">
        <w:r w:rsidR="0000597C"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"WiFi.h"</w:delText>
        </w:r>
      </w:del>
    </w:p>
    <w:p w:rsidR="000A52CA" w:rsidDel="00410C7F" w:rsidRDefault="0000597C">
      <w:pPr>
        <w:widowControl/>
        <w:ind w:firstLineChars="200" w:firstLine="360"/>
        <w:rPr>
          <w:del w:id="456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61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</w:delText>
        </w:r>
        <w:r w:rsidDel="00410C7F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ESPAsyncWebServer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.h"  //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头文件需要在</w:delText>
        </w:r>
        <w:r w:rsidDel="00410C7F">
          <w:rPr>
            <w:rFonts w:ascii="HelveticaNeue-Light-Identity-H" w:eastAsia="宋体" w:hAnsi="HelveticaNeue-Light-Identity-H" w:cs="宋体" w:hint="eastAsia"/>
            <w:color w:val="FF0000"/>
            <w:kern w:val="0"/>
            <w:sz w:val="18"/>
            <w:szCs w:val="18"/>
          </w:rPr>
          <w:delText>Arduino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管理库中加载</w:delText>
        </w:r>
      </w:del>
    </w:p>
    <w:p w:rsidR="000A52CA" w:rsidDel="00410C7F" w:rsidRDefault="0000597C">
      <w:pPr>
        <w:widowControl/>
        <w:ind w:firstLineChars="200" w:firstLine="360"/>
        <w:rPr>
          <w:del w:id="456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63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const char *</w:delText>
        </w:r>
        <w:r w:rsidDel="00410C7F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ssid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"ESP32AP";  //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设置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AP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的名称</w:delText>
        </w:r>
      </w:del>
    </w:p>
    <w:p w:rsidR="000A52CA" w:rsidDel="00410C7F" w:rsidRDefault="0000597C">
      <w:pPr>
        <w:widowControl/>
        <w:ind w:firstLineChars="200" w:firstLine="360"/>
        <w:rPr>
          <w:del w:id="456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65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const char *password = "password";  //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密码</w:delText>
        </w:r>
      </w:del>
    </w:p>
    <w:p w:rsidR="000A52CA" w:rsidDel="00410C7F" w:rsidRDefault="0000597C">
      <w:pPr>
        <w:widowControl/>
        <w:ind w:firstLineChars="200" w:firstLine="360"/>
        <w:rPr>
          <w:del w:id="456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67" w:author="lll" w:date="2022-07-16T00:01:00Z">
        <w:r w:rsidDel="00410C7F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AsyncWebServer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server(80);  //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定义服务器</w:delText>
        </w:r>
      </w:del>
    </w:p>
    <w:p w:rsidR="000A52CA" w:rsidDel="00410C7F" w:rsidRDefault="0000597C">
      <w:pPr>
        <w:widowControl/>
        <w:ind w:firstLineChars="200" w:firstLine="360"/>
        <w:rPr>
          <w:del w:id="456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69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setup(){</w:delText>
        </w:r>
      </w:del>
    </w:p>
    <w:p w:rsidR="000A52CA" w:rsidDel="00410C7F" w:rsidRDefault="0000597C">
      <w:pPr>
        <w:widowControl/>
        <w:ind w:firstLineChars="200" w:firstLine="360"/>
        <w:rPr>
          <w:del w:id="457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71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Serial.begin(115200);</w:delText>
        </w:r>
      </w:del>
    </w:p>
    <w:p w:rsidR="000A52CA" w:rsidDel="00410C7F" w:rsidRDefault="0000597C">
      <w:pPr>
        <w:widowControl/>
        <w:ind w:firstLineChars="200" w:firstLine="360"/>
        <w:rPr>
          <w:del w:id="457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73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WiFi.</w:delText>
        </w:r>
        <w:r w:rsidDel="00410C7F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softAP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</w:delText>
        </w:r>
        <w:r w:rsidDel="00410C7F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ssid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password);  //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开启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AP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模式</w:delText>
        </w:r>
      </w:del>
    </w:p>
    <w:p w:rsidR="000A52CA" w:rsidDel="00410C7F" w:rsidRDefault="0000597C">
      <w:pPr>
        <w:widowControl/>
        <w:ind w:firstLineChars="200" w:firstLine="360"/>
        <w:rPr>
          <w:del w:id="457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75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Serial.</w:delText>
        </w:r>
        <w:r w:rsidDel="00410C7F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();</w:delText>
        </w:r>
      </w:del>
    </w:p>
    <w:p w:rsidR="000A52CA" w:rsidDel="00410C7F" w:rsidRDefault="0000597C">
      <w:pPr>
        <w:widowControl/>
        <w:ind w:firstLineChars="200" w:firstLine="360"/>
        <w:rPr>
          <w:del w:id="457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77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Serial.print("IP address: ");  //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串口打印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IP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地址</w:delText>
        </w:r>
      </w:del>
    </w:p>
    <w:p w:rsidR="000A52CA" w:rsidDel="00410C7F" w:rsidRDefault="0000597C">
      <w:pPr>
        <w:widowControl/>
        <w:ind w:firstLineChars="200" w:firstLine="360"/>
        <w:rPr>
          <w:del w:id="457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79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Serial.</w:delText>
        </w:r>
        <w:r w:rsidDel="00410C7F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(WiFi.</w:delText>
        </w:r>
        <w:r w:rsidDel="00410C7F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softAPIP</w:delText>
        </w:r>
        <w:r w:rsidDel="00410C7F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410C7F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410C7F" w:rsidRDefault="0000597C">
      <w:pPr>
        <w:widowControl/>
        <w:ind w:firstLineChars="200" w:firstLine="360"/>
        <w:rPr>
          <w:del w:id="4580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81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server.on("/hello", HTTP_GET, []</w:delText>
        </w:r>
        <w:r w:rsidDel="00410C7F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AsyncWebServerRequest *request)</w:delText>
        </w:r>
        <w:r w:rsidDel="00410C7F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410C7F" w:rsidRDefault="0000597C">
      <w:pPr>
        <w:widowControl/>
        <w:ind w:firstLineChars="200" w:firstLine="360"/>
        <w:rPr>
          <w:del w:id="4582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83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request-&gt;send(200, "text/plain", "Hello World");</w:delText>
        </w:r>
      </w:del>
    </w:p>
    <w:p w:rsidR="000A52CA" w:rsidDel="00410C7F" w:rsidRDefault="0000597C">
      <w:pPr>
        <w:widowControl/>
        <w:ind w:firstLineChars="200" w:firstLine="360"/>
        <w:rPr>
          <w:del w:id="4584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85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}</w:delText>
        </w:r>
        <w:r w:rsidDel="00410C7F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  //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服务器内容</w:delText>
        </w:r>
      </w:del>
    </w:p>
    <w:p w:rsidR="000A52CA" w:rsidDel="00410C7F" w:rsidRDefault="0000597C">
      <w:pPr>
        <w:widowControl/>
        <w:ind w:firstLineChars="200" w:firstLine="360"/>
        <w:rPr>
          <w:del w:id="4586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87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server.begin();  //</w:delText>
        </w:r>
        <w:r w:rsidDel="00410C7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开启服务</w:delText>
        </w:r>
      </w:del>
    </w:p>
    <w:p w:rsidR="000A52CA" w:rsidDel="00410C7F" w:rsidRDefault="0000597C">
      <w:pPr>
        <w:widowControl/>
        <w:ind w:firstLineChars="200" w:firstLine="360"/>
        <w:rPr>
          <w:del w:id="4588" w:author="lll" w:date="2022-07-16T00:01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89" w:author="lll" w:date="2022-07-16T00:01:00Z">
        <w:r w:rsidDel="00410C7F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590" w:author="lll" w:date="2022-07-16T00:01:00Z">
        <w:r w:rsidDel="00410C7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loop(){}</w:delText>
        </w:r>
      </w:del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3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. 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MicroPython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开发环境实现服务器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代码如下：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mport network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import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as socket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引用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模块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响应头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responseHeaders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b'''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HTTP/1.1 200 OK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Content-Type: text/html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Connection: close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'''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响应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头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网页正文内容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content = b'''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Hello World!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'''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ap = network.WLAN(network.AP_IF)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AP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模式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ap.config(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='ESP32' 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authmode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=4 , password='12345678')   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AP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的名称和密码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ap.active(True) #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开启无线热点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def main():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定义主函数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 = socket.socket()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setsockopt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(socket.SOL_SOCKET, socket.SO_REUSEADDR, 1) # 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重要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设置端口释放后立即就可以被再次使用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s.bind(socket.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getaddrinfo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"0.0.0.0", 80)[0][-1]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#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绑定地址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s.listen(5)  #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开启监听（最大连接数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5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）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print('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接入热点后可从浏览器访问下面地址：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')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print(ap.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ifconfig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)[0]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print('')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 True:  # mian()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函数中进行死循环，在这里保持监听浏览器请求与对应处理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client_sock, client_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s.accept()  #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接收来自客户端的请求与客户端地址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print('Client address:', client_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while True: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h = client_sock.readline() #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按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行读取来自客户端的请求内容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print(h.decode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'utf8'), end=''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h == b'' or h == b'\r\n':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当读取到空行的时候表示接收到完整的请求头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break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client_sock.write(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responseHeaders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#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向客户端发送响应头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client_sock.write(content) #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向客户端发送网页内容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client_sock.close()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main()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运行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main()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函数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4591" w:name="_Toc84581249"/>
      <w:bookmarkStart w:id="4592" w:name="_Toc84102825"/>
      <w:bookmarkStart w:id="4593" w:name="_Toc116980574"/>
      <w:r>
        <w:rPr>
          <w:rFonts w:ascii="黑体" w:eastAsia="黑体" w:hAnsi="黑体"/>
          <w:b w:val="0"/>
          <w:color w:val="000000" w:themeColor="text1"/>
          <w:sz w:val="28"/>
        </w:rPr>
        <w:t>7.1.</w:t>
      </w:r>
      <w:del w:id="4594" w:author="Admin" w:date="2022-01-27T17:00:00Z">
        <w:r w:rsidDel="006C495C">
          <w:rPr>
            <w:rFonts w:ascii="黑体" w:eastAsia="黑体" w:hAnsi="黑体"/>
            <w:b w:val="0"/>
            <w:color w:val="000000" w:themeColor="text1"/>
            <w:sz w:val="28"/>
          </w:rPr>
          <w:delText xml:space="preserve">5 </w:delText>
        </w:r>
      </w:del>
      <w:ins w:id="4595" w:author="Admin" w:date="2022-01-27T17:00:00Z">
        <w:r w:rsidR="006C495C">
          <w:rPr>
            <w:rFonts w:ascii="黑体" w:eastAsia="黑体" w:hAnsi="黑体"/>
            <w:b w:val="0"/>
            <w:color w:val="000000" w:themeColor="text1"/>
            <w:sz w:val="28"/>
          </w:rPr>
          <w:t xml:space="preserve">4 </w:t>
        </w:r>
      </w:ins>
      <w:r>
        <w:rPr>
          <w:rFonts w:ascii="黑体" w:eastAsia="黑体" w:hAnsi="黑体"/>
          <w:b w:val="0"/>
          <w:color w:val="000000" w:themeColor="text1"/>
          <w:sz w:val="28"/>
        </w:rPr>
        <w:t>HTTP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客户端请求示例</w:t>
      </w:r>
      <w:bookmarkEnd w:id="4591"/>
      <w:bookmarkEnd w:id="4592"/>
      <w:bookmarkEnd w:id="4593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.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IDF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A52CA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CONFIG_EXAMPLE_WIFI_SSID="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myssid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"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更换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名字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CONFIG_EXAMPLE_WIFI_PASSWORD="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mypassword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"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更换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密码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4596" w:author="Admin" w:date="2022-01-27T22:57:00Z">
        <w:r w:rsidDel="00A77E82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程序源</w:delText>
        </w:r>
      </w:del>
      <w:ins w:id="4597" w:author="Admin" w:date="2022-01-27T22:57:00Z">
        <w:r w:rsidR="00A77E82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代</w:t>
        </w:r>
      </w:ins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码如下：</w:t>
      </w:r>
    </w:p>
    <w:p w:rsidR="005E2AD7" w:rsidRPr="005E2AD7" w:rsidRDefault="005E2AD7" w:rsidP="005E2AD7">
      <w:pPr>
        <w:widowControl/>
        <w:ind w:firstLineChars="200" w:firstLine="360"/>
        <w:rPr>
          <w:ins w:id="459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599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&lt;string.h&gt;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0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01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"freertos/FreeRTOS.h"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0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03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"freertos/task.h"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0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05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"esp_system.h"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0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07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"esp_wifi.h"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0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09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"esp_event.h"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1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11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"esp_log.h"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1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13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"nvs_flash.h"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1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15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"protocol_examples_common.h"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1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17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"lwip/err.h"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1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19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"lwip/sockets.h"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2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21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"lwip/sys.h"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2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23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"lwip/netdb.h"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2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25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"lwip/dns.h"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2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27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/*</w:t>
        </w:r>
      </w:ins>
      <w:ins w:id="4628" w:author="lll" w:date="2022-07-16T19:34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定义常量</w:t>
        </w:r>
      </w:ins>
      <w:ins w:id="4629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3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31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>#define WEB_SERVER "example.com"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3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33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WEB_PORT "80"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3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35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#define WEB_PATH "/"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3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37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const char *TAG = "example";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3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39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const char *REQUEST = "GET " WEB_PATH " HTTP/1.0\r\n"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4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41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"Host: "WEB_SERVER":"WEB_PORT"\r\n"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4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43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"User-Agent: esp-idf/1.0 esp32\r\n"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4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45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"\r\n";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4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47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static void http_get_task(void *pvParameters)</w:t>
        </w:r>
      </w:ins>
      <w:ins w:id="4648" w:author="lll" w:date="2022-07-16T19:35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//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GET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方法任务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4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5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5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5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const struct addrinfo hints =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5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5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.ai_family = AF_INET,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5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5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.ai_socktype = SOCK_STREAM,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5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5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5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6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struct addrinfo *res;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6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6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struct in_addr *addr;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6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6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int s, r;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6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6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char recv_buf[64];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6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6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while(1)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6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7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int err = getaddrinfo(WEB_SERVER, WEB_PORT, &amp;hints, &amp;res);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7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7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if(err != 0 || res == NULL)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7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7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ESP_LOGE(TAG, "DNS lookup failed err=%d res=%p", err, res);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7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7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vTaskDelay(1000 / portTICK_PERIOD_MS);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7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7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continue;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7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8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8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8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/*</w:t>
        </w:r>
      </w:ins>
      <w:ins w:id="4683" w:author="lll" w:date="2022-07-16T19:36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打印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IP</w:t>
        </w:r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地址</w:t>
        </w:r>
      </w:ins>
      <w:ins w:id="468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8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8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addr = &amp;((struct sockaddr_in *)res-&gt;ai_addr)-&gt;sin_addr;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8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8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ESP_LOGI(TAG, "DNS lookup succeeded. IP=%s", inet_ntoa(*addr));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8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9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 = socket(res-&gt;ai_family, res-&gt;ai_socktype, 0);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9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9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if(s &lt; 0)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9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9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ESP_LOGE(TAG, "... Failed to allocate socket.");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9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9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freeaddrinfo(res);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9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69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vTaskDelay(1000 / portTICK_PERIOD_MS);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69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0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continue;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0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0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0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0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ESP_LOGI(TAG, "... allocated socket");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0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0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if(connect(s, res-&gt;ai_addr, res-&gt;ai_addrlen) != 0)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0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0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ESP_LOGE(TAG, "... socket connect failed errno=%d", errno);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0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1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close(s);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1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1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freeaddrinfo(res);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1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1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vTaskDelay(4000 / portTICK_PERIOD_MS);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1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1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continue;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1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1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1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2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ESP_LOGI(TAG, "... connected");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2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2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    freeaddrinfo(res);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2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2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(write(s, REQUEST, strlen(REQUEST)) &lt; 0)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2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2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ESP_LOGE(TAG, "... socket send failed");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2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2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close(s);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2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3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vTaskDelay(4000 / portTICK_PERIOD_MS);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3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3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continue;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3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3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3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3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ESP_LOGI(TAG, "... socket send success");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3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3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struct timeval receiving_timeout;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3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4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receiving_timeout.tv_sec = 5;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4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4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receiving_timeout.tv_usec = 0;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4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4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(setsockopt(s, SOL_SOCKET, SO_RCVTIMEO, &amp;receiving_timeout,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4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4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sizeof(receiving_timeout)) &lt; 0)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4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4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ESP_LOGE(TAG, "... failed to set socket receiving timeout");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4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5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close(s);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5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5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vTaskDelay(4000 / portTICK_PERIOD_MS);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5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5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continue;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5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5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5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5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ESP_LOGI(TAG, "... set socket receiving timeout success");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5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6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/*</w:t>
        </w:r>
      </w:ins>
      <w:ins w:id="4761" w:author="lll" w:date="2022-07-16T19:36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读取</w:t>
        </w:r>
      </w:ins>
      <w:ins w:id="476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HTTP</w:t>
        </w:r>
      </w:ins>
      <w:ins w:id="4763" w:author="lll" w:date="2022-07-16T19:37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响应</w:t>
        </w:r>
      </w:ins>
      <w:ins w:id="476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*/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6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6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do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6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6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bzero(recv_buf, sizeof(recv_buf));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6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7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r = read(s, recv_buf, sizeof(recv_buf)-1);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7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7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for(int i = 0; i &lt; r; i++)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7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7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putchar(recv_buf[i]);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7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7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}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7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7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 while(r &gt; 0);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7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8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ESP_LOGI(TAG, "... done reading from socket. Last read return=%d errno=%d.", r, errno);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8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8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close(s);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8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8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for(int countdown = 10; countdown &gt;= 0; countdown--) 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8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8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ESP_LOGI(TAG, "%d... ", countdown);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8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8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vTaskDelay(1000 / portTICK_PERIOD_MS);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8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9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9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9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ESP_LOGI(TAG, "Starting again!");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9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9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9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9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9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79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app_main(void)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79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80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80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80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ESP_ERROR_CHECK( nvs_flash_init() 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803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804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ESP_ERROR_CHECK(esp_netif_init());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805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806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ESP_ERROR_CHECK(esp_event_loop_create_default());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807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808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ESP_ERROR_CHECK(example_connect());</w:t>
        </w:r>
      </w:ins>
    </w:p>
    <w:p w:rsidR="005E2AD7" w:rsidRPr="005E2AD7" w:rsidRDefault="005E2AD7" w:rsidP="005E2AD7">
      <w:pPr>
        <w:widowControl/>
        <w:ind w:firstLineChars="200" w:firstLine="360"/>
        <w:rPr>
          <w:ins w:id="4809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810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xTaskCreate(&amp;http_get_task, "http_get_task", 4096, NULL, 5, NULL);</w:t>
        </w:r>
      </w:ins>
    </w:p>
    <w:p w:rsidR="000A52CA" w:rsidDel="005E2AD7" w:rsidRDefault="005E2AD7" w:rsidP="005E2AD7">
      <w:pPr>
        <w:widowControl/>
        <w:rPr>
          <w:del w:id="4811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4812" w:author="lll" w:date="2022-07-16T19:33:00Z">
        <w:r w:rsidRPr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  <w:del w:id="4813" w:author="lll" w:date="2022-07-16T19:33:00Z">
        <w:r w:rsidR="0000597C"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&lt;string.h&gt;</w:delText>
        </w:r>
      </w:del>
    </w:p>
    <w:p w:rsidR="000A52CA" w:rsidDel="005E2AD7" w:rsidRDefault="0000597C">
      <w:pPr>
        <w:widowControl/>
        <w:rPr>
          <w:del w:id="481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1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&lt;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stdlib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.h&gt;</w:delText>
        </w:r>
      </w:del>
    </w:p>
    <w:p w:rsidR="000A52CA" w:rsidDel="005E2AD7" w:rsidRDefault="0000597C">
      <w:pPr>
        <w:widowControl/>
        <w:rPr>
          <w:del w:id="481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1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freertos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/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FreeRTOS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.h"</w:delText>
        </w:r>
      </w:del>
    </w:p>
    <w:p w:rsidR="000A52CA" w:rsidDel="005E2AD7" w:rsidRDefault="0000597C">
      <w:pPr>
        <w:widowControl/>
        <w:rPr>
          <w:del w:id="481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1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freertos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/task.h"</w:delText>
        </w:r>
      </w:del>
    </w:p>
    <w:p w:rsidR="000A52CA" w:rsidDel="005E2AD7" w:rsidRDefault="0000597C">
      <w:pPr>
        <w:widowControl/>
        <w:rPr>
          <w:del w:id="482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2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"esp_log.h"</w:delText>
        </w:r>
      </w:del>
    </w:p>
    <w:p w:rsidR="000A52CA" w:rsidDel="005E2AD7" w:rsidRDefault="0000597C">
      <w:pPr>
        <w:widowControl/>
        <w:rPr>
          <w:del w:id="482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2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"esp_system.h"</w:delText>
        </w:r>
      </w:del>
    </w:p>
    <w:p w:rsidR="000A52CA" w:rsidDel="005E2AD7" w:rsidRDefault="0000597C">
      <w:pPr>
        <w:widowControl/>
        <w:rPr>
          <w:del w:id="482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2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nvs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_flash.h"</w:delText>
        </w:r>
      </w:del>
    </w:p>
    <w:p w:rsidR="000A52CA" w:rsidDel="005E2AD7" w:rsidRDefault="0000597C">
      <w:pPr>
        <w:widowControl/>
        <w:rPr>
          <w:del w:id="482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2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"esp_event.h"</w:delText>
        </w:r>
      </w:del>
    </w:p>
    <w:p w:rsidR="000A52CA" w:rsidDel="005E2AD7" w:rsidRDefault="0000597C">
      <w:pPr>
        <w:widowControl/>
        <w:rPr>
          <w:del w:id="482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2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"esp_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netif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.h"</w:delText>
        </w:r>
      </w:del>
    </w:p>
    <w:p w:rsidR="000A52CA" w:rsidDel="005E2AD7" w:rsidRDefault="0000597C">
      <w:pPr>
        <w:widowControl/>
        <w:rPr>
          <w:del w:id="483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3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"protocol_examples_common.h"</w:delText>
        </w:r>
      </w:del>
    </w:p>
    <w:p w:rsidR="000A52CA" w:rsidDel="005E2AD7" w:rsidRDefault="0000597C">
      <w:pPr>
        <w:widowControl/>
        <w:rPr>
          <w:del w:id="483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3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"esp_tls.h"</w:delText>
        </w:r>
      </w:del>
    </w:p>
    <w:p w:rsidR="000A52CA" w:rsidDel="005E2AD7" w:rsidRDefault="0000597C">
      <w:pPr>
        <w:widowControl/>
        <w:rPr>
          <w:del w:id="483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3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"esp_http_client.h"</w:delText>
        </w:r>
      </w:del>
    </w:p>
    <w:p w:rsidR="000A52CA" w:rsidDel="005E2AD7" w:rsidRDefault="0000597C">
      <w:pPr>
        <w:widowControl/>
        <w:rPr>
          <w:del w:id="483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3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MAX_HTTP_RECV_BUFFER 512</w:delText>
        </w:r>
      </w:del>
    </w:p>
    <w:p w:rsidR="000A52CA" w:rsidDel="005E2AD7" w:rsidRDefault="0000597C">
      <w:pPr>
        <w:widowControl/>
        <w:rPr>
          <w:del w:id="483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3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#define MAX_HTTP_OUTPUT_BUFFER 2048</w:delText>
        </w:r>
      </w:del>
    </w:p>
    <w:p w:rsidR="000A52CA" w:rsidDel="005E2AD7" w:rsidRDefault="0000597C">
      <w:pPr>
        <w:widowControl/>
        <w:rPr>
          <w:del w:id="484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4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static const char *TAG = "HTTP_CLIENT";</w:delText>
        </w:r>
      </w:del>
    </w:p>
    <w:p w:rsidR="000A52CA" w:rsidDel="005E2AD7" w:rsidRDefault="0000597C">
      <w:pPr>
        <w:widowControl/>
        <w:rPr>
          <w:del w:id="484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4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esp_err_t _http_event_handler(esp_http_client_event_t *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事件句柄</w:delText>
        </w:r>
      </w:del>
    </w:p>
    <w:p w:rsidR="000A52CA" w:rsidDel="005E2AD7" w:rsidRDefault="0000597C">
      <w:pPr>
        <w:widowControl/>
        <w:rPr>
          <w:del w:id="484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4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rPr>
          <w:del w:id="484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4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static char *output_buffer;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缓存事件句柄</w:delText>
        </w:r>
      </w:del>
    </w:p>
    <w:p w:rsidR="000A52CA" w:rsidDel="005E2AD7" w:rsidRDefault="0000597C">
      <w:pPr>
        <w:widowControl/>
        <w:rPr>
          <w:del w:id="484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4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static int output_len;     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读取字节的长度</w:delText>
        </w:r>
      </w:del>
    </w:p>
    <w:p w:rsidR="000A52CA" w:rsidDel="005E2AD7" w:rsidRDefault="0000597C">
      <w:pPr>
        <w:widowControl/>
        <w:rPr>
          <w:del w:id="485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5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switch(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-&gt;event_id)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根据事件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ID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，打印信息</w:delText>
        </w:r>
      </w:del>
    </w:p>
    <w:p w:rsidR="000A52CA" w:rsidDel="005E2AD7" w:rsidRDefault="0000597C">
      <w:pPr>
        <w:widowControl/>
        <w:rPr>
          <w:del w:id="485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5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case HTTP_EVENT_ERROR:  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错误事件</w:delText>
        </w:r>
      </w:del>
    </w:p>
    <w:p w:rsidR="000A52CA" w:rsidDel="005E2AD7" w:rsidRDefault="0000597C">
      <w:pPr>
        <w:widowControl/>
        <w:rPr>
          <w:del w:id="485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5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ESP_LOGD(TAG, "HTTP_EVENT_ERROR");</w:delText>
        </w:r>
      </w:del>
    </w:p>
    <w:p w:rsidR="000A52CA" w:rsidDel="005E2AD7" w:rsidRDefault="0000597C">
      <w:pPr>
        <w:widowControl/>
        <w:rPr>
          <w:del w:id="485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5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break;</w:delText>
        </w:r>
      </w:del>
    </w:p>
    <w:p w:rsidR="000A52CA" w:rsidDel="005E2AD7" w:rsidRDefault="0000597C">
      <w:pPr>
        <w:widowControl/>
        <w:rPr>
          <w:del w:id="485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5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case HTTP_EVENT_ON_CONNECTED: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连接事件</w:delText>
        </w:r>
      </w:del>
    </w:p>
    <w:p w:rsidR="000A52CA" w:rsidDel="005E2AD7" w:rsidRDefault="0000597C">
      <w:pPr>
        <w:widowControl/>
        <w:rPr>
          <w:del w:id="486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6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ESP_LOGD(TAG, "HTTP_EVENT_ON_CONNECTED");</w:delText>
        </w:r>
      </w:del>
    </w:p>
    <w:p w:rsidR="000A52CA" w:rsidDel="005E2AD7" w:rsidRDefault="0000597C">
      <w:pPr>
        <w:widowControl/>
        <w:rPr>
          <w:del w:id="486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6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break;</w:delText>
        </w:r>
      </w:del>
    </w:p>
    <w:p w:rsidR="000A52CA" w:rsidDel="005E2AD7" w:rsidRDefault="0000597C">
      <w:pPr>
        <w:widowControl/>
        <w:rPr>
          <w:del w:id="486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6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case HTTP_EVENT_HEADER_SENT:  //</w:delText>
        </w:r>
        <w:r w:rsidDel="005E2AD7">
          <w:rPr>
            <w:rFonts w:ascii="HelveticaNeue-Light-Identity-H" w:eastAsia="宋体" w:hAnsi="HelveticaNeue-Light-Identity-H" w:cs="宋体" w:hint="eastAsia"/>
            <w:color w:val="FF00FF"/>
            <w:kern w:val="0"/>
            <w:sz w:val="18"/>
            <w:szCs w:val="18"/>
          </w:rPr>
          <w:delText>标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头发送</w:delText>
        </w:r>
      </w:del>
    </w:p>
    <w:p w:rsidR="000A52CA" w:rsidDel="005E2AD7" w:rsidRDefault="0000597C">
      <w:pPr>
        <w:widowControl/>
        <w:rPr>
          <w:del w:id="486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6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ESP_LOGD(TAG, "HTTP_EVENT_HEADER_SENT");</w:delText>
        </w:r>
      </w:del>
    </w:p>
    <w:p w:rsidR="000A52CA" w:rsidDel="005E2AD7" w:rsidRDefault="0000597C">
      <w:pPr>
        <w:widowControl/>
        <w:rPr>
          <w:del w:id="486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6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break;</w:delText>
        </w:r>
      </w:del>
    </w:p>
    <w:p w:rsidR="000A52CA" w:rsidDel="005E2AD7" w:rsidRDefault="0000597C">
      <w:pPr>
        <w:widowControl/>
        <w:rPr>
          <w:del w:id="487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7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case HTTP_EVENT_ON_HEADER: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接收到服务器端发送的标头</w:delText>
        </w:r>
      </w:del>
    </w:p>
    <w:p w:rsidR="000A52CA" w:rsidDel="005E2AD7" w:rsidRDefault="0000597C">
      <w:pPr>
        <w:widowControl/>
        <w:jc w:val="left"/>
        <w:rPr>
          <w:del w:id="487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7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ESP_LOGD(TAG, "HTTP_EVENT_ON_HEADER, key=%s, value=%s",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-&gt;header_key,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-&gt;header_value);</w:delText>
        </w:r>
      </w:del>
    </w:p>
    <w:p w:rsidR="000A52CA" w:rsidDel="005E2AD7" w:rsidRDefault="0000597C">
      <w:pPr>
        <w:widowControl/>
        <w:rPr>
          <w:del w:id="487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7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break;</w:delText>
        </w:r>
      </w:del>
    </w:p>
    <w:p w:rsidR="000A52CA" w:rsidDel="005E2AD7" w:rsidRDefault="0000597C">
      <w:pPr>
        <w:widowControl/>
        <w:rPr>
          <w:del w:id="487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7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case HTTP_EVENT_ON_DATA: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数据开始传输</w:delText>
        </w:r>
      </w:del>
    </w:p>
    <w:p w:rsidR="000A52CA" w:rsidDel="005E2AD7" w:rsidRDefault="0000597C">
      <w:pPr>
        <w:widowControl/>
        <w:rPr>
          <w:del w:id="487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7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ESP_LOGD(TAG, "HTTP_EVENT_ON_DATA, len=%d",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-&gt;data_len);</w:delText>
        </w:r>
      </w:del>
    </w:p>
    <w:p w:rsidR="000A52CA" w:rsidDel="005E2AD7" w:rsidRDefault="0000597C">
      <w:pPr>
        <w:widowControl/>
        <w:rPr>
          <w:del w:id="488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8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(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!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esp_http_client_is_chunked_response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-&gt;client)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rPr>
          <w:del w:id="488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8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如果配置了用户数据缓冲区，则拷贝数据进入</w:delText>
        </w:r>
      </w:del>
    </w:p>
    <w:p w:rsidR="000A52CA" w:rsidDel="005E2AD7" w:rsidRDefault="0000597C">
      <w:pPr>
        <w:widowControl/>
        <w:rPr>
          <w:del w:id="488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8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if (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-&gt;user_data)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rPr>
          <w:del w:id="488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8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memcpy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-&gt;user_data + output_len,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-&gt;data,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-&gt;data_len);</w:delText>
        </w:r>
      </w:del>
    </w:p>
    <w:p w:rsidR="000A52CA" w:rsidDel="005E2AD7" w:rsidRDefault="0000597C">
      <w:pPr>
        <w:widowControl/>
        <w:rPr>
          <w:del w:id="488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8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} else {</w:delText>
        </w:r>
      </w:del>
    </w:p>
    <w:p w:rsidR="000A52CA" w:rsidDel="005E2AD7" w:rsidRDefault="0000597C">
      <w:pPr>
        <w:widowControl/>
        <w:jc w:val="left"/>
        <w:rPr>
          <w:del w:id="489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9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if (output_buffer == NULL)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分配存储空间</w:delText>
        </w:r>
      </w:del>
    </w:p>
    <w:p w:rsidR="000A52CA" w:rsidDel="005E2AD7" w:rsidRDefault="0000597C">
      <w:pPr>
        <w:widowControl/>
        <w:jc w:val="left"/>
        <w:rPr>
          <w:del w:id="489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9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    output_buffer = (char *)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malloc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(esp_http_client_get_content_length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-&gt;client)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jc w:val="left"/>
        <w:rPr>
          <w:del w:id="489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9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    output_len = 0;</w:delText>
        </w:r>
      </w:del>
    </w:p>
    <w:p w:rsidR="000A52CA" w:rsidDel="005E2AD7" w:rsidRDefault="0000597C">
      <w:pPr>
        <w:widowControl/>
        <w:jc w:val="left"/>
        <w:rPr>
          <w:del w:id="489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9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    if (output_buffer == NULL)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jc w:val="left"/>
        <w:rPr>
          <w:del w:id="489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89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        ESP_LOGE(TAG, "Failed to allocate memory for output buffer");</w:delText>
        </w:r>
      </w:del>
    </w:p>
    <w:p w:rsidR="000A52CA" w:rsidDel="005E2AD7" w:rsidRDefault="0000597C">
      <w:pPr>
        <w:widowControl/>
        <w:rPr>
          <w:del w:id="490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0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        return ESP_FAIL;</w:delText>
        </w:r>
      </w:del>
    </w:p>
    <w:p w:rsidR="000A52CA" w:rsidDel="005E2AD7" w:rsidRDefault="0000597C">
      <w:pPr>
        <w:widowControl/>
        <w:rPr>
          <w:del w:id="490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0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    }</w:delText>
        </w:r>
      </w:del>
    </w:p>
    <w:p w:rsidR="000A52CA" w:rsidDel="005E2AD7" w:rsidRDefault="0000597C">
      <w:pPr>
        <w:widowControl/>
        <w:rPr>
          <w:del w:id="490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0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存储数据</w:delText>
        </w:r>
      </w:del>
    </w:p>
    <w:p w:rsidR="000A52CA" w:rsidDel="005E2AD7" w:rsidRDefault="0000597C">
      <w:pPr>
        <w:widowControl/>
        <w:rPr>
          <w:del w:id="490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0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memcpy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(output_buffer + output_len,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-&gt;data,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-&gt;data_len); </w:delText>
        </w:r>
      </w:del>
    </w:p>
    <w:p w:rsidR="000A52CA" w:rsidDel="005E2AD7" w:rsidRDefault="0000597C">
      <w:pPr>
        <w:widowControl/>
        <w:rPr>
          <w:del w:id="490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0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5E2AD7" w:rsidRDefault="0000597C">
      <w:pPr>
        <w:widowControl/>
        <w:rPr>
          <w:del w:id="491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1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output_len +=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-&gt;data_len;</w:delText>
        </w:r>
      </w:del>
    </w:p>
    <w:p w:rsidR="000A52CA" w:rsidDel="005E2AD7" w:rsidRDefault="0000597C">
      <w:pPr>
        <w:widowControl/>
        <w:rPr>
          <w:del w:id="491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1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5E2AD7" w:rsidRDefault="0000597C">
      <w:pPr>
        <w:widowControl/>
        <w:rPr>
          <w:del w:id="491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1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break;</w:delText>
        </w:r>
      </w:del>
    </w:p>
    <w:p w:rsidR="000A52CA" w:rsidDel="005E2AD7" w:rsidRDefault="0000597C">
      <w:pPr>
        <w:widowControl/>
        <w:rPr>
          <w:del w:id="491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1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case HTTP_EVENT_ON_FINISH: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数据传输完成</w:delText>
        </w:r>
      </w:del>
    </w:p>
    <w:p w:rsidR="000A52CA" w:rsidDel="005E2AD7" w:rsidRDefault="0000597C">
      <w:pPr>
        <w:widowControl/>
        <w:rPr>
          <w:del w:id="491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1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ESP_LOGD(TAG, "HTTP_EVENT_ON_FINISH");</w:delText>
        </w:r>
      </w:del>
    </w:p>
    <w:p w:rsidR="000A52CA" w:rsidDel="005E2AD7" w:rsidRDefault="0000597C">
      <w:pPr>
        <w:widowControl/>
        <w:rPr>
          <w:del w:id="492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2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(output_buffer != NULL) {</w:delText>
        </w:r>
      </w:del>
    </w:p>
    <w:p w:rsidR="000A52CA" w:rsidDel="005E2AD7" w:rsidRDefault="0000597C">
      <w:pPr>
        <w:widowControl/>
        <w:rPr>
          <w:del w:id="492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2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响应累积在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output_buffer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中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，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取消下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一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行注释以打印累积的响应</w:delText>
        </w:r>
      </w:del>
    </w:p>
    <w:p w:rsidR="000A52CA" w:rsidDel="005E2AD7" w:rsidRDefault="0000597C">
      <w:pPr>
        <w:widowControl/>
        <w:rPr>
          <w:del w:id="492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2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// ESP_LOG_BUFFER_HEX(TAG, output_buffer, output_len);</w:delText>
        </w:r>
      </w:del>
    </w:p>
    <w:p w:rsidR="000A52CA" w:rsidDel="005E2AD7" w:rsidRDefault="0000597C">
      <w:pPr>
        <w:widowControl/>
        <w:rPr>
          <w:del w:id="492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2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free(output_buffer);</w:delText>
        </w:r>
      </w:del>
    </w:p>
    <w:p w:rsidR="000A52CA" w:rsidDel="005E2AD7" w:rsidRDefault="0000597C">
      <w:pPr>
        <w:widowControl/>
        <w:rPr>
          <w:del w:id="492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2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output_buffer = NULL;</w:delText>
        </w:r>
      </w:del>
    </w:p>
    <w:p w:rsidR="000A52CA" w:rsidDel="005E2AD7" w:rsidRDefault="0000597C">
      <w:pPr>
        <w:widowControl/>
        <w:rPr>
          <w:del w:id="493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3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output_len = 0;</w:delText>
        </w:r>
      </w:del>
    </w:p>
    <w:p w:rsidR="000A52CA" w:rsidDel="005E2AD7" w:rsidRDefault="0000597C">
      <w:pPr>
        <w:widowControl/>
        <w:rPr>
          <w:del w:id="493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3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}</w:delText>
        </w:r>
      </w:del>
    </w:p>
    <w:p w:rsidR="000A52CA" w:rsidDel="005E2AD7" w:rsidRDefault="0000597C">
      <w:pPr>
        <w:widowControl/>
        <w:rPr>
          <w:del w:id="493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3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break;</w:delText>
        </w:r>
      </w:del>
    </w:p>
    <w:p w:rsidR="000A52CA" w:rsidDel="005E2AD7" w:rsidRDefault="0000597C">
      <w:pPr>
        <w:widowControl/>
        <w:rPr>
          <w:del w:id="493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3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case HTTP_EVENT_DISCONNECTED: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断开事件</w:delText>
        </w:r>
      </w:del>
    </w:p>
    <w:p w:rsidR="000A52CA" w:rsidDel="005E2AD7" w:rsidRDefault="0000597C">
      <w:pPr>
        <w:widowControl/>
        <w:rPr>
          <w:del w:id="493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3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ESP_LOGI(TAG, "HTTP_EVENT_DISCONNECTED");</w:delText>
        </w:r>
      </w:del>
    </w:p>
    <w:p w:rsidR="000A52CA" w:rsidDel="005E2AD7" w:rsidRDefault="0000597C">
      <w:pPr>
        <w:widowControl/>
        <w:rPr>
          <w:del w:id="494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4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int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mbedtls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_err = 0;</w:delText>
        </w:r>
      </w:del>
    </w:p>
    <w:p w:rsidR="000A52CA" w:rsidDel="005E2AD7" w:rsidRDefault="0000597C">
      <w:pPr>
        <w:widowControl/>
        <w:rPr>
          <w:del w:id="494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4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esp_err_t err = esp_tls_get_and_clear_last_error(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evt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-&gt;data, &amp;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mbedtls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_err, NULL);</w:delText>
        </w:r>
      </w:del>
    </w:p>
    <w:p w:rsidR="000A52CA" w:rsidDel="005E2AD7" w:rsidRDefault="0000597C">
      <w:pPr>
        <w:widowControl/>
        <w:rPr>
          <w:del w:id="494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4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(err != 0) {</w:delText>
        </w:r>
      </w:del>
    </w:p>
    <w:p w:rsidR="000A52CA" w:rsidDel="005E2AD7" w:rsidRDefault="0000597C">
      <w:pPr>
        <w:widowControl/>
        <w:rPr>
          <w:del w:id="494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4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if (output_buffer != NULL)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rPr>
          <w:del w:id="494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4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free(output_buffer);</w:delText>
        </w:r>
      </w:del>
    </w:p>
    <w:p w:rsidR="000A52CA" w:rsidDel="005E2AD7" w:rsidRDefault="0000597C">
      <w:pPr>
        <w:widowControl/>
        <w:rPr>
          <w:del w:id="495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5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output_buffer = NULL;</w:delText>
        </w:r>
      </w:del>
    </w:p>
    <w:p w:rsidR="000A52CA" w:rsidDel="005E2AD7" w:rsidRDefault="0000597C">
      <w:pPr>
        <w:widowControl/>
        <w:rPr>
          <w:del w:id="495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5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   output_len = 0;</w:delText>
        </w:r>
      </w:del>
    </w:p>
    <w:p w:rsidR="000A52CA" w:rsidDel="005E2AD7" w:rsidRDefault="0000597C">
      <w:pPr>
        <w:widowControl/>
        <w:rPr>
          <w:del w:id="495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5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}</w:delText>
        </w:r>
      </w:del>
    </w:p>
    <w:p w:rsidR="000A52CA" w:rsidDel="005E2AD7" w:rsidRDefault="0000597C">
      <w:pPr>
        <w:widowControl/>
        <w:rPr>
          <w:del w:id="495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5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ESP_LOGI(TAG, "Last esp error code: 0x%x", err);</w:delText>
        </w:r>
      </w:del>
    </w:p>
    <w:p w:rsidR="000A52CA" w:rsidDel="005E2AD7" w:rsidRDefault="0000597C">
      <w:pPr>
        <w:widowControl/>
        <w:rPr>
          <w:del w:id="495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5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ESP_LOGI(TAG, "Last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mbedtls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failure: 0x%x",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mbedtls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_err);</w:delText>
        </w:r>
      </w:del>
    </w:p>
    <w:p w:rsidR="000A52CA" w:rsidDel="005E2AD7" w:rsidRDefault="0000597C">
      <w:pPr>
        <w:widowControl/>
        <w:rPr>
          <w:del w:id="496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6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5E2AD7" w:rsidRDefault="0000597C">
      <w:pPr>
        <w:widowControl/>
        <w:rPr>
          <w:del w:id="496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6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break;</w:delText>
        </w:r>
      </w:del>
    </w:p>
    <w:p w:rsidR="000A52CA" w:rsidDel="005E2AD7" w:rsidRDefault="0000597C">
      <w:pPr>
        <w:widowControl/>
        <w:rPr>
          <w:del w:id="496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6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5E2AD7" w:rsidRDefault="0000597C">
      <w:pPr>
        <w:widowControl/>
        <w:rPr>
          <w:del w:id="496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6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return ESP_OK;</w:delText>
        </w:r>
      </w:del>
    </w:p>
    <w:p w:rsidR="000A52CA" w:rsidDel="005E2AD7" w:rsidRDefault="0000597C">
      <w:pPr>
        <w:widowControl/>
        <w:rPr>
          <w:del w:id="496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69" w:author="lll" w:date="2022-07-16T19:33:00Z"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5E2AD7" w:rsidRDefault="0000597C">
      <w:pPr>
        <w:widowControl/>
        <w:rPr>
          <w:del w:id="497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7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static void http_rest_with_url(void)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通过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URL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请求</w:delText>
        </w:r>
      </w:del>
    </w:p>
    <w:p w:rsidR="000A52CA" w:rsidDel="005E2AD7" w:rsidRDefault="0000597C">
      <w:pPr>
        <w:widowControl/>
        <w:rPr>
          <w:del w:id="497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7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rPr>
          <w:del w:id="497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7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char local_response_buffer[MAX_HTTP_OUTPUT_BUFFER] =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0};</w:delText>
        </w:r>
      </w:del>
    </w:p>
    <w:p w:rsidR="000A52CA" w:rsidDel="005E2AD7" w:rsidRDefault="0000597C">
      <w:pPr>
        <w:widowControl/>
        <w:rPr>
          <w:del w:id="497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7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/*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必须以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URL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或作为主机和路径参数指定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http_client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的所有配置参数。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如果未设置主机和路径参数，则查询参数将被忽略。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在这种情况下，应在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URL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中指定查询参数。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如果指定了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URL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、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host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和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path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参数，则将考虑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host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和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path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的值。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*/</w:delText>
        </w:r>
      </w:del>
    </w:p>
    <w:p w:rsidR="000A52CA" w:rsidDel="005E2AD7" w:rsidRDefault="0000597C">
      <w:pPr>
        <w:widowControl/>
        <w:rPr>
          <w:del w:id="497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7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esp_http_client_config_t config = {</w:delText>
        </w:r>
      </w:del>
    </w:p>
    <w:p w:rsidR="000A52CA" w:rsidDel="005E2AD7" w:rsidRDefault="0000597C">
      <w:pPr>
        <w:widowControl/>
        <w:rPr>
          <w:del w:id="498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8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.host = "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httpbin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.org",</w:delText>
        </w:r>
      </w:del>
    </w:p>
    <w:p w:rsidR="000A52CA" w:rsidDel="005E2AD7" w:rsidRDefault="0000597C">
      <w:pPr>
        <w:widowControl/>
        <w:rPr>
          <w:del w:id="498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8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path = "/get",</w:delText>
        </w:r>
      </w:del>
    </w:p>
    <w:p w:rsidR="000A52CA" w:rsidDel="005E2AD7" w:rsidRDefault="0000597C">
      <w:pPr>
        <w:widowControl/>
        <w:rPr>
          <w:del w:id="498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8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query = "esp",</w:delText>
        </w:r>
      </w:del>
    </w:p>
    <w:p w:rsidR="000A52CA" w:rsidDel="005E2AD7" w:rsidRDefault="0000597C">
      <w:pPr>
        <w:widowControl/>
        <w:rPr>
          <w:del w:id="498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8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event_handler = _http_event_handler,    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事件句柄</w:delText>
        </w:r>
      </w:del>
    </w:p>
    <w:p w:rsidR="000A52CA" w:rsidDel="005E2AD7" w:rsidRDefault="0000597C">
      <w:pPr>
        <w:widowControl/>
        <w:rPr>
          <w:del w:id="498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8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.user_data = local_response_buffer,      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传递本地缓冲区的地址以获得响应</w:delText>
        </w:r>
      </w:del>
    </w:p>
    <w:p w:rsidR="000A52CA" w:rsidDel="005E2AD7" w:rsidRDefault="0000597C">
      <w:pPr>
        <w:widowControl/>
        <w:rPr>
          <w:del w:id="499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9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};</w:delText>
        </w:r>
      </w:del>
    </w:p>
    <w:p w:rsidR="000A52CA" w:rsidDel="005E2AD7" w:rsidRDefault="0000597C">
      <w:pPr>
        <w:widowControl/>
        <w:rPr>
          <w:del w:id="499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9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esp_http_client_handle_t client = esp_http_client_init(&amp;config);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配置客户端</w:delText>
        </w:r>
      </w:del>
    </w:p>
    <w:p w:rsidR="000A52CA" w:rsidDel="005E2AD7" w:rsidRDefault="0000597C">
      <w:pPr>
        <w:widowControl/>
        <w:rPr>
          <w:del w:id="499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9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//GET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499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9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esp_err_t err = esp_http_client_perform(client);</w:delText>
        </w:r>
      </w:del>
    </w:p>
    <w:p w:rsidR="000A52CA" w:rsidDel="005E2AD7" w:rsidRDefault="0000597C">
      <w:pPr>
        <w:widowControl/>
        <w:rPr>
          <w:del w:id="499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499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执行成功</w:delText>
        </w:r>
      </w:del>
    </w:p>
    <w:p w:rsidR="000A52CA" w:rsidDel="005E2AD7" w:rsidRDefault="0000597C">
      <w:pPr>
        <w:widowControl/>
        <w:rPr>
          <w:del w:id="500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0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GET Status = %d, content_length = %d",</w:delText>
        </w:r>
      </w:del>
    </w:p>
    <w:p w:rsidR="000A52CA" w:rsidDel="005E2AD7" w:rsidRDefault="0000597C">
      <w:pPr>
        <w:widowControl/>
        <w:rPr>
          <w:del w:id="500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0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00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0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获取状态码和内容长度</w:delText>
        </w:r>
      </w:del>
    </w:p>
    <w:p w:rsidR="000A52CA" w:rsidDel="005E2AD7" w:rsidRDefault="0000597C">
      <w:pPr>
        <w:widowControl/>
        <w:rPr>
          <w:del w:id="500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0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00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0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GET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失败</w:delText>
        </w:r>
      </w:del>
    </w:p>
    <w:p w:rsidR="000A52CA" w:rsidDel="005E2AD7" w:rsidRDefault="0000597C">
      <w:pPr>
        <w:widowControl/>
        <w:rPr>
          <w:del w:id="501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1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01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1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ESP_LOG_BUFFER_HEX(TAG, local_response_buffer,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strlen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local_response_buffer)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01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1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//POST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01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1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const char *post_data = "{\"field1\":\"value1\"}";</w:delText>
        </w:r>
      </w:del>
    </w:p>
    <w:p w:rsidR="000A52CA" w:rsidDel="005E2AD7" w:rsidRDefault="0000597C">
      <w:pPr>
        <w:widowControl/>
        <w:rPr>
          <w:del w:id="501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1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"http://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httpbin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.org/post");</w:delText>
        </w:r>
      </w:del>
    </w:p>
    <w:p w:rsidR="000A52CA" w:rsidDel="005E2AD7" w:rsidRDefault="0000597C">
      <w:pPr>
        <w:widowControl/>
        <w:rPr>
          <w:del w:id="502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2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HTTP_METHOD_POST);</w:delText>
        </w:r>
      </w:del>
    </w:p>
    <w:p w:rsidR="000A52CA" w:rsidDel="005E2AD7" w:rsidRDefault="0000597C">
      <w:pPr>
        <w:widowControl/>
        <w:rPr>
          <w:del w:id="502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2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esp_http_client_set_header(client, "Content-Type", "application/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json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");</w:delText>
        </w:r>
      </w:del>
    </w:p>
    <w:p w:rsidR="000A52CA" w:rsidDel="005E2AD7" w:rsidRDefault="0000597C">
      <w:pPr>
        <w:widowControl/>
        <w:rPr>
          <w:del w:id="502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2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esp_http_client_set_post_field(client, post_data,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strlen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post_data)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02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2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02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2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执行成功</w:delText>
        </w:r>
      </w:del>
    </w:p>
    <w:p w:rsidR="000A52CA" w:rsidDel="005E2AD7" w:rsidRDefault="0000597C">
      <w:pPr>
        <w:widowControl/>
        <w:rPr>
          <w:del w:id="503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3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POST Status = %d, content_length = %d",</w:delText>
        </w:r>
      </w:del>
    </w:p>
    <w:p w:rsidR="000A52CA" w:rsidDel="005E2AD7" w:rsidRDefault="0000597C">
      <w:pPr>
        <w:widowControl/>
        <w:rPr>
          <w:del w:id="503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3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03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3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03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3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03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3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POST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失败</w:delText>
        </w:r>
      </w:del>
    </w:p>
    <w:p w:rsidR="000A52CA" w:rsidDel="005E2AD7" w:rsidRDefault="0000597C">
      <w:pPr>
        <w:widowControl/>
        <w:rPr>
          <w:del w:id="504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4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04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4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//PUT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04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4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"http://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httpbin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.org/put");</w:delText>
        </w:r>
      </w:del>
    </w:p>
    <w:p w:rsidR="000A52CA" w:rsidDel="005E2AD7" w:rsidRDefault="0000597C">
      <w:pPr>
        <w:widowControl/>
        <w:rPr>
          <w:del w:id="504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4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HTTP_METHOD_PUT);</w:delText>
        </w:r>
      </w:del>
    </w:p>
    <w:p w:rsidR="000A52CA" w:rsidDel="005E2AD7" w:rsidRDefault="0000597C">
      <w:pPr>
        <w:widowControl/>
        <w:rPr>
          <w:del w:id="504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4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05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5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05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5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PUT Status = %d, content_length = %d",</w:delText>
        </w:r>
      </w:del>
    </w:p>
    <w:p w:rsidR="000A52CA" w:rsidDel="005E2AD7" w:rsidRDefault="0000597C">
      <w:pPr>
        <w:widowControl/>
        <w:rPr>
          <w:del w:id="505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5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05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5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05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5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06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6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PUT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06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6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06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6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//PATCH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06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6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"http://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httpbin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.org/patch");</w:delText>
        </w:r>
      </w:del>
    </w:p>
    <w:p w:rsidR="000A52CA" w:rsidDel="005E2AD7" w:rsidRDefault="0000597C">
      <w:pPr>
        <w:widowControl/>
        <w:rPr>
          <w:del w:id="506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6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HTTP_METHOD_PATCH);</w:delText>
        </w:r>
      </w:del>
    </w:p>
    <w:p w:rsidR="000A52CA" w:rsidDel="005E2AD7" w:rsidRDefault="0000597C">
      <w:pPr>
        <w:widowControl/>
        <w:rPr>
          <w:del w:id="507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7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esp_http_client_set_post_field(client, NULL, 0);</w:delText>
        </w:r>
      </w:del>
    </w:p>
    <w:p w:rsidR="000A52CA" w:rsidDel="005E2AD7" w:rsidRDefault="0000597C">
      <w:pPr>
        <w:widowControl/>
        <w:rPr>
          <w:del w:id="507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7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07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7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07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7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PATCH Status = %d, content_length = %d",</w:delText>
        </w:r>
      </w:del>
    </w:p>
    <w:p w:rsidR="000A52CA" w:rsidDel="005E2AD7" w:rsidRDefault="0000597C">
      <w:pPr>
        <w:widowControl/>
        <w:rPr>
          <w:del w:id="507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7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08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8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08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8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08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8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PATCH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08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8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08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8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//DELETE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09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9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"http://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httpbin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.org/delete");</w:delText>
        </w:r>
      </w:del>
    </w:p>
    <w:p w:rsidR="000A52CA" w:rsidDel="005E2AD7" w:rsidRDefault="0000597C">
      <w:pPr>
        <w:widowControl/>
        <w:rPr>
          <w:del w:id="509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9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HTTP_METHOD_DELETE);</w:delText>
        </w:r>
      </w:del>
    </w:p>
    <w:p w:rsidR="000A52CA" w:rsidDel="005E2AD7" w:rsidRDefault="0000597C">
      <w:pPr>
        <w:widowControl/>
        <w:rPr>
          <w:del w:id="509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9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09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9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09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09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DELETE Status = %d, content_length = %d",</w:delText>
        </w:r>
      </w:del>
    </w:p>
    <w:p w:rsidR="000A52CA" w:rsidDel="005E2AD7" w:rsidRDefault="0000597C">
      <w:pPr>
        <w:widowControl/>
        <w:rPr>
          <w:del w:id="510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0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10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0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10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0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10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0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DELETE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10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0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11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1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//HEAD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11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1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"http://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httpbin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.org/get");</w:delText>
        </w:r>
      </w:del>
    </w:p>
    <w:p w:rsidR="000A52CA" w:rsidDel="005E2AD7" w:rsidRDefault="0000597C">
      <w:pPr>
        <w:widowControl/>
        <w:rPr>
          <w:del w:id="511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1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HTTP_METHOD_HEAD);</w:delText>
        </w:r>
      </w:del>
    </w:p>
    <w:p w:rsidR="000A52CA" w:rsidDel="005E2AD7" w:rsidRDefault="0000597C">
      <w:pPr>
        <w:widowControl/>
        <w:rPr>
          <w:del w:id="511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1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11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1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12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2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HEAD Status = %d, content_length = %d",</w:delText>
        </w:r>
      </w:del>
    </w:p>
    <w:p w:rsidR="000A52CA" w:rsidDel="005E2AD7" w:rsidRDefault="0000597C">
      <w:pPr>
        <w:widowControl/>
        <w:rPr>
          <w:del w:id="512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2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12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2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12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2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12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2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HEAD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13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3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13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3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esp_http_client_cleanup(client);</w:delText>
        </w:r>
      </w:del>
    </w:p>
    <w:p w:rsidR="000A52CA" w:rsidDel="005E2AD7" w:rsidRDefault="0000597C">
      <w:pPr>
        <w:widowControl/>
        <w:rPr>
          <w:del w:id="513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35" w:author="lll" w:date="2022-07-16T19:33:00Z"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5E2AD7" w:rsidRDefault="0000597C">
      <w:pPr>
        <w:widowControl/>
        <w:rPr>
          <w:del w:id="513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3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static void http_rest_with_hostname_path(void)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使用主机名和路径请求</w:delText>
        </w:r>
      </w:del>
    </w:p>
    <w:p w:rsidR="000A52CA" w:rsidDel="005E2AD7" w:rsidRDefault="0000597C">
      <w:pPr>
        <w:widowControl/>
        <w:rPr>
          <w:del w:id="513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3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rPr>
          <w:del w:id="514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4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esp_http_client_config_t config =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rPr>
          <w:del w:id="514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4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.host = "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httpbin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.org",</w:delText>
        </w:r>
      </w:del>
    </w:p>
    <w:p w:rsidR="000A52CA" w:rsidDel="005E2AD7" w:rsidRDefault="0000597C">
      <w:pPr>
        <w:widowControl/>
        <w:rPr>
          <w:del w:id="514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4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path = "/get",</w:delText>
        </w:r>
      </w:del>
    </w:p>
    <w:p w:rsidR="000A52CA" w:rsidDel="005E2AD7" w:rsidRDefault="0000597C">
      <w:pPr>
        <w:widowControl/>
        <w:rPr>
          <w:del w:id="514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4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transport_type = HTTP_TRANSPORT_OVER_TCP,</w:delText>
        </w:r>
      </w:del>
    </w:p>
    <w:p w:rsidR="000A52CA" w:rsidDel="005E2AD7" w:rsidRDefault="0000597C">
      <w:pPr>
        <w:widowControl/>
        <w:rPr>
          <w:del w:id="514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4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event_handler = _http_event_handler,</w:delText>
        </w:r>
      </w:del>
    </w:p>
    <w:p w:rsidR="000A52CA" w:rsidDel="005E2AD7" w:rsidRDefault="0000597C">
      <w:pPr>
        <w:widowControl/>
        <w:rPr>
          <w:del w:id="515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5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};</w:delText>
        </w:r>
      </w:del>
    </w:p>
    <w:p w:rsidR="000A52CA" w:rsidDel="005E2AD7" w:rsidRDefault="0000597C">
      <w:pPr>
        <w:widowControl/>
        <w:rPr>
          <w:del w:id="515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5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esp_http_client_handle_t client = esp_http_client_init(&amp;config);</w:delText>
        </w:r>
      </w:del>
    </w:p>
    <w:p w:rsidR="000A52CA" w:rsidDel="005E2AD7" w:rsidRDefault="0000597C">
      <w:pPr>
        <w:widowControl/>
        <w:rPr>
          <w:del w:id="515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5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 GET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15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5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esp_err_t err = esp_http_client_perform(client);</w:delText>
        </w:r>
      </w:del>
    </w:p>
    <w:p w:rsidR="000A52CA" w:rsidDel="005E2AD7" w:rsidRDefault="0000597C">
      <w:pPr>
        <w:widowControl/>
        <w:rPr>
          <w:del w:id="515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5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16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6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GET Status = %d, content_length = %d",</w:delText>
        </w:r>
      </w:del>
    </w:p>
    <w:p w:rsidR="000A52CA" w:rsidDel="005E2AD7" w:rsidRDefault="0000597C">
      <w:pPr>
        <w:widowControl/>
        <w:rPr>
          <w:del w:id="516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6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16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6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16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6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16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6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GET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17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7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17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7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//POST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17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7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const char *post_data = "field1=value1&amp;field2=value2";</w:delText>
        </w:r>
      </w:del>
    </w:p>
    <w:p w:rsidR="000A52CA" w:rsidDel="005E2AD7" w:rsidRDefault="0000597C">
      <w:pPr>
        <w:widowControl/>
        <w:rPr>
          <w:del w:id="517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7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"/post");</w:delText>
        </w:r>
      </w:del>
    </w:p>
    <w:p w:rsidR="000A52CA" w:rsidDel="005E2AD7" w:rsidRDefault="0000597C">
      <w:pPr>
        <w:widowControl/>
        <w:rPr>
          <w:del w:id="517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7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HTTP_METHOD_POST);</w:delText>
        </w:r>
      </w:del>
    </w:p>
    <w:p w:rsidR="000A52CA" w:rsidDel="005E2AD7" w:rsidRDefault="0000597C">
      <w:pPr>
        <w:widowControl/>
        <w:rPr>
          <w:del w:id="518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8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esp_http_client_set_post_field(client, post_data,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strlen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post_data)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18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8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18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8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18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8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POST Status = %d, content_length = %d",</w:delText>
        </w:r>
      </w:del>
    </w:p>
    <w:p w:rsidR="000A52CA" w:rsidDel="005E2AD7" w:rsidRDefault="0000597C">
      <w:pPr>
        <w:widowControl/>
        <w:rPr>
          <w:del w:id="518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8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19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9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19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9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19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9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POST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19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9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19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19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//PUT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20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0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"/put");</w:delText>
        </w:r>
      </w:del>
    </w:p>
    <w:p w:rsidR="000A52CA" w:rsidDel="005E2AD7" w:rsidRDefault="0000597C">
      <w:pPr>
        <w:widowControl/>
        <w:rPr>
          <w:del w:id="520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0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HTTP_METHOD_PUT);</w:delText>
        </w:r>
      </w:del>
    </w:p>
    <w:p w:rsidR="000A52CA" w:rsidDel="005E2AD7" w:rsidRDefault="0000597C">
      <w:pPr>
        <w:widowControl/>
        <w:rPr>
          <w:del w:id="520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0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20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0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20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0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PUT Status = %d, content_length = %d",</w:delText>
        </w:r>
      </w:del>
    </w:p>
    <w:p w:rsidR="000A52CA" w:rsidDel="005E2AD7" w:rsidRDefault="0000597C">
      <w:pPr>
        <w:widowControl/>
        <w:rPr>
          <w:del w:id="521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1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21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1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21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1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21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1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PUT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21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1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22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2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//PATCH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22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2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"/patch");</w:delText>
        </w:r>
      </w:del>
    </w:p>
    <w:p w:rsidR="000A52CA" w:rsidDel="005E2AD7" w:rsidRDefault="0000597C">
      <w:pPr>
        <w:widowControl/>
        <w:rPr>
          <w:del w:id="522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2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HTTP_METHOD_PATCH);</w:delText>
        </w:r>
      </w:del>
    </w:p>
    <w:p w:rsidR="000A52CA" w:rsidDel="005E2AD7" w:rsidRDefault="0000597C">
      <w:pPr>
        <w:widowControl/>
        <w:rPr>
          <w:del w:id="522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2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esp_http_client_set_post_field(client, NULL, 0);</w:delText>
        </w:r>
      </w:del>
    </w:p>
    <w:p w:rsidR="000A52CA" w:rsidDel="005E2AD7" w:rsidRDefault="0000597C">
      <w:pPr>
        <w:widowControl/>
        <w:rPr>
          <w:del w:id="522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2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23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3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23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3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PATCH Status = %d, content_length = %d",</w:delText>
        </w:r>
      </w:del>
    </w:p>
    <w:p w:rsidR="000A52CA" w:rsidDel="005E2AD7" w:rsidRDefault="0000597C">
      <w:pPr>
        <w:widowControl/>
        <w:rPr>
          <w:del w:id="523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3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23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3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23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3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24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4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PATCH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24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4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24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4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//DELETE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24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4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"/delete");</w:delText>
        </w:r>
      </w:del>
    </w:p>
    <w:p w:rsidR="000A52CA" w:rsidDel="005E2AD7" w:rsidRDefault="0000597C">
      <w:pPr>
        <w:widowControl/>
        <w:rPr>
          <w:del w:id="524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4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HTTP_METHOD_DELETE);</w:delText>
        </w:r>
      </w:del>
    </w:p>
    <w:p w:rsidR="000A52CA" w:rsidDel="005E2AD7" w:rsidRDefault="0000597C">
      <w:pPr>
        <w:widowControl/>
        <w:rPr>
          <w:del w:id="525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5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25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5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25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5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DELETE Status = %d, content_length = %d",</w:delText>
        </w:r>
      </w:del>
    </w:p>
    <w:p w:rsidR="000A52CA" w:rsidDel="005E2AD7" w:rsidRDefault="0000597C">
      <w:pPr>
        <w:widowControl/>
        <w:rPr>
          <w:del w:id="525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5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25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5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26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6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26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6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DELETE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26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6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26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6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//HEAD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方法</w:delText>
        </w:r>
      </w:del>
    </w:p>
    <w:p w:rsidR="000A52CA" w:rsidDel="005E2AD7" w:rsidRDefault="0000597C">
      <w:pPr>
        <w:widowControl/>
        <w:rPr>
          <w:del w:id="526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6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esp_http_client_set_url(client, "/get");</w:delText>
        </w:r>
      </w:del>
    </w:p>
    <w:p w:rsidR="000A52CA" w:rsidDel="005E2AD7" w:rsidRDefault="0000597C">
      <w:pPr>
        <w:widowControl/>
        <w:rPr>
          <w:del w:id="527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7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esp_http_client_set_method(client, HTTP_METHOD_HEAD);</w:delText>
        </w:r>
      </w:del>
    </w:p>
    <w:p w:rsidR="000A52CA" w:rsidDel="005E2AD7" w:rsidRDefault="0000597C">
      <w:pPr>
        <w:widowControl/>
        <w:rPr>
          <w:del w:id="527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7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err = esp_http_client_perform(client);</w:delText>
        </w:r>
      </w:del>
    </w:p>
    <w:p w:rsidR="000A52CA" w:rsidDel="005E2AD7" w:rsidRDefault="0000597C">
      <w:pPr>
        <w:widowControl/>
        <w:rPr>
          <w:del w:id="527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7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(err == ESP_OK) {</w:delText>
        </w:r>
      </w:del>
    </w:p>
    <w:p w:rsidR="000A52CA" w:rsidDel="005E2AD7" w:rsidRDefault="0000597C">
      <w:pPr>
        <w:widowControl/>
        <w:rPr>
          <w:del w:id="527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7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ESP_LOGI(TAG, "HTTP HEAD Status = %d, content_length = %d",</w:delText>
        </w:r>
      </w:del>
    </w:p>
    <w:p w:rsidR="000A52CA" w:rsidDel="005E2AD7" w:rsidRDefault="0000597C">
      <w:pPr>
        <w:widowControl/>
        <w:rPr>
          <w:del w:id="527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7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esp_http_client_get_status_code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client),</w:delText>
        </w:r>
      </w:del>
    </w:p>
    <w:p w:rsidR="000A52CA" w:rsidDel="005E2AD7" w:rsidRDefault="0000597C">
      <w:pPr>
        <w:widowControl/>
        <w:rPr>
          <w:del w:id="528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8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esp_http_client_get_content_length(client)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28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8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 else {</w:delText>
        </w:r>
      </w:del>
    </w:p>
    <w:p w:rsidR="000A52CA" w:rsidDel="005E2AD7" w:rsidRDefault="0000597C">
      <w:pPr>
        <w:widowControl/>
        <w:rPr>
          <w:del w:id="528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8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ESP_LOGE(TAG, "HTTP HEAD request failed: %s", esp_err_to_name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err)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28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8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28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8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esp_http_client_cleanup(client);</w:delText>
        </w:r>
      </w:del>
    </w:p>
    <w:p w:rsidR="000A52CA" w:rsidDel="005E2AD7" w:rsidRDefault="0000597C">
      <w:pPr>
        <w:widowControl/>
        <w:rPr>
          <w:del w:id="529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91" w:author="lll" w:date="2022-07-16T19:33:00Z"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5E2AD7" w:rsidRDefault="0000597C">
      <w:pPr>
        <w:widowControl/>
        <w:rPr>
          <w:del w:id="529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9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static void http_test_task(void *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pvParameters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测试任务构建</w:delText>
        </w:r>
      </w:del>
    </w:p>
    <w:p w:rsidR="000A52CA" w:rsidDel="005E2AD7" w:rsidRDefault="0000597C">
      <w:pPr>
        <w:widowControl/>
        <w:rPr>
          <w:del w:id="529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9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rPr>
          <w:del w:id="529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9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http_rest_with_url();</w:delText>
        </w:r>
      </w:del>
    </w:p>
    <w:p w:rsidR="000A52CA" w:rsidDel="005E2AD7" w:rsidRDefault="0000597C">
      <w:pPr>
        <w:widowControl/>
        <w:rPr>
          <w:del w:id="529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29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http_rest_with_hostname_path();</w:delText>
        </w:r>
      </w:del>
    </w:p>
    <w:p w:rsidR="000A52CA" w:rsidDel="005E2AD7" w:rsidRDefault="0000597C">
      <w:pPr>
        <w:widowControl/>
        <w:rPr>
          <w:del w:id="530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0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ESP_LOGI(TAG, "Finish http example");</w:delText>
        </w:r>
      </w:del>
    </w:p>
    <w:p w:rsidR="000A52CA" w:rsidDel="005E2AD7" w:rsidRDefault="0000597C">
      <w:pPr>
        <w:widowControl/>
        <w:rPr>
          <w:del w:id="530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0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vTaskDelete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(NULL);</w:delText>
        </w:r>
      </w:del>
    </w:p>
    <w:p w:rsidR="000A52CA" w:rsidDel="005E2AD7" w:rsidRDefault="0000597C">
      <w:pPr>
        <w:widowControl/>
        <w:rPr>
          <w:del w:id="530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0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}</w:delText>
        </w:r>
      </w:del>
    </w:p>
    <w:p w:rsidR="000A52CA" w:rsidDel="005E2AD7" w:rsidRDefault="0000597C">
      <w:pPr>
        <w:widowControl/>
        <w:rPr>
          <w:del w:id="530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0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app_main(void)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主程序入口</w:delText>
        </w:r>
      </w:del>
    </w:p>
    <w:p w:rsidR="000A52CA" w:rsidDel="005E2AD7" w:rsidRDefault="0000597C">
      <w:pPr>
        <w:widowControl/>
        <w:rPr>
          <w:del w:id="530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0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jc w:val="left"/>
        <w:rPr>
          <w:del w:id="531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1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esp_err_t ret =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nvs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_flash_init();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Flash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初始化</w:delText>
        </w:r>
      </w:del>
    </w:p>
    <w:p w:rsidR="000A52CA" w:rsidDel="005E2AD7" w:rsidRDefault="0000597C">
      <w:pPr>
        <w:widowControl/>
        <w:jc w:val="left"/>
        <w:rPr>
          <w:del w:id="531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1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(ret == ESP_ERR_NVS_NO_FREE_PAGES || ret == ESP_ERR_NVS_NEW_VERSION_FOUND) 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5E2AD7" w:rsidRDefault="0000597C">
      <w:pPr>
        <w:widowControl/>
        <w:rPr>
          <w:del w:id="531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1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ESP_ERROR_CHECK(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nvs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_flash_erase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5E2AD7" w:rsidRDefault="0000597C">
      <w:pPr>
        <w:widowControl/>
        <w:rPr>
          <w:del w:id="531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1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ret =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nvs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_flash_init();</w:delText>
        </w:r>
      </w:del>
    </w:p>
    <w:p w:rsidR="000A52CA" w:rsidDel="005E2AD7" w:rsidRDefault="0000597C">
      <w:pPr>
        <w:widowControl/>
        <w:rPr>
          <w:del w:id="531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1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5E2AD7" w:rsidRDefault="0000597C">
      <w:pPr>
        <w:widowControl/>
        <w:rPr>
          <w:del w:id="532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2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ESP_ERROR_CHECK(ret);</w:delText>
        </w:r>
      </w:del>
    </w:p>
    <w:p w:rsidR="000A52CA" w:rsidDel="005E2AD7" w:rsidRDefault="0000597C">
      <w:pPr>
        <w:widowControl/>
        <w:rPr>
          <w:del w:id="5322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23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ESP_ERROR_CHECK(esp_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netif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_init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网络接口初始化</w:delText>
        </w:r>
      </w:del>
    </w:p>
    <w:p w:rsidR="000A52CA" w:rsidDel="005E2AD7" w:rsidRDefault="0000597C">
      <w:pPr>
        <w:widowControl/>
        <w:rPr>
          <w:del w:id="5324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25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ESP_ERROR_CHECK(esp_event_loop_create_default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创建循环默认事件</w:delText>
        </w:r>
      </w:del>
    </w:p>
    <w:p w:rsidR="000A52CA" w:rsidDel="005E2AD7" w:rsidRDefault="0000597C">
      <w:pPr>
        <w:widowControl/>
        <w:rPr>
          <w:del w:id="5326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27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ESP_ERROR_CHECK(example_connect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 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开始连接</w:delText>
        </w:r>
      </w:del>
    </w:p>
    <w:p w:rsidR="000A52CA" w:rsidDel="005E2AD7" w:rsidRDefault="0000597C">
      <w:pPr>
        <w:widowControl/>
        <w:rPr>
          <w:del w:id="5328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29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ESP_LOGI(TAG, "Connected to AP, begin http example");</w:delText>
        </w:r>
      </w:del>
    </w:p>
    <w:p w:rsidR="000A52CA" w:rsidDel="005E2AD7" w:rsidRDefault="0000597C">
      <w:pPr>
        <w:widowControl/>
        <w:rPr>
          <w:del w:id="5330" w:author="lll" w:date="2022-07-16T19:33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31" w:author="lll" w:date="2022-07-16T19:33:00Z"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5E2AD7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xTaskCreate</w:delText>
        </w:r>
        <w:r w:rsidDel="005E2AD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(&amp;http_test_task, "http_test_task", 8192, NULL, 5, NULL); //</w:delText>
        </w:r>
        <w:r w:rsidDel="005E2AD7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创建任务</w:delText>
        </w:r>
      </w:del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332" w:author="lll" w:date="2022-07-16T19:33:00Z">
        <w:r w:rsidDel="005E2AD7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lastRenderedPageBreak/>
        <w:t xml:space="preserve">2. </w:t>
      </w:r>
      <w:r>
        <w:rPr>
          <w:rFonts w:ascii="Times New Roman" w:eastAsia="宋体" w:hAnsi="Times New Roman" w:cs="Times New Roman" w:hint="eastAsia"/>
          <w:color w:val="FF000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通过连接目标</w:t>
      </w:r>
      <w:r>
        <w:rPr>
          <w:rFonts w:ascii="Times New Roman" w:eastAsia="宋体" w:hAnsi="Times New Roman" w:cs="Times New Roman"/>
          <w:color w:val="000000" w:themeColor="text1"/>
        </w:rPr>
        <w:t>WiFi</w:t>
      </w:r>
      <w:r>
        <w:rPr>
          <w:rFonts w:ascii="Times New Roman" w:eastAsia="宋体" w:hAnsi="Times New Roman" w:cs="Times New Roman"/>
          <w:color w:val="000000" w:themeColor="text1"/>
        </w:rPr>
        <w:t>，实现远程</w:t>
      </w:r>
      <w:r>
        <w:rPr>
          <w:rFonts w:ascii="Times New Roman" w:eastAsia="宋体" w:hAnsi="Times New Roman" w:cs="Times New Roman"/>
          <w:color w:val="000000" w:themeColor="text1"/>
        </w:rPr>
        <w:t>URL</w:t>
      </w:r>
      <w:r>
        <w:rPr>
          <w:rFonts w:ascii="Times New Roman" w:eastAsia="宋体" w:hAnsi="Times New Roman" w:cs="Times New Roman"/>
          <w:color w:val="000000" w:themeColor="text1"/>
        </w:rPr>
        <w:t>的访问，并打印结果，</w:t>
      </w:r>
      <w:r>
        <w:rPr>
          <w:rFonts w:ascii="Times New Roman" w:eastAsia="宋体" w:hAnsi="Times New Roman" w:cs="Times New Roman" w:hint="eastAsia"/>
          <w:color w:val="000000" w:themeColor="text1"/>
        </w:rPr>
        <w:t>代码如下：</w:t>
      </w:r>
    </w:p>
    <w:p w:rsidR="00F857BA" w:rsidRPr="00F857BA" w:rsidRDefault="00F857BA" w:rsidP="00F857BA">
      <w:pPr>
        <w:ind w:firstLineChars="200" w:firstLine="360"/>
        <w:rPr>
          <w:ins w:id="533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34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#include &lt;WiFi.h&gt;</w:t>
        </w:r>
      </w:ins>
    </w:p>
    <w:p w:rsidR="00F857BA" w:rsidRPr="00F857BA" w:rsidRDefault="00F857BA" w:rsidP="00F857BA">
      <w:pPr>
        <w:ind w:firstLineChars="200" w:firstLine="360"/>
        <w:rPr>
          <w:ins w:id="533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36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const char* ssid     = "</w:t>
        </w:r>
        <w:r w:rsidR="007C22F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";</w:t>
        </w:r>
        <w:r w:rsidR="007C22F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//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Wi</w:t>
        </w:r>
      </w:ins>
      <w:ins w:id="5337" w:author="Admin" w:date="2022-10-18T17:42:00Z">
        <w:r w:rsidR="00F71B12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-</w:t>
        </w:r>
      </w:ins>
      <w:ins w:id="5338" w:author="lll" w:date="2022-07-17T20:55:00Z"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Fi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名称</w:t>
        </w:r>
      </w:ins>
    </w:p>
    <w:p w:rsidR="00F857BA" w:rsidRPr="00F857BA" w:rsidRDefault="00F857BA" w:rsidP="00F857BA">
      <w:pPr>
        <w:ind w:firstLineChars="200" w:firstLine="360"/>
        <w:rPr>
          <w:ins w:id="533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40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const char* password = "</w:t>
        </w:r>
        <w:r w:rsidR="007C22F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";</w:t>
        </w:r>
        <w:r w:rsidR="007C22F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//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Wi</w:t>
        </w:r>
      </w:ins>
      <w:ins w:id="5341" w:author="Admin" w:date="2022-10-18T17:42:00Z">
        <w:r w:rsidR="00F71B12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-</w:t>
        </w:r>
      </w:ins>
      <w:ins w:id="5342" w:author="lll" w:date="2022-07-17T20:55:00Z"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Fi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密码</w:t>
        </w:r>
      </w:ins>
    </w:p>
    <w:p w:rsidR="00F857BA" w:rsidRPr="00F857BA" w:rsidDel="00F71B12" w:rsidRDefault="00F857BA" w:rsidP="00F857BA">
      <w:pPr>
        <w:ind w:firstLineChars="200" w:firstLine="360"/>
        <w:rPr>
          <w:ins w:id="5343" w:author="lll" w:date="2022-07-17T20:55:00Z"/>
          <w:del w:id="5344" w:author="Admin" w:date="2022-10-18T17:4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</w:p>
    <w:p w:rsidR="00F857BA" w:rsidRPr="00F857BA" w:rsidRDefault="00F857BA" w:rsidP="00F857BA">
      <w:pPr>
        <w:ind w:firstLineChars="200" w:firstLine="360"/>
        <w:rPr>
          <w:ins w:id="534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46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const char* host = "example.com";</w:t>
        </w:r>
        <w:r w:rsidR="007C22F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//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访问</w:t>
        </w:r>
      </w:ins>
      <w:ins w:id="5347" w:author="lll" w:date="2022-07-17T20:56:00Z"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服务器的</w:t>
        </w:r>
      </w:ins>
      <w:ins w:id="5348" w:author="lll" w:date="2022-07-17T20:55:00Z"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地址</w:t>
        </w:r>
      </w:ins>
    </w:p>
    <w:p w:rsidR="00F857BA" w:rsidRPr="00F857BA" w:rsidRDefault="00F857BA" w:rsidP="00F857BA">
      <w:pPr>
        <w:ind w:firstLineChars="200" w:firstLine="360"/>
        <w:rPr>
          <w:ins w:id="534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50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const char* streamId   = "....................";</w:t>
        </w:r>
      </w:ins>
    </w:p>
    <w:p w:rsidR="00F857BA" w:rsidRPr="00F857BA" w:rsidRDefault="00F857BA" w:rsidP="00F857BA">
      <w:pPr>
        <w:ind w:firstLineChars="200" w:firstLine="360"/>
        <w:rPr>
          <w:ins w:id="535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52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const char* privateKey = "....................";</w:t>
        </w:r>
      </w:ins>
    </w:p>
    <w:p w:rsidR="00F857BA" w:rsidRPr="00F857BA" w:rsidRDefault="00F857BA" w:rsidP="00F857BA">
      <w:pPr>
        <w:ind w:firstLineChars="200" w:firstLine="360"/>
        <w:rPr>
          <w:ins w:id="535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54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setup()</w:t>
        </w:r>
      </w:ins>
    </w:p>
    <w:p w:rsidR="00F857BA" w:rsidRPr="00F857BA" w:rsidRDefault="00F857BA" w:rsidP="00F857BA">
      <w:pPr>
        <w:ind w:firstLineChars="200" w:firstLine="360"/>
        <w:rPr>
          <w:ins w:id="535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56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F857BA" w:rsidRPr="00F857BA" w:rsidRDefault="00F857BA" w:rsidP="00F857BA">
      <w:pPr>
        <w:ind w:firstLineChars="200" w:firstLine="360"/>
        <w:rPr>
          <w:ins w:id="535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58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Serial.begin(115200);</w:t>
        </w:r>
      </w:ins>
    </w:p>
    <w:p w:rsidR="00F857BA" w:rsidRPr="00F857BA" w:rsidRDefault="00F857BA" w:rsidP="00F857BA">
      <w:pPr>
        <w:ind w:firstLineChars="200" w:firstLine="360"/>
        <w:rPr>
          <w:ins w:id="535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60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delay(10);</w:t>
        </w:r>
      </w:ins>
    </w:p>
    <w:p w:rsidR="00F857BA" w:rsidRPr="00F857BA" w:rsidRDefault="00F857BA" w:rsidP="00F857BA">
      <w:pPr>
        <w:ind w:firstLineChars="200" w:firstLine="360"/>
        <w:rPr>
          <w:ins w:id="536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62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Serial.println();</w:t>
        </w:r>
      </w:ins>
    </w:p>
    <w:p w:rsidR="00F857BA" w:rsidRPr="00F857BA" w:rsidRDefault="00F857BA" w:rsidP="00F857BA">
      <w:pPr>
        <w:ind w:firstLineChars="200" w:firstLine="360"/>
        <w:rPr>
          <w:ins w:id="536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64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Serial.println();</w:t>
        </w:r>
      </w:ins>
    </w:p>
    <w:p w:rsidR="00F857BA" w:rsidRPr="00F857BA" w:rsidRDefault="00F857BA" w:rsidP="00F857BA">
      <w:pPr>
        <w:ind w:firstLineChars="200" w:firstLine="360"/>
        <w:rPr>
          <w:ins w:id="536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66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Serial.print("Connecting to ");</w:t>
        </w:r>
      </w:ins>
    </w:p>
    <w:p w:rsidR="00F857BA" w:rsidRPr="00F857BA" w:rsidRDefault="00F857BA" w:rsidP="00F857BA">
      <w:pPr>
        <w:ind w:firstLineChars="200" w:firstLine="360"/>
        <w:rPr>
          <w:ins w:id="536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68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Serial.println(ssid);</w:t>
        </w:r>
      </w:ins>
    </w:p>
    <w:p w:rsidR="00F857BA" w:rsidRPr="00F857BA" w:rsidRDefault="00F857BA" w:rsidP="00F857BA">
      <w:pPr>
        <w:ind w:firstLineChars="200" w:firstLine="360"/>
        <w:rPr>
          <w:ins w:id="536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70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WiFi.begin(ssid, password);</w:t>
        </w:r>
      </w:ins>
      <w:ins w:id="5371" w:author="lll" w:date="2022-07-17T20:56:00Z">
        <w:r w:rsidR="007C22F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//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连接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Wi</w:t>
        </w:r>
      </w:ins>
      <w:ins w:id="5372" w:author="Admin" w:date="2022-10-18T17:42:00Z">
        <w:r w:rsidR="00F71B12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-</w:t>
        </w:r>
      </w:ins>
      <w:ins w:id="5373" w:author="lll" w:date="2022-07-17T20:56:00Z"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Fi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网络并打印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IP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地址</w:t>
        </w:r>
      </w:ins>
    </w:p>
    <w:p w:rsidR="00F857BA" w:rsidRPr="00F857BA" w:rsidRDefault="00F857BA" w:rsidP="00F857BA">
      <w:pPr>
        <w:ind w:firstLineChars="200" w:firstLine="360"/>
        <w:rPr>
          <w:ins w:id="5374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75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 (WiFi.status() != WL_CONNECTED) {</w:t>
        </w:r>
      </w:ins>
    </w:p>
    <w:p w:rsidR="00F857BA" w:rsidRPr="00F857BA" w:rsidRDefault="00F857BA" w:rsidP="00F857BA">
      <w:pPr>
        <w:ind w:firstLineChars="200" w:firstLine="360"/>
        <w:rPr>
          <w:ins w:id="5376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77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delay(500);</w:t>
        </w:r>
      </w:ins>
    </w:p>
    <w:p w:rsidR="00F857BA" w:rsidRPr="00F857BA" w:rsidRDefault="00F857BA" w:rsidP="00F857BA">
      <w:pPr>
        <w:ind w:firstLineChars="200" w:firstLine="360"/>
        <w:rPr>
          <w:ins w:id="5378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79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Serial.print(".");</w:t>
        </w:r>
      </w:ins>
    </w:p>
    <w:p w:rsidR="00F857BA" w:rsidRPr="00F857BA" w:rsidRDefault="00F857BA" w:rsidP="00F857BA">
      <w:pPr>
        <w:ind w:firstLineChars="200" w:firstLine="360"/>
        <w:rPr>
          <w:ins w:id="5380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81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F857BA" w:rsidRPr="00F857BA" w:rsidRDefault="00F857BA" w:rsidP="00F857BA">
      <w:pPr>
        <w:ind w:firstLineChars="200" w:firstLine="360"/>
        <w:rPr>
          <w:ins w:id="5382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83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Serial.println("");</w:t>
        </w:r>
      </w:ins>
    </w:p>
    <w:p w:rsidR="00F857BA" w:rsidRPr="00F857BA" w:rsidRDefault="00F857BA" w:rsidP="00F857BA">
      <w:pPr>
        <w:ind w:firstLineChars="200" w:firstLine="360"/>
        <w:rPr>
          <w:ins w:id="5384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85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Serial.println("WiFi connected");</w:t>
        </w:r>
      </w:ins>
    </w:p>
    <w:p w:rsidR="00F857BA" w:rsidRPr="00F857BA" w:rsidRDefault="00F857BA" w:rsidP="00F857BA">
      <w:pPr>
        <w:ind w:firstLineChars="200" w:firstLine="360"/>
        <w:rPr>
          <w:ins w:id="5386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87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Serial.println("IP address: ");</w:t>
        </w:r>
      </w:ins>
    </w:p>
    <w:p w:rsidR="00F857BA" w:rsidRPr="00F857BA" w:rsidRDefault="00F857BA" w:rsidP="00F857BA">
      <w:pPr>
        <w:ind w:firstLineChars="200" w:firstLine="360"/>
        <w:rPr>
          <w:ins w:id="5388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89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Serial.println(WiFi.localIP());</w:t>
        </w:r>
      </w:ins>
    </w:p>
    <w:p w:rsidR="00F857BA" w:rsidRPr="00F857BA" w:rsidRDefault="00F857BA" w:rsidP="00F857BA">
      <w:pPr>
        <w:ind w:firstLineChars="200" w:firstLine="360"/>
        <w:rPr>
          <w:ins w:id="5390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91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</w:p>
    <w:p w:rsidR="00F857BA" w:rsidRPr="00F857BA" w:rsidRDefault="00F857BA" w:rsidP="00F857BA">
      <w:pPr>
        <w:ind w:firstLineChars="200" w:firstLine="360"/>
        <w:rPr>
          <w:ins w:id="5392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93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int value = 0;</w:t>
        </w:r>
      </w:ins>
    </w:p>
    <w:p w:rsidR="00F857BA" w:rsidRPr="00F857BA" w:rsidRDefault="00F857BA" w:rsidP="00F857BA">
      <w:pPr>
        <w:ind w:firstLineChars="200" w:firstLine="360"/>
        <w:rPr>
          <w:ins w:id="5394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95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void loop()</w:t>
        </w:r>
      </w:ins>
    </w:p>
    <w:p w:rsidR="00F857BA" w:rsidRPr="00F857BA" w:rsidRDefault="00F857BA" w:rsidP="00F857BA">
      <w:pPr>
        <w:ind w:firstLineChars="200" w:firstLine="360"/>
        <w:rPr>
          <w:ins w:id="5396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97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{</w:t>
        </w:r>
      </w:ins>
    </w:p>
    <w:p w:rsidR="00F857BA" w:rsidRPr="00F857BA" w:rsidRDefault="00F857BA" w:rsidP="00F857BA">
      <w:pPr>
        <w:ind w:firstLineChars="200" w:firstLine="360"/>
        <w:rPr>
          <w:ins w:id="5398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399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delay(5000);</w:t>
        </w:r>
      </w:ins>
    </w:p>
    <w:p w:rsidR="00F857BA" w:rsidRPr="00F857BA" w:rsidRDefault="00F857BA" w:rsidP="00F857BA">
      <w:pPr>
        <w:ind w:firstLineChars="200" w:firstLine="360"/>
        <w:rPr>
          <w:ins w:id="5400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01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++value;</w:t>
        </w:r>
      </w:ins>
    </w:p>
    <w:p w:rsidR="00F857BA" w:rsidRPr="00F857BA" w:rsidRDefault="00F857BA" w:rsidP="00F857BA">
      <w:pPr>
        <w:ind w:firstLineChars="200" w:firstLine="360"/>
        <w:rPr>
          <w:ins w:id="5402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03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Serial.print("connecting to ");</w:t>
        </w:r>
      </w:ins>
    </w:p>
    <w:p w:rsidR="00F857BA" w:rsidRPr="00F857BA" w:rsidRDefault="00F857BA" w:rsidP="00F857BA">
      <w:pPr>
        <w:ind w:firstLineChars="200" w:firstLine="360"/>
        <w:rPr>
          <w:ins w:id="5404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05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Serial.println(host);</w:t>
        </w:r>
      </w:ins>
    </w:p>
    <w:p w:rsidR="00F857BA" w:rsidRPr="00F857BA" w:rsidRDefault="00F857BA" w:rsidP="00F857BA">
      <w:pPr>
        <w:ind w:firstLineChars="200" w:firstLine="360"/>
        <w:rPr>
          <w:ins w:id="5406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07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WiFiClient client;</w:t>
        </w:r>
      </w:ins>
      <w:ins w:id="5408" w:author="lll" w:date="2022-07-17T20:57:00Z">
        <w:r w:rsidR="007C22FA"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  <w:del w:id="5409" w:author="Admin" w:date="2022-10-18T17:42:00Z">
          <w:r w:rsidR="007C22FA" w:rsidRPr="00F857BA" w:rsidDel="00F71B12">
            <w:rPr>
              <w:rFonts w:ascii="HelveticaNeue-Light-Identity-H" w:eastAsia="宋体" w:hAnsi="HelveticaNeue-Light-Identity-H" w:cs="宋体"/>
              <w:color w:val="000000" w:themeColor="text1"/>
              <w:kern w:val="0"/>
              <w:sz w:val="18"/>
              <w:szCs w:val="18"/>
            </w:rPr>
            <w:delText xml:space="preserve"> </w:delText>
          </w:r>
        </w:del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使用</w:t>
        </w:r>
        <w:r w:rsidR="007C22FA"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WiFiClient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类创建</w:t>
        </w:r>
        <w:r w:rsidR="007C22FA"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TCP</w:t>
        </w:r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连接</w:t>
        </w:r>
      </w:ins>
    </w:p>
    <w:p w:rsidR="00F857BA" w:rsidRPr="00F857BA" w:rsidRDefault="00F857BA" w:rsidP="00F857BA">
      <w:pPr>
        <w:ind w:firstLineChars="200" w:firstLine="360"/>
        <w:rPr>
          <w:ins w:id="5410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11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const int httpPort = 80;</w:t>
        </w:r>
      </w:ins>
      <w:ins w:id="5412" w:author="lll" w:date="2022-07-17T20:57:00Z">
        <w:r w:rsidR="007C22F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</w:t>
        </w:r>
      </w:ins>
    </w:p>
    <w:p w:rsidR="00F857BA" w:rsidRPr="00F857BA" w:rsidRDefault="00F857BA" w:rsidP="00F857BA">
      <w:pPr>
        <w:ind w:firstLineChars="200" w:firstLine="360"/>
        <w:rPr>
          <w:ins w:id="541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14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(!client.connect(host, httpPort)) {</w:t>
        </w:r>
      </w:ins>
    </w:p>
    <w:p w:rsidR="00F857BA" w:rsidRPr="00F857BA" w:rsidRDefault="00F857BA" w:rsidP="00F857BA">
      <w:pPr>
        <w:ind w:firstLineChars="200" w:firstLine="360"/>
        <w:rPr>
          <w:ins w:id="541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16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Serial.println("connection failed");</w:t>
        </w:r>
      </w:ins>
    </w:p>
    <w:p w:rsidR="00F857BA" w:rsidRPr="00F857BA" w:rsidRDefault="00F857BA" w:rsidP="00F857BA">
      <w:pPr>
        <w:ind w:firstLineChars="200" w:firstLine="360"/>
        <w:rPr>
          <w:ins w:id="541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18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return;</w:t>
        </w:r>
      </w:ins>
    </w:p>
    <w:p w:rsidR="00F857BA" w:rsidRPr="00F857BA" w:rsidRDefault="00F857BA" w:rsidP="00F857BA">
      <w:pPr>
        <w:ind w:firstLineChars="200" w:firstLine="360"/>
        <w:rPr>
          <w:ins w:id="541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20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F857BA" w:rsidRPr="00F857BA" w:rsidRDefault="00F857BA" w:rsidP="00F857BA">
      <w:pPr>
        <w:ind w:firstLineChars="200" w:firstLine="360"/>
        <w:rPr>
          <w:ins w:id="542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22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</w:ins>
      <w:ins w:id="5423" w:author="lll" w:date="2022-07-17T20:57:00Z"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创建</w:t>
        </w:r>
      </w:ins>
      <w:ins w:id="5424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URI</w:t>
        </w:r>
      </w:ins>
      <w:ins w:id="5425" w:author="lll" w:date="2022-07-17T20:57:00Z"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请求</w:t>
        </w:r>
      </w:ins>
    </w:p>
    <w:p w:rsidR="00F857BA" w:rsidRPr="00F857BA" w:rsidRDefault="00F857BA" w:rsidP="00F857BA">
      <w:pPr>
        <w:ind w:firstLineChars="200" w:firstLine="360"/>
        <w:rPr>
          <w:ins w:id="5426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27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String url = "/input/";</w:t>
        </w:r>
      </w:ins>
    </w:p>
    <w:p w:rsidR="00F857BA" w:rsidRPr="00F857BA" w:rsidRDefault="00F857BA" w:rsidP="00F857BA">
      <w:pPr>
        <w:ind w:firstLineChars="200" w:firstLine="360"/>
        <w:rPr>
          <w:ins w:id="5428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29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url += streamId;</w:t>
        </w:r>
      </w:ins>
    </w:p>
    <w:p w:rsidR="00F857BA" w:rsidRPr="00F857BA" w:rsidRDefault="00F857BA" w:rsidP="00F857BA">
      <w:pPr>
        <w:ind w:firstLineChars="200" w:firstLine="360"/>
        <w:rPr>
          <w:ins w:id="5430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31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url += "?private_key=";</w:t>
        </w:r>
      </w:ins>
    </w:p>
    <w:p w:rsidR="00F857BA" w:rsidRPr="00F857BA" w:rsidRDefault="00F857BA" w:rsidP="00F857BA">
      <w:pPr>
        <w:ind w:firstLineChars="200" w:firstLine="360"/>
        <w:rPr>
          <w:ins w:id="5432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33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url += privateKey;</w:t>
        </w:r>
      </w:ins>
    </w:p>
    <w:p w:rsidR="00F857BA" w:rsidRPr="00F857BA" w:rsidRDefault="00F857BA" w:rsidP="00F857BA">
      <w:pPr>
        <w:ind w:firstLineChars="200" w:firstLine="360"/>
        <w:rPr>
          <w:ins w:id="5434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35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url += "&amp;value=";</w:t>
        </w:r>
      </w:ins>
    </w:p>
    <w:p w:rsidR="00F857BA" w:rsidRPr="00F857BA" w:rsidRDefault="00F857BA" w:rsidP="00F857BA">
      <w:pPr>
        <w:ind w:firstLineChars="200" w:firstLine="360"/>
        <w:rPr>
          <w:ins w:id="5436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37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url += value;</w:t>
        </w:r>
      </w:ins>
    </w:p>
    <w:p w:rsidR="00F857BA" w:rsidRPr="00F857BA" w:rsidRDefault="00F857BA" w:rsidP="00F857BA">
      <w:pPr>
        <w:ind w:firstLineChars="200" w:firstLine="360"/>
        <w:rPr>
          <w:ins w:id="5438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39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Serial.print("Requesting URL: ");</w:t>
        </w:r>
      </w:ins>
    </w:p>
    <w:p w:rsidR="00F857BA" w:rsidRPr="00F857BA" w:rsidRDefault="00F857BA" w:rsidP="00F857BA">
      <w:pPr>
        <w:ind w:firstLineChars="200" w:firstLine="360"/>
        <w:rPr>
          <w:ins w:id="5440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41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Serial.println(url);</w:t>
        </w:r>
      </w:ins>
    </w:p>
    <w:p w:rsidR="00F857BA" w:rsidRPr="00F857BA" w:rsidDel="00F71B12" w:rsidRDefault="00F857BA" w:rsidP="00F857BA">
      <w:pPr>
        <w:ind w:firstLineChars="200" w:firstLine="360"/>
        <w:rPr>
          <w:ins w:id="5442" w:author="lll" w:date="2022-07-17T20:55:00Z"/>
          <w:del w:id="5443" w:author="Admin" w:date="2022-10-18T17:4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</w:p>
    <w:p w:rsidR="00F857BA" w:rsidRPr="00F857BA" w:rsidRDefault="00F857BA" w:rsidP="00F857BA">
      <w:pPr>
        <w:ind w:firstLineChars="200" w:firstLine="360"/>
        <w:rPr>
          <w:ins w:id="5444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45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</w:ins>
      <w:ins w:id="5446" w:author="lll" w:date="2022-07-17T20:58:00Z"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向服务器发送请求</w:t>
        </w:r>
      </w:ins>
    </w:p>
    <w:p w:rsidR="00F857BA" w:rsidRPr="00F857BA" w:rsidRDefault="00F857BA" w:rsidP="00F857BA">
      <w:pPr>
        <w:ind w:firstLineChars="200" w:firstLine="360"/>
        <w:rPr>
          <w:ins w:id="544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48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client.print(String("GET ") + url + " HTTP/1.1\r\n" +</w:t>
        </w:r>
      </w:ins>
    </w:p>
    <w:p w:rsidR="00F857BA" w:rsidRPr="00F857BA" w:rsidRDefault="00F857BA" w:rsidP="00F857BA">
      <w:pPr>
        <w:ind w:firstLineChars="200" w:firstLine="360"/>
        <w:rPr>
          <w:ins w:id="544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50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 "Host: " + host + "\r\n" +</w:t>
        </w:r>
      </w:ins>
    </w:p>
    <w:p w:rsidR="00F857BA" w:rsidRPr="00F857BA" w:rsidRDefault="00F857BA" w:rsidP="00F857BA">
      <w:pPr>
        <w:ind w:firstLineChars="200" w:firstLine="360"/>
        <w:rPr>
          <w:ins w:id="545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52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 "Connection: close\r\n\r\n");</w:t>
        </w:r>
      </w:ins>
    </w:p>
    <w:p w:rsidR="00F857BA" w:rsidRPr="00F857BA" w:rsidRDefault="00F857BA" w:rsidP="00F857BA">
      <w:pPr>
        <w:ind w:firstLineChars="200" w:firstLine="360"/>
        <w:rPr>
          <w:ins w:id="545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54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unsigned long timeout = millis();</w:t>
        </w:r>
      </w:ins>
    </w:p>
    <w:p w:rsidR="00F857BA" w:rsidRPr="00F857BA" w:rsidRDefault="00F857BA" w:rsidP="00F857BA">
      <w:pPr>
        <w:ind w:firstLineChars="200" w:firstLine="360"/>
        <w:rPr>
          <w:ins w:id="545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56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 (client.available() == 0) {</w:t>
        </w:r>
      </w:ins>
    </w:p>
    <w:p w:rsidR="00F857BA" w:rsidRPr="00F857BA" w:rsidRDefault="00F857BA" w:rsidP="00F857BA">
      <w:pPr>
        <w:ind w:firstLineChars="200" w:firstLine="360"/>
        <w:rPr>
          <w:ins w:id="545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58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(millis() - timeout &gt; 5000) {</w:t>
        </w:r>
      </w:ins>
    </w:p>
    <w:p w:rsidR="00F857BA" w:rsidRPr="00F857BA" w:rsidRDefault="00F857BA" w:rsidP="00F857BA">
      <w:pPr>
        <w:ind w:firstLineChars="200" w:firstLine="360"/>
        <w:rPr>
          <w:ins w:id="545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60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Serial.println("&gt;&gt;&gt; Client Timeout !");</w:t>
        </w:r>
      </w:ins>
    </w:p>
    <w:p w:rsidR="00F857BA" w:rsidRPr="00F857BA" w:rsidRDefault="00F857BA" w:rsidP="00F857BA">
      <w:pPr>
        <w:ind w:firstLineChars="200" w:firstLine="360"/>
        <w:rPr>
          <w:ins w:id="546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62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client.stop();</w:t>
        </w:r>
      </w:ins>
    </w:p>
    <w:p w:rsidR="00F857BA" w:rsidRPr="00F857BA" w:rsidRDefault="00F857BA" w:rsidP="00F857BA">
      <w:pPr>
        <w:ind w:firstLineChars="200" w:firstLine="360"/>
        <w:rPr>
          <w:ins w:id="546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64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return;</w:t>
        </w:r>
      </w:ins>
    </w:p>
    <w:p w:rsidR="00F857BA" w:rsidRPr="00F857BA" w:rsidRDefault="00F857BA" w:rsidP="00F857BA">
      <w:pPr>
        <w:ind w:firstLineChars="200" w:firstLine="360"/>
        <w:rPr>
          <w:ins w:id="546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66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}</w:t>
        </w:r>
      </w:ins>
    </w:p>
    <w:p w:rsidR="00F857BA" w:rsidRPr="00F857BA" w:rsidRDefault="00F857BA" w:rsidP="00F857BA">
      <w:pPr>
        <w:ind w:firstLineChars="200" w:firstLine="360"/>
        <w:rPr>
          <w:ins w:id="546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68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F857BA" w:rsidRPr="00F857BA" w:rsidRDefault="00F857BA" w:rsidP="00F857BA">
      <w:pPr>
        <w:ind w:firstLineChars="200" w:firstLine="360"/>
        <w:rPr>
          <w:ins w:id="546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70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//</w:t>
        </w:r>
      </w:ins>
      <w:ins w:id="5471" w:author="lll" w:date="2022-07-17T20:58:00Z">
        <w:r w:rsidR="007C22F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读取服务器返回的所有行数据并在串口打印</w:t>
        </w:r>
      </w:ins>
    </w:p>
    <w:p w:rsidR="00F857BA" w:rsidRPr="00F857BA" w:rsidRDefault="00F857BA" w:rsidP="00F857BA">
      <w:pPr>
        <w:ind w:firstLineChars="200" w:firstLine="360"/>
        <w:rPr>
          <w:ins w:id="5472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73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while(client.available()) {</w:t>
        </w:r>
      </w:ins>
    </w:p>
    <w:p w:rsidR="00F857BA" w:rsidRPr="00F857BA" w:rsidRDefault="00F857BA" w:rsidP="00F857BA">
      <w:pPr>
        <w:ind w:firstLineChars="200" w:firstLine="360"/>
        <w:rPr>
          <w:ins w:id="5474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75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String line = client.readStringUntil('\r');</w:t>
        </w:r>
      </w:ins>
    </w:p>
    <w:p w:rsidR="00F857BA" w:rsidRPr="00F857BA" w:rsidRDefault="00F857BA" w:rsidP="00F857BA">
      <w:pPr>
        <w:ind w:firstLineChars="200" w:firstLine="360"/>
        <w:rPr>
          <w:ins w:id="5476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77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Serial.print(line);</w:t>
        </w:r>
      </w:ins>
    </w:p>
    <w:p w:rsidR="00F857BA" w:rsidRPr="00F857BA" w:rsidRDefault="00F857BA" w:rsidP="00F857BA">
      <w:pPr>
        <w:ind w:firstLineChars="200" w:firstLine="360"/>
        <w:rPr>
          <w:ins w:id="5478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79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}</w:t>
        </w:r>
      </w:ins>
    </w:p>
    <w:p w:rsidR="00F857BA" w:rsidRPr="00F857BA" w:rsidRDefault="00F857BA" w:rsidP="00F857BA">
      <w:pPr>
        <w:ind w:firstLineChars="200" w:firstLine="360"/>
        <w:rPr>
          <w:ins w:id="5480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81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Serial.println();</w:t>
        </w:r>
      </w:ins>
    </w:p>
    <w:p w:rsidR="00F857BA" w:rsidRPr="00F857BA" w:rsidRDefault="00F857BA" w:rsidP="00F857BA">
      <w:pPr>
        <w:ind w:firstLineChars="200" w:firstLine="360"/>
        <w:rPr>
          <w:ins w:id="5482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83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Serial.println("closing connection");</w:t>
        </w:r>
      </w:ins>
    </w:p>
    <w:p w:rsidR="000A52CA" w:rsidDel="00F857BA" w:rsidRDefault="00F857BA" w:rsidP="00F857BA">
      <w:pPr>
        <w:widowControl/>
        <w:rPr>
          <w:del w:id="5484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485" w:author="lll" w:date="2022-07-17T20:55:00Z">
        <w:r w:rsidRPr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}</w:t>
        </w:r>
      </w:ins>
      <w:del w:id="5486" w:author="lll" w:date="2022-07-17T20:55:00Z">
        <w:r w:rsidR="0000597C"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#include &lt;WiFi.h&gt;</w:delText>
        </w:r>
      </w:del>
    </w:p>
    <w:p w:rsidR="000A52CA" w:rsidDel="00F857BA" w:rsidRDefault="0000597C">
      <w:pPr>
        <w:widowControl/>
        <w:rPr>
          <w:del w:id="548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48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const char* 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ssid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= "your-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ssid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";   //</w:delText>
        </w:r>
        <w:r w:rsidDel="00F857B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设置</w:delText>
        </w:r>
        <w:r w:rsidDel="00F857B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SSID</w:delText>
        </w:r>
        <w:r w:rsidDel="00F857B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名称</w:delText>
        </w:r>
      </w:del>
    </w:p>
    <w:p w:rsidR="000A52CA" w:rsidDel="00F857BA" w:rsidRDefault="0000597C">
      <w:pPr>
        <w:widowControl/>
        <w:rPr>
          <w:del w:id="548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49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const char* password = "your-password";   //</w:delText>
        </w:r>
        <w:r w:rsidDel="00F857B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设置密码</w:delText>
        </w:r>
      </w:del>
    </w:p>
    <w:p w:rsidR="000A52CA" w:rsidDel="00F857BA" w:rsidRDefault="0000597C">
      <w:pPr>
        <w:widowControl/>
        <w:rPr>
          <w:del w:id="549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49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const char* host = "your-host";</w:delText>
        </w:r>
      </w:del>
    </w:p>
    <w:p w:rsidR="000A52CA" w:rsidDel="00F857BA" w:rsidRDefault="0000597C">
      <w:pPr>
        <w:widowControl/>
        <w:rPr>
          <w:del w:id="549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49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const char* 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streamId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= ".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...................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";</w:delText>
        </w:r>
      </w:del>
    </w:p>
    <w:p w:rsidR="000A52CA" w:rsidDel="00F857BA" w:rsidRDefault="0000597C">
      <w:pPr>
        <w:widowControl/>
        <w:rPr>
          <w:del w:id="549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49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const char* 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privateKey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".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...................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";</w:delText>
        </w:r>
      </w:del>
    </w:p>
    <w:p w:rsidR="000A52CA" w:rsidDel="00F857BA" w:rsidRDefault="0000597C">
      <w:pPr>
        <w:widowControl/>
        <w:rPr>
          <w:del w:id="549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49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setup()</w:delText>
        </w:r>
      </w:del>
    </w:p>
    <w:p w:rsidR="000A52CA" w:rsidDel="00F857BA" w:rsidRDefault="0000597C">
      <w:pPr>
        <w:widowControl/>
        <w:rPr>
          <w:del w:id="549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0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F857BA" w:rsidRDefault="0000597C">
      <w:pPr>
        <w:widowControl/>
        <w:rPr>
          <w:del w:id="550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0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Serial.begin(115200);</w:delText>
        </w:r>
      </w:del>
    </w:p>
    <w:p w:rsidR="000A52CA" w:rsidDel="00F857BA" w:rsidRDefault="0000597C">
      <w:pPr>
        <w:widowControl/>
        <w:rPr>
          <w:del w:id="550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0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delay(10);</w:delText>
        </w:r>
      </w:del>
    </w:p>
    <w:p w:rsidR="000A52CA" w:rsidDel="00F857BA" w:rsidRDefault="0000597C">
      <w:pPr>
        <w:widowControl/>
        <w:rPr>
          <w:del w:id="550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0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连接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WiFi</w:delText>
        </w:r>
      </w:del>
    </w:p>
    <w:p w:rsidR="000A52CA" w:rsidDel="00F857BA" w:rsidRDefault="0000597C">
      <w:pPr>
        <w:widowControl/>
        <w:rPr>
          <w:del w:id="550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0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();</w:delText>
        </w:r>
      </w:del>
    </w:p>
    <w:p w:rsidR="000A52CA" w:rsidDel="00F857BA" w:rsidRDefault="0000597C">
      <w:pPr>
        <w:widowControl/>
        <w:rPr>
          <w:del w:id="550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1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();</w:delText>
        </w:r>
      </w:del>
    </w:p>
    <w:p w:rsidR="000A52CA" w:rsidDel="00F857BA" w:rsidRDefault="0000597C">
      <w:pPr>
        <w:widowControl/>
        <w:rPr>
          <w:del w:id="551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1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Serial.print("Connecting to ");</w:delText>
        </w:r>
      </w:del>
    </w:p>
    <w:p w:rsidR="000A52CA" w:rsidDel="00F857BA" w:rsidRDefault="0000597C">
      <w:pPr>
        <w:widowControl/>
        <w:rPr>
          <w:del w:id="551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1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ssid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F857BA" w:rsidRDefault="0000597C">
      <w:pPr>
        <w:widowControl/>
        <w:rPr>
          <w:del w:id="551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1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WiFi.begin(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ssid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password);</w:delText>
        </w:r>
      </w:del>
    </w:p>
    <w:p w:rsidR="000A52CA" w:rsidDel="00F857BA" w:rsidRDefault="0000597C">
      <w:pPr>
        <w:widowControl/>
        <w:rPr>
          <w:del w:id="551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1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while (WiFi.status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 != WL_CONNECTED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F857BA" w:rsidRDefault="0000597C">
      <w:pPr>
        <w:widowControl/>
        <w:rPr>
          <w:del w:id="551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2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delay(500);</w:delText>
        </w:r>
      </w:del>
    </w:p>
    <w:p w:rsidR="000A52CA" w:rsidDel="00F857BA" w:rsidRDefault="0000597C">
      <w:pPr>
        <w:widowControl/>
        <w:rPr>
          <w:del w:id="552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2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Serial.print(".");</w:delText>
        </w:r>
      </w:del>
    </w:p>
    <w:p w:rsidR="000A52CA" w:rsidDel="00F857BA" w:rsidRDefault="0000597C">
      <w:pPr>
        <w:widowControl/>
        <w:rPr>
          <w:del w:id="552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2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F857BA" w:rsidRDefault="0000597C">
      <w:pPr>
        <w:widowControl/>
        <w:rPr>
          <w:del w:id="552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2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""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);</w:delText>
        </w:r>
      </w:del>
    </w:p>
    <w:p w:rsidR="000A52CA" w:rsidDel="00F857BA" w:rsidRDefault="0000597C">
      <w:pPr>
        <w:widowControl/>
        <w:rPr>
          <w:del w:id="552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2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("WiFi connected");</w:delText>
        </w:r>
      </w:del>
    </w:p>
    <w:p w:rsidR="000A52CA" w:rsidDel="00F857BA" w:rsidRDefault="0000597C">
      <w:pPr>
        <w:widowControl/>
        <w:rPr>
          <w:del w:id="552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3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("IP address: ");</w:delText>
        </w:r>
      </w:del>
    </w:p>
    <w:p w:rsidR="000A52CA" w:rsidDel="00F857BA" w:rsidRDefault="0000597C">
      <w:pPr>
        <w:widowControl/>
        <w:rPr>
          <w:del w:id="553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3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(WiFi.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localIP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F857BA" w:rsidRDefault="0000597C">
      <w:pPr>
        <w:widowControl/>
        <w:rPr>
          <w:del w:id="553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34" w:author="lll" w:date="2022-07-17T20:55:00Z"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F857BA" w:rsidRDefault="0000597C">
      <w:pPr>
        <w:widowControl/>
        <w:rPr>
          <w:del w:id="553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3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void loop()</w:delText>
        </w:r>
      </w:del>
    </w:p>
    <w:p w:rsidR="000A52CA" w:rsidDel="00F857BA" w:rsidRDefault="0000597C">
      <w:pPr>
        <w:widowControl/>
        <w:rPr>
          <w:del w:id="553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3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{</w:delText>
        </w:r>
      </w:del>
    </w:p>
    <w:p w:rsidR="000A52CA" w:rsidDel="00F857BA" w:rsidRDefault="0000597C">
      <w:pPr>
        <w:widowControl/>
        <w:rPr>
          <w:del w:id="553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4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delay(5000);</w:delText>
        </w:r>
      </w:del>
    </w:p>
    <w:p w:rsidR="000A52CA" w:rsidDel="00F857BA" w:rsidRDefault="0000597C">
      <w:pPr>
        <w:widowControl/>
        <w:rPr>
          <w:del w:id="554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4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Serial.print("connecting to ");</w:delText>
        </w:r>
      </w:del>
    </w:p>
    <w:p w:rsidR="000A52CA" w:rsidDel="00F857BA" w:rsidRDefault="0000597C">
      <w:pPr>
        <w:widowControl/>
        <w:rPr>
          <w:del w:id="554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4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(host);</w:delText>
        </w:r>
      </w:del>
    </w:p>
    <w:p w:rsidR="000A52CA" w:rsidDel="00F857BA" w:rsidRDefault="0000597C">
      <w:pPr>
        <w:widowControl/>
        <w:rPr>
          <w:del w:id="554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4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 Use 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WiFiClient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class to create TCP connections</w:delText>
        </w:r>
      </w:del>
    </w:p>
    <w:p w:rsidR="000A52CA" w:rsidDel="00F857BA" w:rsidRDefault="0000597C">
      <w:pPr>
        <w:widowControl/>
        <w:rPr>
          <w:del w:id="554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4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WiFiClient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client;</w:delText>
        </w:r>
      </w:del>
    </w:p>
    <w:p w:rsidR="000A52CA" w:rsidDel="00F857BA" w:rsidRDefault="0000597C">
      <w:pPr>
        <w:widowControl/>
        <w:rPr>
          <w:del w:id="554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5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const int 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httpPort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80;</w:delText>
        </w:r>
      </w:del>
    </w:p>
    <w:p w:rsidR="000A52CA" w:rsidDel="00F857BA" w:rsidRDefault="0000597C">
      <w:pPr>
        <w:widowControl/>
        <w:rPr>
          <w:del w:id="555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5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if (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!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client.connect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host, 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httpPort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F857BA" w:rsidRDefault="0000597C">
      <w:pPr>
        <w:widowControl/>
        <w:rPr>
          <w:del w:id="555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5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("connection failed");</w:delText>
        </w:r>
      </w:del>
    </w:p>
    <w:p w:rsidR="000A52CA" w:rsidDel="00F857BA" w:rsidRDefault="0000597C">
      <w:pPr>
        <w:widowControl/>
        <w:rPr>
          <w:del w:id="555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5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return;</w:delText>
        </w:r>
      </w:del>
    </w:p>
    <w:p w:rsidR="000A52CA" w:rsidDel="00F857BA" w:rsidRDefault="0000597C">
      <w:pPr>
        <w:widowControl/>
        <w:rPr>
          <w:del w:id="555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5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F857BA" w:rsidRDefault="0000597C">
      <w:pPr>
        <w:widowControl/>
        <w:rPr>
          <w:del w:id="555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6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设置请求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URL</w:delText>
        </w:r>
      </w:del>
    </w:p>
    <w:p w:rsidR="000A52CA" w:rsidDel="00F857BA" w:rsidRDefault="0000597C">
      <w:pPr>
        <w:widowControl/>
        <w:rPr>
          <w:del w:id="556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6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String url = 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""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F857BA" w:rsidRDefault="0000597C">
      <w:pPr>
        <w:widowControl/>
        <w:rPr>
          <w:del w:id="556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6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Serial.print("Requesting URL: ");</w:delText>
        </w:r>
      </w:del>
    </w:p>
    <w:p w:rsidR="000A52CA" w:rsidDel="00F857BA" w:rsidRDefault="0000597C">
      <w:pPr>
        <w:widowControl/>
        <w:rPr>
          <w:del w:id="556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6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(url);</w:delText>
        </w:r>
      </w:del>
    </w:p>
    <w:p w:rsidR="000A52CA" w:rsidDel="00F857BA" w:rsidRDefault="0000597C">
      <w:pPr>
        <w:widowControl/>
        <w:rPr>
          <w:del w:id="556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6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向服务器</w:delText>
        </w:r>
        <w:r w:rsidDel="00F857B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端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发起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GET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请求</w:delText>
        </w:r>
      </w:del>
    </w:p>
    <w:p w:rsidR="000A52CA" w:rsidDel="00F857BA" w:rsidRDefault="0000597C">
      <w:pPr>
        <w:widowControl/>
        <w:rPr>
          <w:del w:id="556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7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client.print(String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"GET ") + url + " HTTP/1.1\r\n" +</w:delText>
        </w:r>
      </w:del>
    </w:p>
    <w:p w:rsidR="000A52CA" w:rsidDel="00F857BA" w:rsidRDefault="0000597C">
      <w:pPr>
        <w:widowControl/>
        <w:rPr>
          <w:del w:id="557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7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"Host: " + host + "\r\n" +</w:delText>
        </w:r>
      </w:del>
    </w:p>
    <w:p w:rsidR="000A52CA" w:rsidDel="00F857BA" w:rsidRDefault="0000597C">
      <w:pPr>
        <w:widowControl/>
        <w:rPr>
          <w:del w:id="557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7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 "Connection: close\r\n\r\n"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;</w:delText>
        </w:r>
      </w:del>
    </w:p>
    <w:p w:rsidR="000A52CA" w:rsidDel="00F857BA" w:rsidRDefault="0000597C">
      <w:pPr>
        <w:widowControl/>
        <w:rPr>
          <w:del w:id="557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7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unsigned long timeout = 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millis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();</w:delText>
        </w:r>
      </w:del>
    </w:p>
    <w:p w:rsidR="000A52CA" w:rsidDel="00F857BA" w:rsidRDefault="0000597C">
      <w:pPr>
        <w:widowControl/>
        <w:rPr>
          <w:del w:id="557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7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while (client.available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 == 0) {</w:delText>
        </w:r>
      </w:del>
    </w:p>
    <w:p w:rsidR="000A52CA" w:rsidDel="00F857BA" w:rsidRDefault="0000597C">
      <w:pPr>
        <w:widowControl/>
        <w:rPr>
          <w:del w:id="557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8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if (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millis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) - timeout &gt; 5000) 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{</w:delText>
        </w:r>
      </w:del>
    </w:p>
    <w:p w:rsidR="000A52CA" w:rsidDel="00F857BA" w:rsidRDefault="0000597C">
      <w:pPr>
        <w:widowControl/>
        <w:rPr>
          <w:del w:id="558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8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("&gt;&gt;&gt; Client Timeout !");</w:delText>
        </w:r>
      </w:del>
    </w:p>
    <w:p w:rsidR="000A52CA" w:rsidDel="00F857BA" w:rsidRDefault="0000597C">
      <w:pPr>
        <w:widowControl/>
        <w:rPr>
          <w:del w:id="558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8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client.stop();</w:delText>
        </w:r>
      </w:del>
    </w:p>
    <w:p w:rsidR="000A52CA" w:rsidDel="00F857BA" w:rsidRDefault="0000597C">
      <w:pPr>
        <w:widowControl/>
        <w:rPr>
          <w:del w:id="558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8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return;</w:delText>
        </w:r>
      </w:del>
    </w:p>
    <w:p w:rsidR="000A52CA" w:rsidDel="00F857BA" w:rsidRDefault="0000597C">
      <w:pPr>
        <w:widowControl/>
        <w:rPr>
          <w:del w:id="558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8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}</w:delText>
        </w:r>
      </w:del>
    </w:p>
    <w:p w:rsidR="000A52CA" w:rsidDel="00F857BA" w:rsidRDefault="0000597C">
      <w:pPr>
        <w:widowControl/>
        <w:rPr>
          <w:del w:id="558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9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Del="00F857BA" w:rsidRDefault="0000597C">
      <w:pPr>
        <w:widowControl/>
        <w:rPr>
          <w:del w:id="559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9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//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从服务器</w:delText>
        </w:r>
        <w:r w:rsidDel="00F857BA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端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读取回复的所有行，并将它们打印到串口</w:delText>
        </w:r>
      </w:del>
    </w:p>
    <w:p w:rsidR="000A52CA" w:rsidDel="00F857BA" w:rsidRDefault="0000597C">
      <w:pPr>
        <w:widowControl/>
        <w:rPr>
          <w:del w:id="559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9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while(client.available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{</w:delText>
        </w:r>
      </w:del>
    </w:p>
    <w:p w:rsidR="000A52CA" w:rsidDel="00F857BA" w:rsidRDefault="0000597C">
      <w:pPr>
        <w:widowControl/>
        <w:rPr>
          <w:del w:id="5595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96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String line = client.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readStringUntil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('\r');</w:delText>
        </w:r>
      </w:del>
    </w:p>
    <w:p w:rsidR="000A52CA" w:rsidDel="00F857BA" w:rsidRDefault="0000597C">
      <w:pPr>
        <w:widowControl/>
        <w:rPr>
          <w:del w:id="5597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598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Serial.print(line);</w:delText>
        </w:r>
      </w:del>
    </w:p>
    <w:p w:rsidR="000A52CA" w:rsidDel="00F857BA" w:rsidRDefault="0000597C">
      <w:pPr>
        <w:widowControl/>
        <w:rPr>
          <w:del w:id="5599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600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}</w:delText>
        </w:r>
      </w:del>
    </w:p>
    <w:p w:rsidR="000A52CA" w:rsidDel="00F857BA" w:rsidRDefault="0000597C">
      <w:pPr>
        <w:widowControl/>
        <w:rPr>
          <w:del w:id="5601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602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();</w:delText>
        </w:r>
      </w:del>
    </w:p>
    <w:p w:rsidR="000A52CA" w:rsidDel="00F857BA" w:rsidRDefault="0000597C">
      <w:pPr>
        <w:widowControl/>
        <w:rPr>
          <w:del w:id="5603" w:author="lll" w:date="2022-07-17T20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604" w:author="lll" w:date="2022-07-17T20:55:00Z"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Serial.</w:delText>
        </w:r>
        <w:r w:rsidDel="00F857BA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println</w:delText>
        </w:r>
        <w:r w:rsidDel="00F857BA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("closing connection");</w:delText>
        </w:r>
      </w:del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605" w:author="lll" w:date="2022-07-17T20:55:00Z">
        <w:r w:rsidDel="00F857BA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}</w:delText>
        </w:r>
      </w:del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 xml:space="preserve">3. </w:t>
      </w:r>
      <w:r>
        <w:rPr>
          <w:rFonts w:ascii="Times New Roman" w:eastAsia="宋体" w:hAnsi="Times New Roman" w:cs="Times New Roman" w:hint="eastAsia"/>
          <w:color w:val="FF000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代码如下：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import network,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urequests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ujson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from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utime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import sleep_ms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' '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名称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password = ' '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密码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url = '</w:t>
      </w:r>
      <w:ins w:id="5606" w:author="lll" w:date="2022-07-17T20:21:00Z">
        <w:r w:rsidR="00CE516C" w:rsidRPr="00CE516C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http://example.com</w:t>
        </w:r>
      </w:ins>
      <w:del w:id="5607" w:author="lll" w:date="2022-07-17T20:21:00Z">
        <w:r w:rsidDel="00CE516C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  <w:r w:rsidR="001B5D9E" w:rsidDel="00CE516C">
          <w:fldChar w:fldCharType="begin"/>
        </w:r>
        <w:r w:rsidR="001B5D9E" w:rsidDel="00CE516C">
          <w:delInstrText xml:space="preserve"> HYPERLINK "http://jsonplaceholder.typicode.com/albums/1" </w:delInstrText>
        </w:r>
        <w:r w:rsidR="001B5D9E" w:rsidDel="00CE516C">
          <w:fldChar w:fldCharType="separate"/>
        </w:r>
        <w:r w:rsidDel="00CE516C">
          <w:rPr>
            <w:rFonts w:ascii="HelveticaNeue-Light-Identity-H" w:hAnsi="HelveticaNeue-Light-Identity-H" w:cs="宋体"/>
            <w:color w:val="000000" w:themeColor="text1"/>
            <w:kern w:val="0"/>
            <w:sz w:val="18"/>
            <w:szCs w:val="18"/>
          </w:rPr>
          <w:delText>http://jsonplaceholder.typicode.com/albums/1</w:delText>
        </w:r>
        <w:r w:rsidR="001B5D9E" w:rsidDel="00CE516C">
          <w:rPr>
            <w:rFonts w:ascii="HelveticaNeue-Light-Identity-H" w:hAnsi="HelveticaNeue-Light-Identity-H" w:cs="宋体"/>
            <w:color w:val="000000" w:themeColor="text1"/>
            <w:kern w:val="0"/>
            <w:sz w:val="18"/>
            <w:szCs w:val="18"/>
          </w:rPr>
          <w:fldChar w:fldCharType="end"/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'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测试用例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wlan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network.WLAN(network.STA_IF)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创建站点接口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wlan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.active(True)      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激活接口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wlan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.connect(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password)          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连接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while not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wlan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isconnected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print('.')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sleep_ms(500)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print('WiFi connected')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response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urequests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.get(url)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if response.status_code == 200:     #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返回值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200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为请求成功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for i in response.text.split('\n'):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URL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的请求响应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print(i)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sleep_ms(10)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else: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print('Requests failed, status_code:')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print(response.status_code)</w:t>
      </w:r>
    </w:p>
    <w:p w:rsidR="000A52CA" w:rsidRDefault="0000597C">
      <w:pPr>
        <w:pStyle w:val="3"/>
        <w:spacing w:before="0" w:after="0" w:line="240" w:lineRule="auto"/>
        <w:rPr>
          <w:ins w:id="5608" w:author="lll" w:date="2022-07-19T21:57:00Z"/>
          <w:rFonts w:ascii="黑体" w:eastAsia="黑体" w:hAnsi="黑体"/>
          <w:b w:val="0"/>
          <w:color w:val="000000" w:themeColor="text1"/>
          <w:sz w:val="28"/>
        </w:rPr>
      </w:pPr>
      <w:bookmarkStart w:id="5609" w:name="_Toc84102830"/>
      <w:bookmarkStart w:id="5610" w:name="_Toc84581254"/>
      <w:bookmarkStart w:id="5611" w:name="_Toc116980577"/>
      <w:r>
        <w:rPr>
          <w:rFonts w:ascii="黑体" w:eastAsia="黑体" w:hAnsi="黑体"/>
          <w:b w:val="0"/>
          <w:color w:val="000000" w:themeColor="text1"/>
          <w:sz w:val="28"/>
        </w:rPr>
        <w:t xml:space="preserve">7.2.2 </w:t>
      </w:r>
      <w:r>
        <w:rPr>
          <w:rFonts w:ascii="黑体" w:eastAsia="黑体" w:hAnsi="黑体" w:hint="eastAsia"/>
          <w:b w:val="0"/>
          <w:color w:val="FF0000"/>
          <w:sz w:val="28"/>
        </w:rPr>
        <w:t>WebSocket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程序示例</w:t>
      </w:r>
      <w:bookmarkEnd w:id="5609"/>
      <w:bookmarkEnd w:id="5610"/>
      <w:bookmarkEnd w:id="5611"/>
    </w:p>
    <w:p w:rsidR="00EB3DC2" w:rsidRPr="00EB3DC2" w:rsidRDefault="00EB3DC2" w:rsidP="00EB3DC2">
      <w:pPr>
        <w:widowControl/>
        <w:ind w:firstLineChars="200" w:firstLine="420"/>
        <w:rPr>
          <w:ins w:id="5612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13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from SimpleWebSocketServer import SimpleWebSocketServer, WebSocket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14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15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class SimpleEcho(WebSocket):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16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17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   def handleMessage(self):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18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19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       # echo message back to client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20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21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       self.sendMessage(self.data)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22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23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   def handleConnected(self):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24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25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       print(self.address, 'connected')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26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27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   def handleClose(self):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28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29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       print(self.address, 'closed')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30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31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print('waiting for the incoming client...')</w:t>
        </w:r>
      </w:ins>
    </w:p>
    <w:p w:rsidR="00EB3DC2" w:rsidRPr="00EB3DC2" w:rsidRDefault="00EB3DC2" w:rsidP="00EB3DC2">
      <w:pPr>
        <w:widowControl/>
        <w:ind w:firstLineChars="200" w:firstLine="420"/>
        <w:rPr>
          <w:ins w:id="5632" w:author="lll" w:date="2022-07-19T22:03:00Z"/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ins w:id="5633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server = SimpleWebSocketServer('</w:t>
        </w:r>
      </w:ins>
      <w:ins w:id="5634" w:author="lll" w:date="2022-07-19T22:13:00Z">
        <w:r w:rsidR="00BF589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YourI</w:t>
        </w:r>
      </w:ins>
      <w:ins w:id="5635" w:author="lll" w:date="2022-07-19T22:12:00Z">
        <w:r w:rsidR="00BF589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P</w:t>
        </w:r>
      </w:ins>
      <w:ins w:id="5636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', 8000, SimpleEcho)</w:t>
        </w:r>
      </w:ins>
      <w:ins w:id="5637" w:author="lll" w:date="2022-07-19T22:16:00Z">
        <w:r w:rsidR="00BF589C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 xml:space="preserve"> </w:t>
        </w:r>
        <w:r w:rsidR="00BF589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#</w:t>
        </w:r>
        <w:r w:rsidR="00BF589C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客户端和服务端一致</w:t>
        </w:r>
      </w:ins>
    </w:p>
    <w:p w:rsidR="00EB3DC2" w:rsidRPr="00EB3DC2" w:rsidRDefault="00EB3DC2">
      <w:pPr>
        <w:widowControl/>
        <w:ind w:firstLineChars="200" w:firstLine="420"/>
        <w:rPr>
          <w:ins w:id="5638" w:author="lll" w:date="2022-07-19T21:57:00Z"/>
          <w:rFonts w:ascii="HelveticaNeue-Light-Identity-H" w:eastAsia="宋体" w:hAnsi="HelveticaNeue-Light-Identity-H" w:cs="宋体"/>
          <w:color w:val="000000" w:themeColor="text1"/>
          <w:kern w:val="0"/>
          <w:szCs w:val="20"/>
          <w:rPrChange w:id="5639" w:author="lll" w:date="2022-07-19T21:58:00Z">
            <w:rPr>
              <w:ins w:id="5640" w:author="lll" w:date="2022-07-19T21:57:00Z"/>
            </w:rPr>
          </w:rPrChange>
        </w:rPr>
        <w:pPrChange w:id="5641" w:author="lll" w:date="2022-07-19T21:58:00Z">
          <w:pPr>
            <w:pStyle w:val="3"/>
            <w:spacing w:before="0" w:after="0" w:line="240" w:lineRule="auto"/>
          </w:pPr>
        </w:pPrChange>
      </w:pPr>
      <w:ins w:id="5642" w:author="lll" w:date="2022-07-19T22:03:00Z">
        <w:r w:rsidRPr="00EB3DC2">
          <w:rPr>
            <w:rFonts w:ascii="HelveticaNeue-Light-Identity-H" w:eastAsia="宋体" w:hAnsi="HelveticaNeue-Light-Identity-H" w:cs="宋体"/>
            <w:color w:val="000000" w:themeColor="text1"/>
            <w:kern w:val="0"/>
            <w:szCs w:val="20"/>
          </w:rPr>
          <w:t>server.serveforever()</w:t>
        </w:r>
      </w:ins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.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基于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ESP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IDF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的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开发环境实现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CONFIG_EXAMPLE_WIFI_SSID="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myssid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"          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更换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名字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CONFIG_EXAMPLE_WIFI_PASSWORD="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mypassword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"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更换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密码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程序源码如下：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"esp_wifi.h"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"protocol_examples_common.h"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semphr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/event_groups.h"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NO_DATA_TIMEOUT_SEC 10             //10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s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超时定义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char *TAG = "WEBSOCKET";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TimerHandle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shutdown_signal_timer;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SemaphoreHandle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shutdown_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sema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shutdown_signaler(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TimerHandle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xTimer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超时关闭信号定时器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"No data received for %d seconds, signaling shutdown", NO_DATA_TIMEOUT_SEC);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xSemaphoreGive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(shutdown_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sema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#if CONFIG_WEBSOCKET_URI_FROM_STDIN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URI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从标准输入获取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get_string(char *line, size_t size)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count = 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 (count &lt; size)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int c = fgetc(stdin);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(c == '\n')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line[count] = '\0';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else if (c &gt; 0 &amp;&amp; c &lt; 127)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line[count] = c;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++count;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/* CONFIG_WEBSOCKET_URI_FROM_STDIN 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_event_handler(void *handler_args, esp_event_base_t base, int32_t event_id, void *event_data)  //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事件句柄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_event_data_t *data = 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_event_data_t *)event_data;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数据获取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switch (event_id)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WEBSOCKET_EVENT_CONNECTED: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"WEBSOCKET_EVENT_CONNECTED");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WEBSOCKET_EVENT_DISCONNECTED: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断开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"WEBSOCKET_EVENT_DISCONNECTED");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WEBSOCKET_EVENT_DATA: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接收数据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"WEBSOCKET_EVENT_DATA");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"Received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opcode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=%d", data-&gt;op_code);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ESP_LOGW(TAG, "Received=%.*s", data-&gt;data_len,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char *)data-&gt;data_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ptr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ESP_LOGW(TAG, "Total payload length=%d, data_len=%d, current payload offset=%d\r\n", data-&gt;payload_len, data-&gt;data_len, data-&gt;payload_offset);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xTimerReset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(shutdown_signal_timer,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_DELAY);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WEBSOCKET_EVENT_ERROR: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错误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ESP_LOGI(TAG, "WEBSOCKET_EVENT_ERROR");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_app_start(void)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启动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应用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_client_config_t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  //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配置变量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shutdown_signal_timer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xTimerCreate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shutdown timer", NO_DATA_TIMEOUT_SEC * 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_PERIOD_MS,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pdFALSE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NULL, shutdown_signaler);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创建定时器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shutdown_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sema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xSemaphoreCreateBinary();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创建二值信号量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#if CONFIG_WEBSOCKET_URI_FROM_STDIN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URI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从标准输入获取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char line[128];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"Please enter uri of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endpoint");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get_string(line,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line)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.uri = line;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"Endpoint uri: %s\n", line);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#else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.uri = CONFIG_WEBSOCKET_URI;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URI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从配置中获取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/* CONFIG_WEBSOCKET_URI_FROM_STDIN 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"Connecting to %s.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.uri);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连接并初始化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_client_handle_t client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_client_init(&amp;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);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_register_events(client, WEBSOCKET_EVENT_ANY,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_event_handler,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*)client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注册事件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_client_start(client);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开启客户端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xTimerStart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(shutdown_signal_timer,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_DELAY);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开启定时器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char data[32];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i = 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 (i &lt; 10)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小于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次，开始获取数据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_client_is_connected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client)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int len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sprintf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(data, "hello %04d", i++);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"Sending %s", data);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_client_send_text(client, data, len,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_DELAY);//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发送文本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_RATE_MS);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每次延迟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1s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xSemaphoreTake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(shutdown_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sema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portMAX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_DELAY);  //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获取信号量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_client_stop(client);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停止客户端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Stopped");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_client_destroy(client);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释放资源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主函数入口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"[APP] Startup.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"[APP] Free memory: %d bytes", esp_get_free_heap_size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"[APP] IDF version: %s", esp_get_idf_version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esp_log_level_set("*", ESP_LOG_INFO);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日志级别设置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esp_log_level_set("WEBSOCKET_CLIENT", ESP_LOG_DEBUG);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esp_log_level_set("TRANS_TCP", ESP_LOG_DEBUG);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闪存初始化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网络接口初始化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创建默认循环事件</w:t>
      </w:r>
    </w:p>
    <w:p w:rsidR="000A52CA" w:rsidRDefault="0000597C">
      <w:pPr>
        <w:widowControl/>
        <w:ind w:firstLine="435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ESP_ERROR_CHECK(example_connect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连接网络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_app_start();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应用程序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}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2.</w:t>
      </w:r>
      <w:r>
        <w:rPr>
          <w:rFonts w:ascii="Times New Roman" w:eastAsia="宋体" w:hAnsi="Times New Roman" w:cs="Times New Roman" w:hint="eastAsia"/>
          <w:color w:val="FF000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代码如下：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&lt;WiFi.h&gt;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const char*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""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名称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const char* password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""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WiFi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密码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char path[] = "/";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路径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char host[] = "echo.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.org";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主机地址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实例化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W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ebSocketClient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使用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WiFiClient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类创建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TCP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连接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WiFiClient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client;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setup()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delay(10);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连接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WiFi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Serial.print("Connecting to 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WiFi.begin(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password);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while (WiFi.status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!= WL_CONNECTED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delay(500);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Serial.print(".");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""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("WiFi connected"); 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("IP address: 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(WiFi.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localIP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delay(5000);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连接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W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eb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S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服务器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 (client.connect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"echo.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.org", 80)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("Connected");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 else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("Connection failed.");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while(1)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等待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与服务器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握手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.path = path;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.host = host;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.handshake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client)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("Handshake successful");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 else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("Handshake failed.");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while(1)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等待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 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loop()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String data;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 (client.connected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接收数据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getData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(data);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获取数据并串口打印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(data.length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 &gt; 0)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Serial.print("Received data: 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(data);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pinMode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del w:id="5643" w:author="lll" w:date="2022-07-19T23:57:00Z">
        <w:r w:rsidDel="00017ED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1</w:delText>
        </w:r>
      </w:del>
      <w:ins w:id="5644" w:author="lll" w:date="2022-07-19T23:57:00Z">
        <w:r w:rsidR="00017ED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32</w:t>
        </w:r>
      </w:ins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INPUT);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第</w:t>
      </w:r>
      <w:del w:id="5645" w:author="lll" w:date="2022-07-19T23:57:00Z">
        <w:r w:rsidDel="00017ED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一</w:delText>
        </w:r>
      </w:del>
      <w:ins w:id="5646" w:author="lll" w:date="2022-07-19T23:57:00Z">
        <w:r w:rsidR="00017EDF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3</w:t>
        </w:r>
        <w:r w:rsidR="00017ED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2</w:t>
        </w:r>
      </w:ins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引脚设置为输入</w:t>
      </w:r>
    </w:p>
    <w:p w:rsidR="000A52CA" w:rsidRDefault="0000597C">
      <w:pPr>
        <w:widowControl/>
        <w:ind w:firstLine="360"/>
        <w:rPr>
          <w:ins w:id="5647" w:author="lll" w:date="2022-07-20T00:0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pPrChange w:id="5648" w:author="lll" w:date="2022-07-20T00:05:00Z">
          <w:pPr>
            <w:widowControl/>
          </w:pPr>
        </w:pPrChange>
      </w:pPr>
      <w:del w:id="5649" w:author="lll" w:date="2022-07-20T00:05:00Z">
        <w:r w:rsidDel="0010438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data = String(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analogRead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ins w:id="5650" w:author="lll" w:date="2022-07-19T23:57:00Z">
        <w:r w:rsidR="00017ED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32</w:t>
        </w:r>
      </w:ins>
      <w:del w:id="5651" w:author="lll" w:date="2022-07-19T23:57:00Z">
        <w:r w:rsidDel="00017ED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1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读取模拟值</w:t>
      </w:r>
    </w:p>
    <w:p w:rsidR="0010438F" w:rsidRPr="0010438F" w:rsidRDefault="0010438F" w:rsidP="0010438F">
      <w:pPr>
        <w:widowControl/>
        <w:ind w:firstLine="360"/>
        <w:rPr>
          <w:ins w:id="5652" w:author="lll" w:date="2022-07-20T00:0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53" w:author="lll" w:date="2022-07-20T00:05:00Z">
        <w:r w:rsidRPr="0010438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Serial.print("Sent data: ");</w:t>
        </w:r>
      </w:ins>
    </w:p>
    <w:p w:rsidR="0010438F" w:rsidRDefault="0010438F">
      <w:pPr>
        <w:widowControl/>
        <w:ind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pPrChange w:id="5654" w:author="lll" w:date="2022-07-20T00:05:00Z">
          <w:pPr>
            <w:widowControl/>
          </w:pPr>
        </w:pPrChange>
      </w:pPr>
      <w:ins w:id="5655" w:author="lll" w:date="2022-07-20T00:05:00Z">
        <w:r w:rsidRPr="0010438F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Serial.println(data);</w:t>
        </w:r>
      </w:ins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发送数据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webSocketClient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sendData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(data);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else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("Client disconnected.");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delay(3000);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 xml:space="preserve">3. </w:t>
      </w:r>
      <w:r>
        <w:rPr>
          <w:rFonts w:ascii="Times New Roman" w:eastAsia="宋体" w:hAnsi="Times New Roman" w:cs="Times New Roman" w:hint="eastAsia"/>
          <w:color w:val="FF000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AE73A3" w:rsidRPr="00AE73A3" w:rsidRDefault="00AE73A3">
      <w:pPr>
        <w:ind w:firstLineChars="200" w:firstLine="420"/>
        <w:rPr>
          <w:ins w:id="5656" w:author="lll" w:date="2022-07-19T22:58:00Z"/>
          <w:rFonts w:ascii="Times New Roman" w:eastAsia="宋体" w:hAnsi="Times New Roman" w:cs="Times New Roman"/>
          <w:color w:val="000000" w:themeColor="text1"/>
        </w:rPr>
      </w:pPr>
      <w:ins w:id="5657" w:author="lll" w:date="2022-07-19T22:59:00Z">
        <w:r w:rsidRPr="00AE73A3">
          <w:rPr>
            <w:rFonts w:ascii="Times New Roman" w:eastAsia="宋体" w:hAnsi="Times New Roman" w:cs="Times New Roman" w:hint="eastAsia"/>
            <w:color w:val="000000" w:themeColor="text1"/>
            <w:rPrChange w:id="5658" w:author="lll" w:date="2022-07-19T22:59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代码如下：</w:t>
        </w:r>
      </w:ins>
    </w:p>
    <w:p w:rsidR="00AE73A3" w:rsidRPr="00AE73A3" w:rsidRDefault="00AE73A3" w:rsidP="00AE73A3">
      <w:pPr>
        <w:ind w:firstLineChars="200" w:firstLine="360"/>
        <w:rPr>
          <w:ins w:id="565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6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#!/usr/bin/python</w:t>
        </w:r>
      </w:ins>
    </w:p>
    <w:p w:rsidR="00AE73A3" w:rsidRPr="00AE73A3" w:rsidRDefault="00AE73A3" w:rsidP="00AE73A3">
      <w:pPr>
        <w:ind w:firstLineChars="200" w:firstLine="360"/>
        <w:rPr>
          <w:ins w:id="566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6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 -*- coding: utf-8 -*-</w:t>
        </w:r>
      </w:ins>
    </w:p>
    <w:p w:rsidR="00AE73A3" w:rsidRPr="00AE73A3" w:rsidRDefault="00AE73A3" w:rsidP="00AE73A3">
      <w:pPr>
        <w:ind w:firstLineChars="200" w:firstLine="360"/>
        <w:rPr>
          <w:ins w:id="566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6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import sys</w:t>
        </w:r>
      </w:ins>
    </w:p>
    <w:p w:rsidR="00AE73A3" w:rsidRPr="00AE73A3" w:rsidRDefault="00AE73A3" w:rsidP="00AE73A3">
      <w:pPr>
        <w:ind w:firstLineChars="200" w:firstLine="360"/>
        <w:rPr>
          <w:ins w:id="5665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66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try:</w:t>
        </w:r>
      </w:ins>
    </w:p>
    <w:p w:rsidR="00AE73A3" w:rsidRPr="00AE73A3" w:rsidRDefault="00AE73A3" w:rsidP="00AE73A3">
      <w:pPr>
        <w:ind w:firstLineChars="200" w:firstLine="360"/>
        <w:rPr>
          <w:ins w:id="5667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68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import ubinascii as binascii</w:t>
        </w:r>
      </w:ins>
    </w:p>
    <w:p w:rsidR="00AE73A3" w:rsidRPr="00AE73A3" w:rsidRDefault="00AE73A3" w:rsidP="00AE73A3">
      <w:pPr>
        <w:ind w:firstLineChars="200" w:firstLine="360"/>
        <w:rPr>
          <w:ins w:id="566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7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except:</w:t>
        </w:r>
      </w:ins>
    </w:p>
    <w:p w:rsidR="00AE73A3" w:rsidRPr="00AE73A3" w:rsidRDefault="00AE73A3" w:rsidP="00AE73A3">
      <w:pPr>
        <w:ind w:firstLineChars="200" w:firstLine="360"/>
        <w:rPr>
          <w:ins w:id="567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7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import binascii</w:t>
        </w:r>
      </w:ins>
    </w:p>
    <w:p w:rsidR="00AE73A3" w:rsidRPr="00AE73A3" w:rsidRDefault="00AE73A3" w:rsidP="00AE73A3">
      <w:pPr>
        <w:ind w:firstLineChars="200" w:firstLine="360"/>
        <w:rPr>
          <w:ins w:id="567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7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try:</w:t>
        </w:r>
      </w:ins>
    </w:p>
    <w:p w:rsidR="00AE73A3" w:rsidRPr="00AE73A3" w:rsidRDefault="00AE73A3" w:rsidP="00AE73A3">
      <w:pPr>
        <w:ind w:firstLineChars="200" w:firstLine="360"/>
        <w:rPr>
          <w:ins w:id="5675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76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import uhashlib as hashlib</w:t>
        </w:r>
      </w:ins>
    </w:p>
    <w:p w:rsidR="00AE73A3" w:rsidRPr="00AE73A3" w:rsidRDefault="00AE73A3" w:rsidP="00AE73A3">
      <w:pPr>
        <w:ind w:firstLineChars="200" w:firstLine="360"/>
        <w:rPr>
          <w:ins w:id="5677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78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except:</w:t>
        </w:r>
      </w:ins>
    </w:p>
    <w:p w:rsidR="00AE73A3" w:rsidRPr="00AE73A3" w:rsidRDefault="00AE73A3" w:rsidP="00AE73A3">
      <w:pPr>
        <w:ind w:firstLineChars="200" w:firstLine="360"/>
        <w:rPr>
          <w:ins w:id="567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8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import hashlib    </w:t>
        </w:r>
      </w:ins>
    </w:p>
    <w:p w:rsidR="00AE73A3" w:rsidRPr="00AE73A3" w:rsidRDefault="00AE73A3" w:rsidP="00AE73A3">
      <w:pPr>
        <w:ind w:firstLineChars="200" w:firstLine="360"/>
        <w:rPr>
          <w:ins w:id="568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8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DEBUG = 0</w:t>
        </w:r>
      </w:ins>
    </w:p>
    <w:p w:rsidR="00AE73A3" w:rsidRPr="00AE73A3" w:rsidRDefault="00AE73A3" w:rsidP="00AE73A3">
      <w:pPr>
        <w:ind w:firstLineChars="200" w:firstLine="360"/>
        <w:rPr>
          <w:ins w:id="568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8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def server_handshake(sock):</w:t>
        </w:r>
      </w:ins>
    </w:p>
    <w:p w:rsidR="00AE73A3" w:rsidRPr="00AE73A3" w:rsidRDefault="00AE73A3" w:rsidP="00AE73A3">
      <w:pPr>
        <w:ind w:firstLineChars="200" w:firstLine="360"/>
        <w:rPr>
          <w:ins w:id="5685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86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clr = sock.makefile("rwb", 0)</w:t>
        </w:r>
      </w:ins>
    </w:p>
    <w:p w:rsidR="00AE73A3" w:rsidRPr="00AE73A3" w:rsidRDefault="00AE73A3" w:rsidP="00AE73A3">
      <w:pPr>
        <w:ind w:firstLineChars="200" w:firstLine="360"/>
        <w:rPr>
          <w:ins w:id="5687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88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l = clr.readline()</w:t>
        </w:r>
      </w:ins>
    </w:p>
    <w:p w:rsidR="00AE73A3" w:rsidRPr="00AE73A3" w:rsidRDefault="00AE73A3" w:rsidP="00AE73A3">
      <w:pPr>
        <w:ind w:firstLineChars="200" w:firstLine="360"/>
        <w:rPr>
          <w:ins w:id="568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9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#sys.stdout.write(repr(l))</w:t>
        </w:r>
      </w:ins>
    </w:p>
    <w:p w:rsidR="00AE73A3" w:rsidRPr="00AE73A3" w:rsidRDefault="00AE73A3" w:rsidP="00AE73A3">
      <w:pPr>
        <w:ind w:firstLineChars="200" w:firstLine="360"/>
        <w:rPr>
          <w:ins w:id="569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9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webkey = None</w:t>
        </w:r>
      </w:ins>
    </w:p>
    <w:p w:rsidR="00AE73A3" w:rsidRPr="00AE73A3" w:rsidRDefault="00AE73A3" w:rsidP="00AE73A3">
      <w:pPr>
        <w:ind w:firstLineChars="200" w:firstLine="360"/>
        <w:rPr>
          <w:ins w:id="569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9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 1:</w:t>
        </w:r>
      </w:ins>
    </w:p>
    <w:p w:rsidR="00AE73A3" w:rsidRPr="00AE73A3" w:rsidRDefault="00AE73A3" w:rsidP="00AE73A3">
      <w:pPr>
        <w:ind w:firstLineChars="200" w:firstLine="360"/>
        <w:rPr>
          <w:ins w:id="5695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96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l = clr.readline()</w:t>
        </w:r>
      </w:ins>
    </w:p>
    <w:p w:rsidR="00AE73A3" w:rsidRPr="00AE73A3" w:rsidRDefault="00AE73A3" w:rsidP="00AE73A3">
      <w:pPr>
        <w:ind w:firstLineChars="200" w:firstLine="360"/>
        <w:rPr>
          <w:ins w:id="5697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698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not l:</w:t>
        </w:r>
      </w:ins>
    </w:p>
    <w:p w:rsidR="00AE73A3" w:rsidRPr="00AE73A3" w:rsidRDefault="00AE73A3" w:rsidP="00AE73A3">
      <w:pPr>
        <w:ind w:firstLineChars="200" w:firstLine="360"/>
        <w:rPr>
          <w:ins w:id="569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0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raise OSError("EOF in headers")</w:t>
        </w:r>
      </w:ins>
    </w:p>
    <w:p w:rsidR="00AE73A3" w:rsidRPr="00AE73A3" w:rsidRDefault="00AE73A3" w:rsidP="00AE73A3">
      <w:pPr>
        <w:ind w:firstLineChars="200" w:firstLine="360"/>
        <w:rPr>
          <w:ins w:id="570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0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l == b"\r\n":</w:t>
        </w:r>
      </w:ins>
    </w:p>
    <w:p w:rsidR="00AE73A3" w:rsidRPr="00AE73A3" w:rsidRDefault="00AE73A3" w:rsidP="00AE73A3">
      <w:pPr>
        <w:ind w:firstLineChars="200" w:firstLine="360"/>
        <w:rPr>
          <w:ins w:id="570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0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break</w:t>
        </w:r>
      </w:ins>
    </w:p>
    <w:p w:rsidR="00AE73A3" w:rsidRPr="00AE73A3" w:rsidRDefault="00AE73A3" w:rsidP="00AE73A3">
      <w:pPr>
        <w:ind w:firstLineChars="200" w:firstLine="360"/>
        <w:rPr>
          <w:ins w:id="5705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06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</w:t>
        </w:r>
      </w:ins>
      <w:ins w:id="5707" w:author="lll" w:date="2022-07-19T23:22:00Z">
        <w:r w:rsidR="005E25E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ins w:id="5708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h, v = [x.strip() for x in l.split(b":", 1)]</w:t>
        </w:r>
      </w:ins>
    </w:p>
    <w:p w:rsidR="00AE73A3" w:rsidRPr="00AE73A3" w:rsidRDefault="00AE73A3" w:rsidP="00AE73A3">
      <w:pPr>
        <w:ind w:firstLineChars="200" w:firstLine="360"/>
        <w:rPr>
          <w:ins w:id="570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1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DEBUG:</w:t>
        </w:r>
      </w:ins>
    </w:p>
    <w:p w:rsidR="00AE73A3" w:rsidRPr="00AE73A3" w:rsidRDefault="00AE73A3" w:rsidP="00AE73A3">
      <w:pPr>
        <w:ind w:firstLineChars="200" w:firstLine="360"/>
        <w:rPr>
          <w:ins w:id="571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1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print((h, v))</w:t>
        </w:r>
      </w:ins>
    </w:p>
    <w:p w:rsidR="00AE73A3" w:rsidRPr="00AE73A3" w:rsidRDefault="00AE73A3" w:rsidP="00AE73A3">
      <w:pPr>
        <w:ind w:firstLineChars="200" w:firstLine="360"/>
        <w:rPr>
          <w:ins w:id="571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1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h == b'Sec-WebSocket-Key':</w:t>
        </w:r>
      </w:ins>
    </w:p>
    <w:p w:rsidR="00AE73A3" w:rsidRPr="00AE73A3" w:rsidRDefault="00AE73A3" w:rsidP="00AE73A3">
      <w:pPr>
        <w:ind w:firstLineChars="200" w:firstLine="360"/>
        <w:rPr>
          <w:ins w:id="5715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16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webkey = v</w:t>
        </w:r>
      </w:ins>
    </w:p>
    <w:p w:rsidR="00AE73A3" w:rsidRPr="00AE73A3" w:rsidRDefault="00AE73A3" w:rsidP="00AE73A3">
      <w:pPr>
        <w:ind w:firstLineChars="200" w:firstLine="360"/>
        <w:rPr>
          <w:ins w:id="5717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18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not webkey:</w:t>
        </w:r>
      </w:ins>
    </w:p>
    <w:p w:rsidR="00AE73A3" w:rsidRPr="00AE73A3" w:rsidRDefault="00AE73A3" w:rsidP="00AE73A3">
      <w:pPr>
        <w:ind w:firstLineChars="200" w:firstLine="360"/>
        <w:rPr>
          <w:ins w:id="571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2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raise OSError("Not a websocket request")</w:t>
        </w:r>
      </w:ins>
    </w:p>
    <w:p w:rsidR="00AE73A3" w:rsidRPr="00AE73A3" w:rsidRDefault="00AE73A3" w:rsidP="00AE73A3">
      <w:pPr>
        <w:ind w:firstLineChars="200" w:firstLine="360"/>
        <w:rPr>
          <w:ins w:id="572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2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DEBUG:</w:t>
        </w:r>
      </w:ins>
    </w:p>
    <w:p w:rsidR="00AE73A3" w:rsidRPr="00AE73A3" w:rsidRDefault="00AE73A3" w:rsidP="00AE73A3">
      <w:pPr>
        <w:ind w:firstLineChars="200" w:firstLine="360"/>
        <w:rPr>
          <w:ins w:id="572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2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print("Sec-WebSocket-Key:", webkey, len(webkey))</w:t>
        </w:r>
      </w:ins>
    </w:p>
    <w:p w:rsidR="00AE73A3" w:rsidRPr="00AE73A3" w:rsidRDefault="00AE73A3" w:rsidP="00AE73A3">
      <w:pPr>
        <w:ind w:firstLineChars="200" w:firstLine="360"/>
        <w:rPr>
          <w:ins w:id="5725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26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respkey = webkey + b"258EAFA5-E914-47DA-95CA-C5AB0DC85B11"</w:t>
        </w:r>
      </w:ins>
    </w:p>
    <w:p w:rsidR="00AE73A3" w:rsidRPr="00AE73A3" w:rsidRDefault="00AE73A3" w:rsidP="00AE73A3">
      <w:pPr>
        <w:ind w:firstLineChars="200" w:firstLine="360"/>
        <w:rPr>
          <w:ins w:id="5727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28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respkey = hashlib.sha1(respkey).digest()</w:t>
        </w:r>
      </w:ins>
    </w:p>
    <w:p w:rsidR="00AE73A3" w:rsidRPr="00AE73A3" w:rsidRDefault="00AE73A3" w:rsidP="00AE73A3">
      <w:pPr>
        <w:ind w:firstLineChars="200" w:firstLine="360"/>
        <w:rPr>
          <w:ins w:id="572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3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respkey = binascii.b2a_base64(respkey)[:-1]</w:t>
        </w:r>
      </w:ins>
    </w:p>
    <w:p w:rsidR="00AE73A3" w:rsidRPr="00AE73A3" w:rsidRDefault="00AE73A3" w:rsidP="00AE73A3">
      <w:pPr>
        <w:ind w:firstLineChars="200" w:firstLine="360"/>
        <w:rPr>
          <w:ins w:id="573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3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resp = b"""\ HTTP/1.1 101 Switching Protocols\r Upgrade: websocket\r Connection: Upgrade\r Sec-WebSocket-Accept: %s\r \r """ % respkey</w:t>
        </w:r>
      </w:ins>
    </w:p>
    <w:p w:rsidR="00AE73A3" w:rsidRPr="00AE73A3" w:rsidRDefault="00AE73A3" w:rsidP="00AE73A3">
      <w:pPr>
        <w:ind w:firstLineChars="200" w:firstLine="360"/>
        <w:rPr>
          <w:ins w:id="573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3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if DEBUG:</w:t>
        </w:r>
      </w:ins>
    </w:p>
    <w:p w:rsidR="00AE73A3" w:rsidRPr="00AE73A3" w:rsidRDefault="00AE73A3" w:rsidP="00AE73A3">
      <w:pPr>
        <w:ind w:firstLineChars="200" w:firstLine="360"/>
        <w:rPr>
          <w:ins w:id="5735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36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print(resp)</w:t>
        </w:r>
      </w:ins>
    </w:p>
    <w:p w:rsidR="00AE73A3" w:rsidRPr="00AE73A3" w:rsidRDefault="00AE73A3" w:rsidP="00AE73A3">
      <w:pPr>
        <w:ind w:firstLineChars="200" w:firstLine="360"/>
        <w:rPr>
          <w:ins w:id="5737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38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sock.send(resp)</w:t>
        </w:r>
      </w:ins>
    </w:p>
    <w:p w:rsidR="00AE73A3" w:rsidRPr="00AE73A3" w:rsidRDefault="00AE73A3" w:rsidP="00AE73A3">
      <w:pPr>
        <w:ind w:firstLineChars="200" w:firstLine="360"/>
        <w:rPr>
          <w:ins w:id="573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4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def client_handshake(sock):</w:t>
        </w:r>
      </w:ins>
    </w:p>
    <w:p w:rsidR="00AE73A3" w:rsidRPr="00AE73A3" w:rsidRDefault="00AE73A3" w:rsidP="00AE73A3">
      <w:pPr>
        <w:ind w:firstLineChars="200" w:firstLine="360"/>
        <w:rPr>
          <w:ins w:id="574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4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cl = sock.makefile("rwb", 0)</w:t>
        </w:r>
      </w:ins>
    </w:p>
    <w:p w:rsidR="00AE73A3" w:rsidRPr="00AE73A3" w:rsidRDefault="00AE73A3" w:rsidP="00AE73A3">
      <w:pPr>
        <w:ind w:firstLineChars="200" w:firstLine="360"/>
        <w:rPr>
          <w:ins w:id="574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4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cl.write(b"""\ GET / HTTP/1.1\r Host: echo.websocket.org\r Connection: Upgrade\r Upgrade: websocket\r Sec-WebSocket-Key: foo\r \r """)</w:t>
        </w:r>
      </w:ins>
    </w:p>
    <w:p w:rsidR="00AE73A3" w:rsidRPr="00AE73A3" w:rsidRDefault="00AE73A3" w:rsidP="00AE73A3">
      <w:pPr>
        <w:ind w:firstLineChars="200" w:firstLine="360"/>
        <w:rPr>
          <w:ins w:id="5745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46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l = cl.readline()</w:t>
        </w:r>
      </w:ins>
    </w:p>
    <w:p w:rsidR="00AE73A3" w:rsidRPr="00AE73A3" w:rsidRDefault="00AE73A3" w:rsidP="00AE73A3">
      <w:pPr>
        <w:ind w:firstLineChars="200" w:firstLine="360"/>
        <w:rPr>
          <w:ins w:id="5747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48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 1:</w:t>
        </w:r>
      </w:ins>
    </w:p>
    <w:p w:rsidR="00AE73A3" w:rsidRPr="00AE73A3" w:rsidRDefault="00AE73A3" w:rsidP="00AE73A3">
      <w:pPr>
        <w:ind w:firstLineChars="200" w:firstLine="360"/>
        <w:rPr>
          <w:ins w:id="5749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50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l = cl.readline()</w:t>
        </w:r>
      </w:ins>
    </w:p>
    <w:p w:rsidR="00AE73A3" w:rsidRPr="00AE73A3" w:rsidRDefault="00AE73A3" w:rsidP="00AE73A3">
      <w:pPr>
        <w:ind w:firstLineChars="200" w:firstLine="360"/>
        <w:rPr>
          <w:ins w:id="5751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52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l == b"\r\n":</w:t>
        </w:r>
      </w:ins>
    </w:p>
    <w:p w:rsidR="00AE73A3" w:rsidRPr="00AE73A3" w:rsidRDefault="00AE73A3" w:rsidP="00AE73A3">
      <w:pPr>
        <w:ind w:firstLineChars="200" w:firstLine="360"/>
        <w:rPr>
          <w:ins w:id="5753" w:author="lll" w:date="2022-07-19T22:58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54" w:author="lll" w:date="2022-07-19T22:58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break</w:t>
        </w:r>
      </w:ins>
    </w:p>
    <w:p w:rsidR="00AE73A3" w:rsidDel="00F71B12" w:rsidRDefault="00AE73A3">
      <w:pPr>
        <w:ind w:firstLineChars="200" w:firstLine="360"/>
        <w:rPr>
          <w:ins w:id="5755" w:author="lll" w:date="2022-07-19T23:02:00Z"/>
          <w:del w:id="5756" w:author="Admin" w:date="2022-10-18T17:4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</w:p>
    <w:p w:rsidR="00AE73A3" w:rsidRPr="0070563A" w:rsidRDefault="00AE73A3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  <w:pPrChange w:id="5757" w:author="lll" w:date="2022-07-19T23:20:00Z">
          <w:pPr>
            <w:ind w:firstLineChars="200" w:firstLine="360"/>
          </w:pPr>
        </w:pPrChange>
      </w:pPr>
      <w:ins w:id="5758" w:author="lll" w:date="2022-07-19T23:02:00Z">
        <w:r w:rsidRPr="0070563A">
          <w:rPr>
            <w:rFonts w:ascii="Times New Roman" w:eastAsia="宋体" w:hAnsi="Times New Roman" w:cs="Times New Roman" w:hint="eastAsia"/>
            <w:color w:val="000000" w:themeColor="text1"/>
            <w:rPrChange w:id="5759" w:author="lll" w:date="2022-07-19T23:20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执行的主函数文件</w:t>
        </w:r>
        <w:r w:rsidRPr="0070563A">
          <w:rPr>
            <w:rFonts w:ascii="Times New Roman" w:eastAsia="宋体" w:hAnsi="Times New Roman" w:cs="Times New Roman" w:hint="eastAsia"/>
            <w:color w:val="000000" w:themeColor="text1"/>
            <w:rPrChange w:id="5760" w:author="lll" w:date="2022-07-19T23:20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websocket.py</w:t>
        </w:r>
      </w:ins>
      <w:ins w:id="5761" w:author="lll" w:date="2022-07-19T23:03:00Z">
        <w:r w:rsidRPr="0070563A">
          <w:rPr>
            <w:rFonts w:ascii="Times New Roman" w:eastAsia="宋体" w:hAnsi="Times New Roman" w:cs="Times New Roman" w:hint="eastAsia"/>
            <w:color w:val="000000" w:themeColor="text1"/>
            <w:rPrChange w:id="5762" w:author="lll" w:date="2022-07-19T23:20:00Z">
              <w:rPr>
                <w:rFonts w:ascii="HelveticaNeue-Light-Identity-H" w:eastAsia="宋体" w:hAnsi="HelveticaNeue-Light-Identity-H" w:cs="宋体" w:hint="eastAsia"/>
                <w:color w:val="000000" w:themeColor="text1"/>
                <w:kern w:val="0"/>
                <w:sz w:val="18"/>
                <w:szCs w:val="18"/>
              </w:rPr>
            </w:rPrChange>
          </w:rPr>
          <w:t>，代码如下：</w:t>
        </w:r>
      </w:ins>
    </w:p>
    <w:p w:rsidR="00AE73A3" w:rsidRPr="00AE73A3" w:rsidRDefault="00AE73A3" w:rsidP="00AE73A3">
      <w:pPr>
        <w:ind w:firstLineChars="200" w:firstLine="360"/>
        <w:rPr>
          <w:ins w:id="576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6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#!/usr/bin/python</w:t>
        </w:r>
      </w:ins>
    </w:p>
    <w:p w:rsidR="00AE73A3" w:rsidRPr="00AE73A3" w:rsidRDefault="00AE73A3" w:rsidP="00AE73A3">
      <w:pPr>
        <w:ind w:firstLineChars="200" w:firstLine="360"/>
        <w:rPr>
          <w:ins w:id="576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6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# -*- coding: utf-8 -*-</w:t>
        </w:r>
      </w:ins>
    </w:p>
    <w:p w:rsidR="00AE73A3" w:rsidRPr="00AE73A3" w:rsidRDefault="00AE73A3" w:rsidP="00AE73A3">
      <w:pPr>
        <w:ind w:firstLineChars="200" w:firstLine="360"/>
        <w:rPr>
          <w:ins w:id="576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6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import socket</w:t>
        </w:r>
      </w:ins>
    </w:p>
    <w:p w:rsidR="00AE73A3" w:rsidRPr="00AE73A3" w:rsidRDefault="00AE73A3" w:rsidP="00AE73A3">
      <w:pPr>
        <w:ind w:firstLineChars="200" w:firstLine="360"/>
        <w:rPr>
          <w:ins w:id="576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7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import websocket_helper</w:t>
        </w:r>
      </w:ins>
    </w:p>
    <w:p w:rsidR="00AE73A3" w:rsidRPr="00AE73A3" w:rsidRDefault="00AE73A3" w:rsidP="00AE73A3">
      <w:pPr>
        <w:ind w:firstLineChars="200" w:firstLine="360"/>
        <w:rPr>
          <w:ins w:id="577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7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try:</w:t>
        </w:r>
      </w:ins>
    </w:p>
    <w:p w:rsidR="00AE73A3" w:rsidRPr="00AE73A3" w:rsidRDefault="00AE73A3" w:rsidP="00AE73A3">
      <w:pPr>
        <w:ind w:firstLineChars="200" w:firstLine="360"/>
        <w:rPr>
          <w:ins w:id="577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7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import network</w:t>
        </w:r>
      </w:ins>
    </w:p>
    <w:p w:rsidR="00AE73A3" w:rsidRPr="00AE73A3" w:rsidRDefault="00AE73A3" w:rsidP="00AE73A3">
      <w:pPr>
        <w:ind w:firstLineChars="200" w:firstLine="360"/>
        <w:rPr>
          <w:ins w:id="577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7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except:</w:t>
        </w:r>
      </w:ins>
    </w:p>
    <w:p w:rsidR="00AE73A3" w:rsidRPr="00AE73A3" w:rsidRDefault="00AE73A3" w:rsidP="00AE73A3">
      <w:pPr>
        <w:ind w:firstLineChars="200" w:firstLine="360"/>
        <w:rPr>
          <w:ins w:id="577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7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pass</w:t>
        </w:r>
      </w:ins>
    </w:p>
    <w:p w:rsidR="00AE73A3" w:rsidRPr="00AE73A3" w:rsidRDefault="00AE73A3" w:rsidP="00AE73A3">
      <w:pPr>
        <w:ind w:firstLineChars="200" w:firstLine="360"/>
        <w:rPr>
          <w:ins w:id="577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8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>import sys</w:t>
        </w:r>
      </w:ins>
    </w:p>
    <w:p w:rsidR="00AE73A3" w:rsidRPr="00AE73A3" w:rsidRDefault="00AE73A3" w:rsidP="00AE73A3">
      <w:pPr>
        <w:ind w:firstLineChars="200" w:firstLine="360"/>
        <w:rPr>
          <w:ins w:id="578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8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import os</w:t>
        </w:r>
      </w:ins>
    </w:p>
    <w:p w:rsidR="00AE73A3" w:rsidRPr="00AE73A3" w:rsidRDefault="00AE73A3" w:rsidP="00AE73A3">
      <w:pPr>
        <w:ind w:firstLineChars="200" w:firstLine="360"/>
        <w:rPr>
          <w:ins w:id="578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8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try:</w:t>
        </w:r>
      </w:ins>
    </w:p>
    <w:p w:rsidR="00AE73A3" w:rsidRPr="00AE73A3" w:rsidRDefault="00AE73A3" w:rsidP="00AE73A3">
      <w:pPr>
        <w:ind w:firstLineChars="200" w:firstLine="360"/>
        <w:rPr>
          <w:ins w:id="578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8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import ustruct as struct</w:t>
        </w:r>
      </w:ins>
    </w:p>
    <w:p w:rsidR="00AE73A3" w:rsidRPr="00AE73A3" w:rsidRDefault="00AE73A3" w:rsidP="00AE73A3">
      <w:pPr>
        <w:ind w:firstLineChars="200" w:firstLine="360"/>
        <w:rPr>
          <w:ins w:id="578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8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except:</w:t>
        </w:r>
      </w:ins>
    </w:p>
    <w:p w:rsidR="00AE73A3" w:rsidRPr="00AE73A3" w:rsidRDefault="00AE73A3" w:rsidP="00AE73A3">
      <w:pPr>
        <w:ind w:firstLineChars="200" w:firstLine="360"/>
        <w:rPr>
          <w:ins w:id="578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9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import struct    </w:t>
        </w:r>
      </w:ins>
    </w:p>
    <w:p w:rsidR="00AE73A3" w:rsidRPr="00AE73A3" w:rsidRDefault="00AE73A3" w:rsidP="00AE73A3">
      <w:pPr>
        <w:ind w:firstLineChars="200" w:firstLine="360"/>
        <w:rPr>
          <w:ins w:id="579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9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DEBUG = False</w:t>
        </w:r>
      </w:ins>
    </w:p>
    <w:p w:rsidR="00AE73A3" w:rsidRPr="00AE73A3" w:rsidRDefault="00AE73A3" w:rsidP="00AE73A3">
      <w:pPr>
        <w:ind w:firstLineChars="200" w:firstLine="360"/>
        <w:rPr>
          <w:ins w:id="579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9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class websocket:</w:t>
        </w:r>
      </w:ins>
    </w:p>
    <w:p w:rsidR="00AE73A3" w:rsidRPr="00AE73A3" w:rsidRDefault="00AE73A3" w:rsidP="00AE73A3">
      <w:pPr>
        <w:ind w:firstLineChars="200" w:firstLine="360"/>
        <w:rPr>
          <w:ins w:id="579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9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def __init__(self, s):</w:t>
        </w:r>
      </w:ins>
    </w:p>
    <w:p w:rsidR="00AE73A3" w:rsidRPr="00AE73A3" w:rsidRDefault="00AE73A3" w:rsidP="00AE73A3">
      <w:pPr>
        <w:ind w:firstLineChars="200" w:firstLine="360"/>
        <w:rPr>
          <w:ins w:id="579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79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self.s = s        </w:t>
        </w:r>
      </w:ins>
    </w:p>
    <w:p w:rsidR="00AE73A3" w:rsidRPr="00AE73A3" w:rsidRDefault="00AE73A3" w:rsidP="00AE73A3">
      <w:pPr>
        <w:ind w:firstLineChars="200" w:firstLine="360"/>
        <w:rPr>
          <w:ins w:id="579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0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def write(self, data):</w:t>
        </w:r>
      </w:ins>
    </w:p>
    <w:p w:rsidR="00AE73A3" w:rsidRPr="00AE73A3" w:rsidRDefault="00AE73A3" w:rsidP="00AE73A3">
      <w:pPr>
        <w:ind w:firstLineChars="200" w:firstLine="360"/>
        <w:rPr>
          <w:ins w:id="580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0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l = len(data)</w:t>
        </w:r>
      </w:ins>
    </w:p>
    <w:p w:rsidR="00AE73A3" w:rsidRPr="00AE73A3" w:rsidRDefault="00AE73A3" w:rsidP="00AE73A3">
      <w:pPr>
        <w:ind w:firstLineChars="200" w:firstLine="360"/>
        <w:rPr>
          <w:ins w:id="580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0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l &lt; 126:</w:t>
        </w:r>
      </w:ins>
    </w:p>
    <w:p w:rsidR="00AE73A3" w:rsidRPr="00AE73A3" w:rsidRDefault="00AE73A3" w:rsidP="00AE73A3">
      <w:pPr>
        <w:ind w:firstLineChars="200" w:firstLine="360"/>
        <w:rPr>
          <w:ins w:id="580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0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hdr = struct.pack("&gt;BB", 0x82, l)</w:t>
        </w:r>
      </w:ins>
    </w:p>
    <w:p w:rsidR="00AE73A3" w:rsidRPr="00AE73A3" w:rsidRDefault="00AE73A3" w:rsidP="00AE73A3">
      <w:pPr>
        <w:ind w:firstLineChars="200" w:firstLine="360"/>
        <w:rPr>
          <w:ins w:id="580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0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else:</w:t>
        </w:r>
      </w:ins>
    </w:p>
    <w:p w:rsidR="00AE73A3" w:rsidRPr="00AE73A3" w:rsidRDefault="00AE73A3" w:rsidP="00AE73A3">
      <w:pPr>
        <w:ind w:firstLineChars="200" w:firstLine="360"/>
        <w:rPr>
          <w:ins w:id="580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1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hdr = struct.pack("&gt;BBH", 0x82, 126, l)</w:t>
        </w:r>
      </w:ins>
    </w:p>
    <w:p w:rsidR="00AE73A3" w:rsidRPr="00AE73A3" w:rsidRDefault="00AE73A3" w:rsidP="00AE73A3">
      <w:pPr>
        <w:ind w:firstLineChars="200" w:firstLine="360"/>
        <w:rPr>
          <w:ins w:id="581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1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self.s.send(hdr)</w:t>
        </w:r>
      </w:ins>
    </w:p>
    <w:p w:rsidR="00AE73A3" w:rsidRPr="00AE73A3" w:rsidRDefault="00AE73A3" w:rsidP="00AE73A3">
      <w:pPr>
        <w:ind w:firstLineChars="200" w:firstLine="360"/>
        <w:rPr>
          <w:ins w:id="581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1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self.s.send(data)</w:t>
        </w:r>
      </w:ins>
    </w:p>
    <w:p w:rsidR="00AE73A3" w:rsidRPr="00AE73A3" w:rsidRDefault="00AE73A3" w:rsidP="00AE73A3">
      <w:pPr>
        <w:ind w:firstLineChars="200" w:firstLine="360"/>
        <w:rPr>
          <w:ins w:id="581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1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def recvexactly(self, sz):</w:t>
        </w:r>
      </w:ins>
    </w:p>
    <w:p w:rsidR="00AE73A3" w:rsidRPr="00AE73A3" w:rsidRDefault="00AE73A3" w:rsidP="00AE73A3">
      <w:pPr>
        <w:ind w:firstLineChars="200" w:firstLine="360"/>
        <w:rPr>
          <w:ins w:id="581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1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res = b""</w:t>
        </w:r>
      </w:ins>
    </w:p>
    <w:p w:rsidR="00AE73A3" w:rsidRPr="00AE73A3" w:rsidRDefault="00AE73A3" w:rsidP="00AE73A3">
      <w:pPr>
        <w:ind w:firstLineChars="200" w:firstLine="360"/>
        <w:rPr>
          <w:ins w:id="581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2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while sz:</w:t>
        </w:r>
      </w:ins>
    </w:p>
    <w:p w:rsidR="00AE73A3" w:rsidRPr="00AE73A3" w:rsidRDefault="00AE73A3" w:rsidP="00AE73A3">
      <w:pPr>
        <w:ind w:firstLineChars="200" w:firstLine="360"/>
        <w:rPr>
          <w:ins w:id="582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2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data = self.s.recv(sz)</w:t>
        </w:r>
      </w:ins>
    </w:p>
    <w:p w:rsidR="00AE73A3" w:rsidRPr="00AE73A3" w:rsidRDefault="00AE73A3" w:rsidP="00AE73A3">
      <w:pPr>
        <w:ind w:firstLineChars="200" w:firstLine="360"/>
        <w:rPr>
          <w:ins w:id="582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2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if not data:</w:t>
        </w:r>
      </w:ins>
    </w:p>
    <w:p w:rsidR="00AE73A3" w:rsidRPr="00AE73A3" w:rsidRDefault="00AE73A3" w:rsidP="00AE73A3">
      <w:pPr>
        <w:ind w:firstLineChars="200" w:firstLine="360"/>
        <w:rPr>
          <w:ins w:id="582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2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break</w:t>
        </w:r>
      </w:ins>
    </w:p>
    <w:p w:rsidR="00AE73A3" w:rsidRPr="00AE73A3" w:rsidRDefault="00AE73A3" w:rsidP="00AE73A3">
      <w:pPr>
        <w:ind w:firstLineChars="200" w:firstLine="360"/>
        <w:rPr>
          <w:ins w:id="582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2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res += data</w:t>
        </w:r>
      </w:ins>
    </w:p>
    <w:p w:rsidR="00AE73A3" w:rsidRPr="00AE73A3" w:rsidRDefault="00AE73A3" w:rsidP="00AE73A3">
      <w:pPr>
        <w:ind w:firstLineChars="200" w:firstLine="360"/>
        <w:rPr>
          <w:ins w:id="582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3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sz -= len(data)</w:t>
        </w:r>
      </w:ins>
    </w:p>
    <w:p w:rsidR="00AE73A3" w:rsidRPr="00AE73A3" w:rsidRDefault="00AE73A3" w:rsidP="00AE73A3">
      <w:pPr>
        <w:ind w:firstLineChars="200" w:firstLine="360"/>
        <w:rPr>
          <w:ins w:id="583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3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return res</w:t>
        </w:r>
      </w:ins>
    </w:p>
    <w:p w:rsidR="00AE73A3" w:rsidRPr="00AE73A3" w:rsidRDefault="00AE73A3" w:rsidP="00AE73A3">
      <w:pPr>
        <w:ind w:firstLineChars="200" w:firstLine="360"/>
        <w:rPr>
          <w:ins w:id="583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3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def read(self):</w:t>
        </w:r>
      </w:ins>
    </w:p>
    <w:p w:rsidR="00AE73A3" w:rsidRPr="00AE73A3" w:rsidRDefault="00AE73A3" w:rsidP="00AE73A3">
      <w:pPr>
        <w:ind w:firstLineChars="200" w:firstLine="360"/>
        <w:rPr>
          <w:ins w:id="583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3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while True:</w:t>
        </w:r>
      </w:ins>
    </w:p>
    <w:p w:rsidR="00AE73A3" w:rsidRPr="00AE73A3" w:rsidRDefault="00AE73A3" w:rsidP="00AE73A3">
      <w:pPr>
        <w:ind w:firstLineChars="200" w:firstLine="360"/>
        <w:rPr>
          <w:ins w:id="583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3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hdr = self.recvexactly(2)</w:t>
        </w:r>
      </w:ins>
    </w:p>
    <w:p w:rsidR="00AE73A3" w:rsidRPr="00AE73A3" w:rsidRDefault="00AE73A3" w:rsidP="00AE73A3">
      <w:pPr>
        <w:ind w:firstLineChars="200" w:firstLine="360"/>
        <w:rPr>
          <w:ins w:id="583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4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assert len(hdr) == 2</w:t>
        </w:r>
      </w:ins>
    </w:p>
    <w:p w:rsidR="00AE73A3" w:rsidRPr="00AE73A3" w:rsidRDefault="00AE73A3" w:rsidP="00AE73A3">
      <w:pPr>
        <w:ind w:firstLineChars="200" w:firstLine="360"/>
        <w:rPr>
          <w:ins w:id="584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4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firstbyte, secondbyte = struct.unpack("&gt;BB", hdr)</w:t>
        </w:r>
      </w:ins>
    </w:p>
    <w:p w:rsidR="00AE73A3" w:rsidRPr="00AE73A3" w:rsidRDefault="00AE73A3" w:rsidP="00AE73A3">
      <w:pPr>
        <w:ind w:firstLineChars="200" w:firstLine="360"/>
        <w:rPr>
          <w:ins w:id="584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4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mskenable =  True if secondbyte &amp; 0x80 else False</w:t>
        </w:r>
      </w:ins>
    </w:p>
    <w:p w:rsidR="00AE73A3" w:rsidRPr="00AE73A3" w:rsidRDefault="00AE73A3" w:rsidP="00AE73A3">
      <w:pPr>
        <w:ind w:firstLineChars="200" w:firstLine="360"/>
        <w:rPr>
          <w:ins w:id="584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4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length = secondbyte &amp; 0x7f</w:t>
        </w:r>
      </w:ins>
    </w:p>
    <w:p w:rsidR="00AE73A3" w:rsidRPr="00AE73A3" w:rsidRDefault="00AE73A3" w:rsidP="00AE73A3">
      <w:pPr>
        <w:ind w:firstLineChars="200" w:firstLine="360"/>
        <w:rPr>
          <w:ins w:id="584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4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if DEBUG:</w:t>
        </w:r>
      </w:ins>
    </w:p>
    <w:p w:rsidR="00AE73A3" w:rsidRPr="00AE73A3" w:rsidRDefault="00AE73A3" w:rsidP="00AE73A3">
      <w:pPr>
        <w:ind w:firstLineChars="200" w:firstLine="360"/>
        <w:rPr>
          <w:ins w:id="584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5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print('test length=%d' % length)</w:t>
        </w:r>
      </w:ins>
    </w:p>
    <w:p w:rsidR="00AE73A3" w:rsidRPr="00AE73A3" w:rsidRDefault="00AE73A3" w:rsidP="00AE73A3">
      <w:pPr>
        <w:ind w:firstLineChars="200" w:firstLine="360"/>
        <w:rPr>
          <w:ins w:id="585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5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print('mskenable=' + str(mskenable))</w:t>
        </w:r>
      </w:ins>
    </w:p>
    <w:p w:rsidR="00AE73A3" w:rsidRPr="00AE73A3" w:rsidRDefault="00AE73A3" w:rsidP="00AE73A3">
      <w:pPr>
        <w:ind w:firstLineChars="200" w:firstLine="360"/>
        <w:rPr>
          <w:ins w:id="585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5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if length == 126:</w:t>
        </w:r>
      </w:ins>
    </w:p>
    <w:p w:rsidR="00AE73A3" w:rsidRPr="00AE73A3" w:rsidRDefault="00AE73A3" w:rsidP="00AE73A3">
      <w:pPr>
        <w:ind w:firstLineChars="200" w:firstLine="360"/>
        <w:rPr>
          <w:ins w:id="585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5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hdr = self.recvexactly(2)</w:t>
        </w:r>
      </w:ins>
    </w:p>
    <w:p w:rsidR="00AE73A3" w:rsidRPr="00AE73A3" w:rsidRDefault="00AE73A3" w:rsidP="00AE73A3">
      <w:pPr>
        <w:ind w:firstLineChars="200" w:firstLine="360"/>
        <w:rPr>
          <w:ins w:id="585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5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assert len(hdr) == 2</w:t>
        </w:r>
      </w:ins>
    </w:p>
    <w:p w:rsidR="00AE73A3" w:rsidRPr="00AE73A3" w:rsidRDefault="00AE73A3" w:rsidP="00AE73A3">
      <w:pPr>
        <w:ind w:firstLineChars="200" w:firstLine="360"/>
        <w:rPr>
          <w:ins w:id="585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6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(length,) = struct.unpack("&gt;H", hdr)</w:t>
        </w:r>
      </w:ins>
    </w:p>
    <w:p w:rsidR="00AE73A3" w:rsidRPr="00AE73A3" w:rsidRDefault="00AE73A3" w:rsidP="00AE73A3">
      <w:pPr>
        <w:ind w:firstLineChars="200" w:firstLine="360"/>
        <w:rPr>
          <w:ins w:id="586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6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if length == 127:</w:t>
        </w:r>
      </w:ins>
    </w:p>
    <w:p w:rsidR="00AE73A3" w:rsidRPr="00AE73A3" w:rsidRDefault="00AE73A3" w:rsidP="00AE73A3">
      <w:pPr>
        <w:ind w:firstLineChars="200" w:firstLine="360"/>
        <w:rPr>
          <w:ins w:id="586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6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hdr = self.recvexactly(8)</w:t>
        </w:r>
      </w:ins>
    </w:p>
    <w:p w:rsidR="00AE73A3" w:rsidRPr="00AE73A3" w:rsidRDefault="00AE73A3" w:rsidP="00AE73A3">
      <w:pPr>
        <w:ind w:firstLineChars="200" w:firstLine="360"/>
        <w:rPr>
          <w:ins w:id="586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6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assert len(hdr) == 8</w:t>
        </w:r>
      </w:ins>
    </w:p>
    <w:p w:rsidR="00AE73A3" w:rsidRPr="00AE73A3" w:rsidRDefault="00AE73A3" w:rsidP="00AE73A3">
      <w:pPr>
        <w:ind w:firstLineChars="200" w:firstLine="360"/>
        <w:rPr>
          <w:ins w:id="586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6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 xml:space="preserve">                (length,) = struct.unpack("&gt;Q", hdr)</w:t>
        </w:r>
      </w:ins>
    </w:p>
    <w:p w:rsidR="00AE73A3" w:rsidRPr="00AE73A3" w:rsidRDefault="00AE73A3" w:rsidP="00AE73A3">
      <w:pPr>
        <w:ind w:firstLineChars="200" w:firstLine="360"/>
        <w:rPr>
          <w:ins w:id="586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7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if DEBUG:</w:t>
        </w:r>
      </w:ins>
    </w:p>
    <w:p w:rsidR="00AE73A3" w:rsidRPr="00AE73A3" w:rsidRDefault="00AE73A3" w:rsidP="00AE73A3">
      <w:pPr>
        <w:ind w:firstLineChars="200" w:firstLine="360"/>
        <w:rPr>
          <w:ins w:id="587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7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print('length=%d' % length)</w:t>
        </w:r>
      </w:ins>
    </w:p>
    <w:p w:rsidR="00AE73A3" w:rsidRPr="00AE73A3" w:rsidRDefault="00AE73A3" w:rsidP="00AE73A3">
      <w:pPr>
        <w:ind w:firstLineChars="200" w:firstLine="360"/>
        <w:rPr>
          <w:ins w:id="587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7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opcode =  firstbyte &amp; 0x0f</w:t>
        </w:r>
      </w:ins>
    </w:p>
    <w:p w:rsidR="00AE73A3" w:rsidRPr="00AE73A3" w:rsidRDefault="00AE73A3" w:rsidP="00AE73A3">
      <w:pPr>
        <w:ind w:firstLineChars="200" w:firstLine="360"/>
        <w:rPr>
          <w:ins w:id="587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7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if opcode == 8:</w:t>
        </w:r>
      </w:ins>
    </w:p>
    <w:p w:rsidR="00AE73A3" w:rsidRPr="00AE73A3" w:rsidRDefault="00AE73A3" w:rsidP="00AE73A3">
      <w:pPr>
        <w:ind w:firstLineChars="200" w:firstLine="360"/>
        <w:rPr>
          <w:ins w:id="587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7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self.s.close()</w:t>
        </w:r>
      </w:ins>
    </w:p>
    <w:p w:rsidR="00AE73A3" w:rsidRPr="00AE73A3" w:rsidRDefault="00AE73A3" w:rsidP="00AE73A3">
      <w:pPr>
        <w:ind w:firstLineChars="200" w:firstLine="360"/>
        <w:rPr>
          <w:ins w:id="587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8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return ''</w:t>
        </w:r>
      </w:ins>
    </w:p>
    <w:p w:rsidR="00AE73A3" w:rsidRPr="00AE73A3" w:rsidRDefault="00AE73A3" w:rsidP="00AE73A3">
      <w:pPr>
        <w:ind w:firstLineChars="200" w:firstLine="360"/>
        <w:rPr>
          <w:ins w:id="588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8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fin = True if firstbyte&amp;0x80 else False</w:t>
        </w:r>
      </w:ins>
    </w:p>
    <w:p w:rsidR="00AE73A3" w:rsidRPr="00AE73A3" w:rsidRDefault="00AE73A3" w:rsidP="00AE73A3">
      <w:pPr>
        <w:ind w:firstLineChars="200" w:firstLine="360"/>
        <w:rPr>
          <w:ins w:id="588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8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if DEBUG:</w:t>
        </w:r>
      </w:ins>
    </w:p>
    <w:p w:rsidR="00AE73A3" w:rsidRPr="00AE73A3" w:rsidRDefault="00AE73A3" w:rsidP="00AE73A3">
      <w:pPr>
        <w:ind w:firstLineChars="200" w:firstLine="360"/>
        <w:rPr>
          <w:ins w:id="588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8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print('fin='+str(fin))</w:t>
        </w:r>
      </w:ins>
    </w:p>
    <w:p w:rsidR="00AE73A3" w:rsidRPr="00AE73A3" w:rsidRDefault="00AE73A3" w:rsidP="00AE73A3">
      <w:pPr>
        <w:ind w:firstLineChars="200" w:firstLine="360"/>
        <w:rPr>
          <w:ins w:id="588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8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print('opcode=%d'%opcode)</w:t>
        </w:r>
      </w:ins>
    </w:p>
    <w:p w:rsidR="00AE73A3" w:rsidRPr="00AE73A3" w:rsidRDefault="00AE73A3" w:rsidP="00AE73A3">
      <w:pPr>
        <w:ind w:firstLineChars="200" w:firstLine="360"/>
        <w:rPr>
          <w:ins w:id="588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9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if mskenable:</w:t>
        </w:r>
      </w:ins>
    </w:p>
    <w:p w:rsidR="00AE73A3" w:rsidRPr="00AE73A3" w:rsidRDefault="00AE73A3" w:rsidP="00AE73A3">
      <w:pPr>
        <w:ind w:firstLineChars="200" w:firstLine="360"/>
        <w:rPr>
          <w:ins w:id="589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9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hdr = self.recvexactly(4)</w:t>
        </w:r>
      </w:ins>
    </w:p>
    <w:p w:rsidR="00AE73A3" w:rsidRPr="00AE73A3" w:rsidRDefault="00AE73A3" w:rsidP="00AE73A3">
      <w:pPr>
        <w:ind w:firstLineChars="200" w:firstLine="360"/>
        <w:rPr>
          <w:ins w:id="589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9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assert len(hdr) == 4</w:t>
        </w:r>
      </w:ins>
    </w:p>
    <w:p w:rsidR="00AE73A3" w:rsidRPr="00AE73A3" w:rsidRDefault="00AE73A3" w:rsidP="00AE73A3">
      <w:pPr>
        <w:ind w:firstLineChars="200" w:firstLine="360"/>
        <w:rPr>
          <w:ins w:id="589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9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(msk1,msk2,msk3,msk4) = struct.unpack("&gt;BBBB", hdr)</w:t>
        </w:r>
      </w:ins>
    </w:p>
    <w:p w:rsidR="00AE73A3" w:rsidRPr="00AE73A3" w:rsidRDefault="00AE73A3" w:rsidP="00AE73A3">
      <w:pPr>
        <w:ind w:firstLineChars="200" w:firstLine="360"/>
        <w:rPr>
          <w:ins w:id="589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89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msk = [msk1,msk2,msk3,msk4]</w:t>
        </w:r>
      </w:ins>
    </w:p>
    <w:p w:rsidR="00AE73A3" w:rsidRPr="00AE73A3" w:rsidRDefault="00AE73A3" w:rsidP="00AE73A3">
      <w:pPr>
        <w:ind w:firstLineChars="200" w:firstLine="360"/>
        <w:rPr>
          <w:ins w:id="589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0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</w:t>
        </w:r>
      </w:ins>
      <w:ins w:id="5901" w:author="lll" w:date="2022-07-19T23:23:00Z">
        <w:r w:rsidR="005E25E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ins w:id="590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data = []</w:t>
        </w:r>
      </w:ins>
    </w:p>
    <w:p w:rsidR="00AE73A3" w:rsidRPr="00AE73A3" w:rsidRDefault="00AE73A3" w:rsidP="00AE73A3">
      <w:pPr>
        <w:ind w:firstLineChars="200" w:firstLine="360"/>
        <w:rPr>
          <w:ins w:id="590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0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while length:</w:t>
        </w:r>
      </w:ins>
    </w:p>
    <w:p w:rsidR="00AE73A3" w:rsidRPr="00AE73A3" w:rsidRDefault="00AE73A3" w:rsidP="00AE73A3">
      <w:pPr>
        <w:ind w:firstLineChars="200" w:firstLine="360"/>
        <w:rPr>
          <w:ins w:id="590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0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skip = self.s.recv(length)</w:t>
        </w:r>
      </w:ins>
    </w:p>
    <w:p w:rsidR="00AE73A3" w:rsidRPr="00AE73A3" w:rsidRDefault="00AE73A3" w:rsidP="00AE73A3">
      <w:pPr>
        <w:ind w:firstLineChars="200" w:firstLine="360"/>
        <w:rPr>
          <w:ins w:id="590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0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# debugmsg("Skip data: %s" % skip)</w:t>
        </w:r>
      </w:ins>
    </w:p>
    <w:p w:rsidR="00AE73A3" w:rsidRPr="00AE73A3" w:rsidRDefault="00AE73A3" w:rsidP="00AE73A3">
      <w:pPr>
        <w:ind w:firstLineChars="200" w:firstLine="360"/>
        <w:rPr>
          <w:ins w:id="590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1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length -= len(skip)</w:t>
        </w:r>
      </w:ins>
    </w:p>
    <w:p w:rsidR="00AE73A3" w:rsidRPr="00AE73A3" w:rsidRDefault="00AE73A3" w:rsidP="00AE73A3">
      <w:pPr>
        <w:ind w:firstLineChars="200" w:firstLine="360"/>
        <w:rPr>
          <w:ins w:id="591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1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data.extend(skip)</w:t>
        </w:r>
      </w:ins>
    </w:p>
    <w:p w:rsidR="00AE73A3" w:rsidRPr="00AE73A3" w:rsidRDefault="00AE73A3" w:rsidP="00AE73A3">
      <w:pPr>
        <w:ind w:firstLineChars="200" w:firstLine="360"/>
        <w:rPr>
          <w:ins w:id="591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1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newdata = []</w:t>
        </w:r>
      </w:ins>
    </w:p>
    <w:p w:rsidR="00AE73A3" w:rsidRPr="00AE73A3" w:rsidRDefault="00AE73A3" w:rsidP="00AE73A3">
      <w:pPr>
        <w:ind w:firstLineChars="200" w:firstLine="360"/>
        <w:rPr>
          <w:ins w:id="591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1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for i,item in enumerate(data):</w:t>
        </w:r>
      </w:ins>
      <w:ins w:id="5917" w:author="lll" w:date="2022-07-19T23:23:00Z">
        <w:r w:rsidR="005E25E1"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#</w:t>
        </w:r>
        <w:r w:rsidR="005E25E1"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解码数据</w:t>
        </w:r>
      </w:ins>
    </w:p>
    <w:p w:rsidR="00AE73A3" w:rsidRPr="00AE73A3" w:rsidRDefault="00AE73A3" w:rsidP="00AE73A3">
      <w:pPr>
        <w:ind w:firstLineChars="200" w:firstLine="360"/>
        <w:rPr>
          <w:ins w:id="591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19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j = i % 4</w:t>
        </w:r>
      </w:ins>
    </w:p>
    <w:p w:rsidR="00AE73A3" w:rsidRPr="00AE73A3" w:rsidRDefault="00AE73A3" w:rsidP="00AE73A3">
      <w:pPr>
        <w:ind w:firstLineChars="200" w:firstLine="360"/>
        <w:rPr>
          <w:ins w:id="592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21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    newdata.append(chr(data[i] ^ msk[j]))</w:t>
        </w:r>
      </w:ins>
    </w:p>
    <w:p w:rsidR="00AE73A3" w:rsidRPr="00AE73A3" w:rsidRDefault="00AE73A3" w:rsidP="00AE73A3">
      <w:pPr>
        <w:ind w:firstLineChars="200" w:firstLine="360"/>
        <w:rPr>
          <w:ins w:id="592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23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res = ''.join(newdata)</w:t>
        </w:r>
      </w:ins>
    </w:p>
    <w:p w:rsidR="00AE73A3" w:rsidRPr="00AE73A3" w:rsidRDefault="00AE73A3" w:rsidP="00AE73A3">
      <w:pPr>
        <w:ind w:firstLineChars="200" w:firstLine="360"/>
        <w:rPr>
          <w:ins w:id="592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25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return res</w:t>
        </w:r>
      </w:ins>
    </w:p>
    <w:p w:rsidR="00AE73A3" w:rsidRPr="00AE73A3" w:rsidRDefault="00AE73A3" w:rsidP="00AE73A3">
      <w:pPr>
        <w:ind w:firstLineChars="200" w:firstLine="360"/>
        <w:rPr>
          <w:ins w:id="592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27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print('my </w:t>
        </w:r>
      </w:ins>
      <w:ins w:id="5928" w:author="lll" w:date="2022-07-19T22:56:00Z">
        <w:r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t>server</w:t>
        </w:r>
      </w:ins>
      <w:ins w:id="5929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start...')</w:t>
        </w:r>
      </w:ins>
    </w:p>
    <w:p w:rsidR="00AE73A3" w:rsidRPr="00AE73A3" w:rsidRDefault="00AE73A3" w:rsidP="00AE73A3">
      <w:pPr>
        <w:ind w:firstLineChars="200" w:firstLine="360"/>
        <w:rPr>
          <w:ins w:id="593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31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try:</w:t>
        </w:r>
      </w:ins>
    </w:p>
    <w:p w:rsidR="00AE73A3" w:rsidRPr="00AE73A3" w:rsidRDefault="00AE73A3" w:rsidP="00AE73A3">
      <w:pPr>
        <w:ind w:firstLineChars="200" w:firstLine="360"/>
        <w:rPr>
          <w:ins w:id="593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33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sta_if = network.WLAN(network.STA_IF)</w:t>
        </w:r>
      </w:ins>
    </w:p>
    <w:p w:rsidR="00AE73A3" w:rsidRPr="00AE73A3" w:rsidRDefault="00AE73A3" w:rsidP="00AE73A3">
      <w:pPr>
        <w:ind w:firstLineChars="200" w:firstLine="360"/>
        <w:rPr>
          <w:ins w:id="593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35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sta_if.active(True)</w:t>
        </w:r>
      </w:ins>
    </w:p>
    <w:p w:rsidR="00AE73A3" w:rsidRPr="00AE73A3" w:rsidRDefault="00AE73A3" w:rsidP="00AE73A3">
      <w:pPr>
        <w:ind w:firstLineChars="200" w:firstLine="360"/>
        <w:rPr>
          <w:ins w:id="593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37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sta_if.connect('Redmi_77DE','12345678')</w:t>
        </w:r>
      </w:ins>
    </w:p>
    <w:p w:rsidR="00AE73A3" w:rsidRPr="00AE73A3" w:rsidRDefault="00AE73A3" w:rsidP="00AE73A3">
      <w:pPr>
        <w:ind w:firstLineChars="200" w:firstLine="360"/>
        <w:rPr>
          <w:ins w:id="593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39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 True:</w:t>
        </w:r>
      </w:ins>
    </w:p>
    <w:p w:rsidR="00AE73A3" w:rsidRPr="00AE73A3" w:rsidRDefault="00AE73A3" w:rsidP="00AE73A3">
      <w:pPr>
        <w:ind w:firstLineChars="200" w:firstLine="360"/>
        <w:rPr>
          <w:ins w:id="594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41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if sta_if.ifconfig()[0] != '0.0.0.0':</w:t>
        </w:r>
      </w:ins>
    </w:p>
    <w:p w:rsidR="00AE73A3" w:rsidRPr="00AE73A3" w:rsidRDefault="00AE73A3" w:rsidP="00AE73A3">
      <w:pPr>
        <w:ind w:firstLineChars="200" w:firstLine="360"/>
        <w:rPr>
          <w:ins w:id="594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43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break</w:t>
        </w:r>
      </w:ins>
    </w:p>
    <w:p w:rsidR="00AE73A3" w:rsidRPr="00AE73A3" w:rsidRDefault="00AE73A3" w:rsidP="00AE73A3">
      <w:pPr>
        <w:ind w:firstLineChars="200" w:firstLine="360"/>
        <w:rPr>
          <w:ins w:id="594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45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print('succ connect wifi ap,get ipaddr:')</w:t>
        </w:r>
      </w:ins>
    </w:p>
    <w:p w:rsidR="00AE73A3" w:rsidRPr="00AE73A3" w:rsidRDefault="00AE73A3" w:rsidP="00AE73A3">
      <w:pPr>
        <w:ind w:firstLineChars="200" w:firstLine="360"/>
        <w:rPr>
          <w:ins w:id="594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47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print(sta_if.ifconfig())</w:t>
        </w:r>
      </w:ins>
    </w:p>
    <w:p w:rsidR="00AE73A3" w:rsidRPr="00AE73A3" w:rsidRDefault="00AE73A3" w:rsidP="00AE73A3">
      <w:pPr>
        <w:ind w:firstLineChars="200" w:firstLine="360"/>
        <w:rPr>
          <w:ins w:id="594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49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except:</w:t>
        </w:r>
      </w:ins>
    </w:p>
    <w:p w:rsidR="00AE73A3" w:rsidRPr="00AE73A3" w:rsidRDefault="00AE73A3" w:rsidP="00AE73A3">
      <w:pPr>
        <w:ind w:firstLineChars="200" w:firstLine="360"/>
        <w:rPr>
          <w:ins w:id="595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51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pass</w:t>
        </w:r>
      </w:ins>
    </w:p>
    <w:p w:rsidR="00AE73A3" w:rsidRPr="00AE73A3" w:rsidRDefault="00AE73A3" w:rsidP="00AE73A3">
      <w:pPr>
        <w:ind w:firstLineChars="200" w:firstLine="360"/>
        <w:rPr>
          <w:ins w:id="595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53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sock = socket.socket()</w:t>
        </w:r>
      </w:ins>
    </w:p>
    <w:p w:rsidR="00AE73A3" w:rsidRPr="00AE73A3" w:rsidRDefault="00AE73A3" w:rsidP="00AE73A3">
      <w:pPr>
        <w:ind w:firstLineChars="200" w:firstLine="360"/>
        <w:rPr>
          <w:ins w:id="595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55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sock.setsockopt(socket.SOL_SOCKET, socket.SO_REUSEADDR, 1)</w:t>
        </w:r>
      </w:ins>
    </w:p>
    <w:p w:rsidR="00AE73A3" w:rsidRPr="00AE73A3" w:rsidRDefault="00AE73A3" w:rsidP="00AE73A3">
      <w:pPr>
        <w:ind w:firstLineChars="200" w:firstLine="360"/>
        <w:rPr>
          <w:ins w:id="595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57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sock.bind(('0.0.0.0', 800</w:t>
        </w:r>
      </w:ins>
      <w:ins w:id="5958" w:author="lll" w:date="2022-07-22T23:38:00Z">
        <w:r w:rsidR="00BC5F7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0</w:t>
        </w:r>
      </w:ins>
      <w:ins w:id="5959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))</w:t>
        </w:r>
      </w:ins>
    </w:p>
    <w:p w:rsidR="00AE73A3" w:rsidRPr="00AE73A3" w:rsidRDefault="00AE73A3" w:rsidP="00AE73A3">
      <w:pPr>
        <w:ind w:firstLineChars="200" w:firstLine="360"/>
        <w:rPr>
          <w:ins w:id="596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61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sock.listen(5)</w:t>
        </w:r>
      </w:ins>
    </w:p>
    <w:p w:rsidR="00AE73A3" w:rsidRPr="00AE73A3" w:rsidRDefault="00AE73A3" w:rsidP="00AE73A3">
      <w:pPr>
        <w:ind w:firstLineChars="200" w:firstLine="360"/>
        <w:rPr>
          <w:ins w:id="596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63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lastRenderedPageBreak/>
          <w:t>print('webso</w:t>
        </w:r>
      </w:ins>
      <w:ins w:id="5964" w:author="lll" w:date="2022-07-20T17:46:00Z">
        <w:r w:rsidR="00FD1190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c</w:t>
        </w:r>
      </w:ins>
      <w:ins w:id="5965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ket listen at 800</w:t>
        </w:r>
      </w:ins>
      <w:ins w:id="5966" w:author="lll" w:date="2022-07-22T23:38:00Z">
        <w:r w:rsidR="00BC5F77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0</w:t>
        </w:r>
      </w:ins>
      <w:ins w:id="5967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...')</w:t>
        </w:r>
      </w:ins>
    </w:p>
    <w:p w:rsidR="00AE73A3" w:rsidRPr="00AE73A3" w:rsidRDefault="00AE73A3" w:rsidP="00AE73A3">
      <w:pPr>
        <w:ind w:firstLineChars="200" w:firstLine="360"/>
        <w:rPr>
          <w:ins w:id="596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69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while True:</w:t>
        </w:r>
      </w:ins>
      <w:ins w:id="5970" w:author="lll" w:date="2022-07-19T23:24:00Z">
        <w:r w:rsidR="005E25E1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ab/>
        </w:r>
      </w:ins>
    </w:p>
    <w:p w:rsidR="00AE73A3" w:rsidRPr="00AE73A3" w:rsidRDefault="00AE73A3" w:rsidP="00AE73A3">
      <w:pPr>
        <w:ind w:firstLineChars="200" w:firstLine="360"/>
        <w:rPr>
          <w:ins w:id="597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7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conn, address = sock.accept()</w:t>
        </w:r>
      </w:ins>
      <w:ins w:id="5973" w:author="lll" w:date="2022-07-19T23:23:00Z">
        <w:r w:rsidR="005E25E1"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# </w:t>
        </w:r>
        <w:r w:rsidR="005E25E1"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接收到</w:t>
        </w:r>
        <w:r w:rsidR="005E25E1"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>socket</w:t>
        </w:r>
      </w:ins>
      <w:ins w:id="597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</w:p>
    <w:p w:rsidR="00AE73A3" w:rsidRPr="00AE73A3" w:rsidRDefault="00AE73A3" w:rsidP="00AE73A3">
      <w:pPr>
        <w:ind w:firstLineChars="200" w:firstLine="360"/>
        <w:rPr>
          <w:ins w:id="597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7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print('client connect...:')</w:t>
        </w:r>
      </w:ins>
    </w:p>
    <w:p w:rsidR="00AE73A3" w:rsidRPr="00AE73A3" w:rsidRDefault="00AE73A3" w:rsidP="00AE73A3">
      <w:pPr>
        <w:ind w:firstLineChars="200" w:firstLine="360"/>
        <w:rPr>
          <w:ins w:id="597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7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print(address)</w:t>
        </w:r>
      </w:ins>
    </w:p>
    <w:p w:rsidR="00AE73A3" w:rsidRPr="00AE73A3" w:rsidRDefault="00AE73A3" w:rsidP="00AE73A3">
      <w:pPr>
        <w:ind w:firstLineChars="200" w:firstLine="360"/>
        <w:rPr>
          <w:ins w:id="597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8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websocket_helper.server_handshake(conn)</w:t>
        </w:r>
      </w:ins>
    </w:p>
    <w:p w:rsidR="00AE73A3" w:rsidRPr="00AE73A3" w:rsidRDefault="00AE73A3" w:rsidP="00AE73A3">
      <w:pPr>
        <w:ind w:firstLineChars="200" w:firstLine="360"/>
        <w:rPr>
          <w:ins w:id="598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8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ws = websocket(conn)</w:t>
        </w:r>
      </w:ins>
    </w:p>
    <w:p w:rsidR="00AE73A3" w:rsidRPr="00AE73A3" w:rsidRDefault="00AE73A3" w:rsidP="00AE73A3">
      <w:pPr>
        <w:ind w:firstLineChars="200" w:firstLine="360"/>
        <w:rPr>
          <w:ins w:id="598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8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print('websocket connect succ')</w:t>
        </w:r>
      </w:ins>
    </w:p>
    <w:p w:rsidR="00AE73A3" w:rsidRPr="00AE73A3" w:rsidRDefault="00AE73A3" w:rsidP="00AE73A3">
      <w:pPr>
        <w:ind w:firstLineChars="200" w:firstLine="360"/>
        <w:rPr>
          <w:ins w:id="5985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86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while True:</w:t>
        </w:r>
      </w:ins>
    </w:p>
    <w:p w:rsidR="00AE73A3" w:rsidRPr="00AE73A3" w:rsidRDefault="00AE73A3" w:rsidP="00AE73A3">
      <w:pPr>
        <w:ind w:firstLineChars="200" w:firstLine="360"/>
        <w:rPr>
          <w:ins w:id="5987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88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text = ws.read()</w:t>
        </w:r>
      </w:ins>
    </w:p>
    <w:p w:rsidR="00AE73A3" w:rsidRPr="00AE73A3" w:rsidRDefault="00AE73A3" w:rsidP="00AE73A3">
      <w:pPr>
        <w:ind w:firstLineChars="200" w:firstLine="360"/>
        <w:rPr>
          <w:ins w:id="5989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90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if text =='':</w:t>
        </w:r>
      </w:ins>
    </w:p>
    <w:p w:rsidR="00AE73A3" w:rsidRPr="00AE73A3" w:rsidRDefault="00AE73A3" w:rsidP="00AE73A3">
      <w:pPr>
        <w:ind w:firstLineChars="200" w:firstLine="360"/>
        <w:rPr>
          <w:ins w:id="5991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92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    break</w:t>
        </w:r>
      </w:ins>
    </w:p>
    <w:p w:rsidR="000A52CA" w:rsidDel="00AE73A3" w:rsidRDefault="00AE73A3" w:rsidP="00AE73A3">
      <w:pPr>
        <w:widowControl/>
        <w:rPr>
          <w:del w:id="5993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5994" w:author="lll" w:date="2022-07-19T22:55:00Z">
        <w:r w:rsidRPr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    print(text)</w:t>
        </w:r>
      </w:ins>
      <w:del w:id="5995" w:author="lll" w:date="2022-07-19T22:55:00Z">
        <w:r w:rsidR="0000597C"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import network</w:delText>
        </w:r>
      </w:del>
    </w:p>
    <w:p w:rsidR="000A52CA" w:rsidDel="00AE73A3" w:rsidRDefault="0000597C">
      <w:pPr>
        <w:widowControl/>
        <w:rPr>
          <w:del w:id="599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99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import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usocket</w:delText>
        </w:r>
      </w:del>
    </w:p>
    <w:p w:rsidR="000A52CA" w:rsidDel="00AE73A3" w:rsidRDefault="0000597C">
      <w:pPr>
        <w:widowControl/>
        <w:rPr>
          <w:del w:id="599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599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from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utime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import sleep_ms</w:delText>
        </w:r>
      </w:del>
    </w:p>
    <w:p w:rsidR="000A52CA" w:rsidDel="00AE73A3" w:rsidRDefault="0000597C">
      <w:pPr>
        <w:widowControl/>
        <w:rPr>
          <w:del w:id="600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0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class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websocket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:  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定义类</w:delText>
        </w:r>
      </w:del>
    </w:p>
    <w:p w:rsidR="000A52CA" w:rsidDel="00AE73A3" w:rsidRDefault="0000597C">
      <w:pPr>
        <w:widowControl/>
        <w:rPr>
          <w:del w:id="600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0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def __init__(self, s):  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初始化</w:delText>
        </w:r>
      </w:del>
    </w:p>
    <w:p w:rsidR="000A52CA" w:rsidDel="00AE73A3" w:rsidRDefault="0000597C">
      <w:pPr>
        <w:widowControl/>
        <w:rPr>
          <w:del w:id="600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0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self.s = s </w:delText>
        </w:r>
      </w:del>
    </w:p>
    <w:p w:rsidR="000A52CA" w:rsidDel="00AE73A3" w:rsidRDefault="0000597C">
      <w:pPr>
        <w:widowControl/>
        <w:rPr>
          <w:del w:id="600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0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def write(self, data):  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写入</w:delText>
        </w:r>
      </w:del>
    </w:p>
    <w:p w:rsidR="000A52CA" w:rsidDel="00AE73A3" w:rsidRDefault="0000597C">
      <w:pPr>
        <w:widowControl/>
        <w:rPr>
          <w:del w:id="600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0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l = len(data)</w:delText>
        </w:r>
      </w:del>
    </w:p>
    <w:p w:rsidR="000A52CA" w:rsidDel="00AE73A3" w:rsidRDefault="0000597C">
      <w:pPr>
        <w:widowControl/>
        <w:rPr>
          <w:del w:id="601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1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if l &lt; 126:</w:delText>
        </w:r>
      </w:del>
    </w:p>
    <w:p w:rsidR="000A52CA" w:rsidDel="00AE73A3" w:rsidRDefault="0000597C">
      <w:pPr>
        <w:widowControl/>
        <w:rPr>
          <w:del w:id="601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1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struct.pack("&gt;BB", 0x82, l)</w:delText>
        </w:r>
      </w:del>
    </w:p>
    <w:p w:rsidR="000A52CA" w:rsidDel="00AE73A3" w:rsidRDefault="0000597C">
      <w:pPr>
        <w:widowControl/>
        <w:rPr>
          <w:del w:id="601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1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else:</w:delText>
        </w:r>
      </w:del>
    </w:p>
    <w:p w:rsidR="000A52CA" w:rsidDel="00AE73A3" w:rsidRDefault="0000597C">
      <w:pPr>
        <w:widowControl/>
        <w:rPr>
          <w:del w:id="601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1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struct.pack("&gt;BBH", 0x82, 126, l)</w:delText>
        </w:r>
      </w:del>
    </w:p>
    <w:p w:rsidR="000A52CA" w:rsidDel="00AE73A3" w:rsidRDefault="0000597C">
      <w:pPr>
        <w:widowControl/>
        <w:rPr>
          <w:del w:id="601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1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self.s.send(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02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2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self.s.send(data)</w:delText>
        </w:r>
      </w:del>
    </w:p>
    <w:p w:rsidR="000A52CA" w:rsidDel="00AE73A3" w:rsidRDefault="0000597C">
      <w:pPr>
        <w:widowControl/>
        <w:rPr>
          <w:del w:id="602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2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def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recvexactly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(self, sz):  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接收</w:delText>
        </w:r>
      </w:del>
    </w:p>
    <w:p w:rsidR="000A52CA" w:rsidDel="00AE73A3" w:rsidRDefault="0000597C">
      <w:pPr>
        <w:widowControl/>
        <w:rPr>
          <w:del w:id="602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2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res = b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""</w:delText>
        </w:r>
      </w:del>
    </w:p>
    <w:p w:rsidR="000A52CA" w:rsidDel="00AE73A3" w:rsidRDefault="0000597C">
      <w:pPr>
        <w:widowControl/>
        <w:rPr>
          <w:del w:id="602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2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while sz:</w:delText>
        </w:r>
      </w:del>
    </w:p>
    <w:p w:rsidR="000A52CA" w:rsidDel="00AE73A3" w:rsidRDefault="0000597C">
      <w:pPr>
        <w:widowControl/>
        <w:rPr>
          <w:del w:id="602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2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data = self.s.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recv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(sz)</w:delText>
        </w:r>
      </w:del>
    </w:p>
    <w:p w:rsidR="000A52CA" w:rsidDel="00AE73A3" w:rsidRDefault="0000597C">
      <w:pPr>
        <w:widowControl/>
        <w:rPr>
          <w:del w:id="603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3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not data:</w:delText>
        </w:r>
      </w:del>
    </w:p>
    <w:p w:rsidR="000A52CA" w:rsidDel="00AE73A3" w:rsidRDefault="0000597C">
      <w:pPr>
        <w:widowControl/>
        <w:rPr>
          <w:del w:id="603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3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break</w:delText>
        </w:r>
      </w:del>
    </w:p>
    <w:p w:rsidR="000A52CA" w:rsidDel="00AE73A3" w:rsidRDefault="0000597C">
      <w:pPr>
        <w:widowControl/>
        <w:rPr>
          <w:del w:id="603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3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res += data</w:delText>
        </w:r>
      </w:del>
    </w:p>
    <w:p w:rsidR="000A52CA" w:rsidDel="00AE73A3" w:rsidRDefault="0000597C">
      <w:pPr>
        <w:widowControl/>
        <w:rPr>
          <w:del w:id="603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3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sz -= len(data)</w:delText>
        </w:r>
      </w:del>
    </w:p>
    <w:p w:rsidR="000A52CA" w:rsidDel="00AE73A3" w:rsidRDefault="0000597C">
      <w:pPr>
        <w:widowControl/>
        <w:rPr>
          <w:del w:id="603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3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return res</w:delText>
        </w:r>
      </w:del>
    </w:p>
    <w:p w:rsidR="000A52CA" w:rsidDel="00AE73A3" w:rsidRDefault="0000597C">
      <w:pPr>
        <w:widowControl/>
        <w:rPr>
          <w:del w:id="604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4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def read(self):  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读取</w:delText>
        </w:r>
      </w:del>
    </w:p>
    <w:p w:rsidR="000A52CA" w:rsidDel="00AE73A3" w:rsidRDefault="0000597C">
      <w:pPr>
        <w:widowControl/>
        <w:rPr>
          <w:del w:id="604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4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while True:</w:delText>
        </w:r>
      </w:del>
    </w:p>
    <w:p w:rsidR="000A52CA" w:rsidDel="00AE73A3" w:rsidRDefault="0000597C">
      <w:pPr>
        <w:widowControl/>
        <w:rPr>
          <w:del w:id="604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4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self.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recvexactly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(2)</w:delText>
        </w:r>
      </w:del>
    </w:p>
    <w:p w:rsidR="000A52CA" w:rsidDel="00AE73A3" w:rsidRDefault="0000597C">
      <w:pPr>
        <w:widowControl/>
        <w:rPr>
          <w:del w:id="604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4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assert len(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 == 2</w:delText>
        </w:r>
      </w:del>
    </w:p>
    <w:p w:rsidR="000A52CA" w:rsidDel="00AE73A3" w:rsidRDefault="0000597C">
      <w:pPr>
        <w:widowControl/>
        <w:rPr>
          <w:del w:id="604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4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firstbyte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,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secondbyte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struct.unpack("&gt;BB",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05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5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mskenable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 True if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secondbyte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&amp; 0x80 else False</w:delText>
        </w:r>
      </w:del>
    </w:p>
    <w:p w:rsidR="000A52CA" w:rsidDel="00AE73A3" w:rsidRDefault="0000597C">
      <w:pPr>
        <w:widowControl/>
        <w:rPr>
          <w:del w:id="605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5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length =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secondbyte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&amp; 0x7f</w:delText>
        </w:r>
      </w:del>
    </w:p>
    <w:p w:rsidR="000A52CA" w:rsidDel="00AE73A3" w:rsidRDefault="0000597C">
      <w:pPr>
        <w:widowControl/>
        <w:rPr>
          <w:del w:id="605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5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DEBUG:</w:delText>
        </w:r>
      </w:del>
    </w:p>
    <w:p w:rsidR="000A52CA" w:rsidDel="00AE73A3" w:rsidRDefault="0000597C">
      <w:pPr>
        <w:widowControl/>
        <w:rPr>
          <w:del w:id="605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5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print('test length=%d' % length)</w:delText>
        </w:r>
      </w:del>
    </w:p>
    <w:p w:rsidR="000A52CA" w:rsidDel="00AE73A3" w:rsidRDefault="0000597C">
      <w:pPr>
        <w:widowControl/>
        <w:rPr>
          <w:del w:id="605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5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print('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mskenable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=' + str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mskenable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06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6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length == 126:</w:delText>
        </w:r>
      </w:del>
    </w:p>
    <w:p w:rsidR="000A52CA" w:rsidDel="00AE73A3" w:rsidRDefault="0000597C">
      <w:pPr>
        <w:widowControl/>
        <w:rPr>
          <w:del w:id="606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6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self.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recvexactly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(2)</w:delText>
        </w:r>
      </w:del>
    </w:p>
    <w:p w:rsidR="000A52CA" w:rsidDel="00AE73A3" w:rsidRDefault="0000597C">
      <w:pPr>
        <w:widowControl/>
        <w:rPr>
          <w:del w:id="606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6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assert len(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 == 2</w:delText>
        </w:r>
      </w:del>
    </w:p>
    <w:p w:rsidR="000A52CA" w:rsidDel="00AE73A3" w:rsidRDefault="0000597C">
      <w:pPr>
        <w:widowControl/>
        <w:rPr>
          <w:del w:id="606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6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(length,) = struct.unpack("&gt;H",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06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6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length == 127:</w:delText>
        </w:r>
      </w:del>
    </w:p>
    <w:p w:rsidR="000A52CA" w:rsidDel="00AE73A3" w:rsidRDefault="0000597C">
      <w:pPr>
        <w:widowControl/>
        <w:rPr>
          <w:del w:id="607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7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self.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recvexactly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(8)</w:delText>
        </w:r>
      </w:del>
    </w:p>
    <w:p w:rsidR="000A52CA" w:rsidDel="00AE73A3" w:rsidRDefault="0000597C">
      <w:pPr>
        <w:widowControl/>
        <w:rPr>
          <w:del w:id="607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7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assert len(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 == 8</w:delText>
        </w:r>
      </w:del>
    </w:p>
    <w:p w:rsidR="000A52CA" w:rsidDel="00AE73A3" w:rsidRDefault="0000597C">
      <w:pPr>
        <w:widowControl/>
        <w:rPr>
          <w:del w:id="607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7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(length,) = struct.unpack("&gt;Q",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07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7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DEBUG:</w:delText>
        </w:r>
      </w:del>
    </w:p>
    <w:p w:rsidR="000A52CA" w:rsidDel="00AE73A3" w:rsidRDefault="0000597C">
      <w:pPr>
        <w:widowControl/>
        <w:rPr>
          <w:del w:id="607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7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print('length=%d' % length)</w:delText>
        </w:r>
      </w:del>
    </w:p>
    <w:p w:rsidR="000A52CA" w:rsidDel="00AE73A3" w:rsidRDefault="0000597C">
      <w:pPr>
        <w:widowControl/>
        <w:rPr>
          <w:del w:id="608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8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opcode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firstbyte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&amp; 0x0f</w:delText>
        </w:r>
      </w:del>
    </w:p>
    <w:p w:rsidR="000A52CA" w:rsidDel="00AE73A3" w:rsidRDefault="0000597C">
      <w:pPr>
        <w:widowControl/>
        <w:rPr>
          <w:del w:id="608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8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opcode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== 8:</w:delText>
        </w:r>
      </w:del>
    </w:p>
    <w:p w:rsidR="000A52CA" w:rsidDel="00AE73A3" w:rsidRDefault="0000597C">
      <w:pPr>
        <w:widowControl/>
        <w:rPr>
          <w:del w:id="608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8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self.s.close()</w:delText>
        </w:r>
      </w:del>
    </w:p>
    <w:p w:rsidR="000A52CA" w:rsidDel="00AE73A3" w:rsidRDefault="0000597C">
      <w:pPr>
        <w:widowControl/>
        <w:rPr>
          <w:del w:id="608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8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return ''</w:delText>
        </w:r>
      </w:del>
    </w:p>
    <w:p w:rsidR="000A52CA" w:rsidDel="00AE73A3" w:rsidRDefault="0000597C">
      <w:pPr>
        <w:widowControl/>
        <w:rPr>
          <w:del w:id="608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8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fin = True if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firstbyte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&amp;0x80 else False</w:delText>
        </w:r>
      </w:del>
    </w:p>
    <w:p w:rsidR="000A52CA" w:rsidDel="00AE73A3" w:rsidRDefault="0000597C">
      <w:pPr>
        <w:widowControl/>
        <w:rPr>
          <w:del w:id="609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9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DEBUG:</w:delText>
        </w:r>
      </w:del>
    </w:p>
    <w:p w:rsidR="000A52CA" w:rsidDel="00AE73A3" w:rsidRDefault="0000597C">
      <w:pPr>
        <w:widowControl/>
        <w:rPr>
          <w:del w:id="609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9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print('fin='+str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fin)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09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9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print('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opcode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=%d'%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opcode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09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9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if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mskenable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:</w:delText>
        </w:r>
      </w:del>
    </w:p>
    <w:p w:rsidR="000A52CA" w:rsidDel="00AE73A3" w:rsidRDefault="0000597C">
      <w:pPr>
        <w:widowControl/>
        <w:rPr>
          <w:del w:id="609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09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self.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recvexactly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(4)</w:delText>
        </w:r>
      </w:del>
    </w:p>
    <w:p w:rsidR="000A52CA" w:rsidDel="00AE73A3" w:rsidRDefault="0000597C">
      <w:pPr>
        <w:widowControl/>
        <w:rPr>
          <w:del w:id="610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0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assert len(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 == 4</w:delText>
        </w:r>
      </w:del>
    </w:p>
    <w:p w:rsidR="000A52CA" w:rsidDel="00AE73A3" w:rsidRDefault="0000597C">
      <w:pPr>
        <w:widowControl/>
        <w:rPr>
          <w:del w:id="610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0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1,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2,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3,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4) = struct.unpack("&gt;BBBB",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hdr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10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0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[msk1,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2,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3,msk4]</w:delText>
        </w:r>
      </w:del>
    </w:p>
    <w:p w:rsidR="000A52CA" w:rsidDel="00AE73A3" w:rsidRDefault="0000597C">
      <w:pPr>
        <w:widowControl/>
        <w:rPr>
          <w:del w:id="610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0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#print('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'+str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10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0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#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debugmsg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("Got unexpected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websocket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record of type %x, skipping it" % fl)</w:delText>
        </w:r>
      </w:del>
    </w:p>
    <w:p w:rsidR="000A52CA" w:rsidDel="00AE73A3" w:rsidRDefault="0000597C">
      <w:pPr>
        <w:widowControl/>
        <w:rPr>
          <w:del w:id="611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1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data = []</w:delText>
        </w:r>
      </w:del>
    </w:p>
    <w:p w:rsidR="000A52CA" w:rsidDel="00AE73A3" w:rsidRDefault="0000597C">
      <w:pPr>
        <w:widowControl/>
        <w:rPr>
          <w:del w:id="611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1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while length:</w:delText>
        </w:r>
      </w:del>
    </w:p>
    <w:p w:rsidR="000A52CA" w:rsidDel="00AE73A3" w:rsidRDefault="0000597C">
      <w:pPr>
        <w:widowControl/>
        <w:rPr>
          <w:del w:id="611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1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skip = self.s.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recv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(length)</w:delText>
        </w:r>
      </w:del>
    </w:p>
    <w:p w:rsidR="000A52CA" w:rsidDel="00AE73A3" w:rsidRDefault="0000597C">
      <w:pPr>
        <w:widowControl/>
        <w:rPr>
          <w:del w:id="611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1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#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debugmsg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("Skip data: %s" % skip)</w:delText>
        </w:r>
      </w:del>
    </w:p>
    <w:p w:rsidR="000A52CA" w:rsidDel="00AE73A3" w:rsidRDefault="0000597C">
      <w:pPr>
        <w:widowControl/>
        <w:rPr>
          <w:del w:id="611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1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length -= len(skip)</w:delText>
        </w:r>
      </w:del>
    </w:p>
    <w:p w:rsidR="000A52CA" w:rsidDel="00AE73A3" w:rsidRDefault="0000597C">
      <w:pPr>
        <w:widowControl/>
        <w:rPr>
          <w:del w:id="612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2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data.extend(skip)</w:delText>
        </w:r>
      </w:del>
    </w:p>
    <w:p w:rsidR="000A52CA" w:rsidDel="00AE73A3" w:rsidRDefault="0000597C">
      <w:pPr>
        <w:widowControl/>
        <w:rPr>
          <w:del w:id="612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2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newdata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[]</w:delText>
        </w:r>
      </w:del>
    </w:p>
    <w:p w:rsidR="000A52CA" w:rsidDel="00AE73A3" w:rsidRDefault="0000597C">
      <w:pPr>
        <w:widowControl/>
        <w:rPr>
          <w:del w:id="612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2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#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解码数据</w:delText>
        </w:r>
      </w:del>
    </w:p>
    <w:p w:rsidR="000A52CA" w:rsidDel="00AE73A3" w:rsidRDefault="0000597C">
      <w:pPr>
        <w:widowControl/>
        <w:rPr>
          <w:del w:id="612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2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for i,item in enumerate(data):</w:delText>
        </w:r>
      </w:del>
    </w:p>
    <w:p w:rsidR="000A52CA" w:rsidDel="00AE73A3" w:rsidRDefault="0000597C">
      <w:pPr>
        <w:widowControl/>
        <w:rPr>
          <w:del w:id="612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2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j = i % 4</w:delText>
        </w:r>
      </w:del>
    </w:p>
    <w:p w:rsidR="000A52CA" w:rsidDel="00AE73A3" w:rsidRDefault="0000597C">
      <w:pPr>
        <w:widowControl/>
        <w:rPr>
          <w:del w:id="613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3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newdata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.append(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chr(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data[i] ^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msk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[j])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13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3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res = ''.join(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newdata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13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3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return res</w:delText>
        </w:r>
      </w:del>
    </w:p>
    <w:p w:rsidR="000A52CA" w:rsidDel="00AE73A3" w:rsidRDefault="0000597C">
      <w:pPr>
        <w:widowControl/>
        <w:rPr>
          <w:del w:id="613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3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print('my prog start.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..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AE73A3" w:rsidRDefault="0000597C">
      <w:pPr>
        <w:widowControl/>
        <w:rPr>
          <w:del w:id="613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39" w:author="lll" w:date="2022-07-19T22:55:00Z"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ssid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' '  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#WiFi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名称</w:delText>
        </w:r>
      </w:del>
    </w:p>
    <w:p w:rsidR="000A52CA" w:rsidDel="00AE73A3" w:rsidRDefault="0000597C">
      <w:pPr>
        <w:widowControl/>
        <w:rPr>
          <w:del w:id="614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4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password = ' '  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#WiFi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密码</w:delText>
        </w:r>
      </w:del>
    </w:p>
    <w:p w:rsidR="000A52CA" w:rsidDel="00AE73A3" w:rsidRDefault="0000597C">
      <w:pPr>
        <w:widowControl/>
        <w:rPr>
          <w:del w:id="614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4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host = ' '  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主机</w:delText>
        </w:r>
      </w:del>
    </w:p>
    <w:p w:rsidR="000A52CA" w:rsidDel="00AE73A3" w:rsidRDefault="0000597C">
      <w:pPr>
        <w:widowControl/>
        <w:rPr>
          <w:del w:id="614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4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port = 80  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#</w:delText>
        </w:r>
        <w:r w:rsidDel="00AE73A3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 w:val="18"/>
            <w:szCs w:val="18"/>
          </w:rPr>
          <w:delText>端口</w:delText>
        </w:r>
      </w:del>
    </w:p>
    <w:p w:rsidR="000A52CA" w:rsidDel="00AE73A3" w:rsidRDefault="0000597C">
      <w:pPr>
        <w:widowControl/>
        <w:rPr>
          <w:del w:id="614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47" w:author="lll" w:date="2022-07-19T22:55:00Z"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addr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(host, port)</w:delText>
        </w:r>
      </w:del>
    </w:p>
    <w:p w:rsidR="000A52CA" w:rsidDel="00AE73A3" w:rsidRDefault="0000597C">
      <w:pPr>
        <w:widowControl/>
        <w:rPr>
          <w:del w:id="614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49" w:author="lll" w:date="2022-07-19T22:55:00Z"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wlan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= network.WLAN(network.STA_IF) 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ab/>
          <w:delText>#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创建站点接口</w:delText>
        </w:r>
      </w:del>
    </w:p>
    <w:p w:rsidR="000A52CA" w:rsidDel="00AE73A3" w:rsidRDefault="0000597C">
      <w:pPr>
        <w:widowControl/>
        <w:rPr>
          <w:del w:id="615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51" w:author="lll" w:date="2022-07-19T22:55:00Z"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wlan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.active(True)       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ab/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ab/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ab/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ab/>
          <w:delText>#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激活接口</w:delText>
        </w:r>
      </w:del>
    </w:p>
    <w:p w:rsidR="000A52CA" w:rsidDel="00AE73A3" w:rsidRDefault="0000597C">
      <w:pPr>
        <w:widowControl/>
        <w:rPr>
          <w:del w:id="615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53" w:author="lll" w:date="2022-07-19T22:55:00Z"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wlan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.connect(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ssid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, password)             #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连接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WiFi</w:delText>
        </w:r>
      </w:del>
    </w:p>
    <w:p w:rsidR="000A52CA" w:rsidDel="00AE73A3" w:rsidRDefault="0000597C">
      <w:pPr>
        <w:widowControl/>
        <w:rPr>
          <w:del w:id="615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5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while not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wlan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isconnected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():</w:delText>
        </w:r>
      </w:del>
    </w:p>
    <w:p w:rsidR="000A52CA" w:rsidDel="00AE73A3" w:rsidRDefault="0000597C">
      <w:pPr>
        <w:widowControl/>
        <w:rPr>
          <w:del w:id="615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5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print('.')</w:delText>
        </w:r>
      </w:del>
    </w:p>
    <w:p w:rsidR="000A52CA" w:rsidDel="00AE73A3" w:rsidRDefault="0000597C">
      <w:pPr>
        <w:widowControl/>
        <w:rPr>
          <w:del w:id="615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5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sleep_ms(500)</w:delText>
        </w:r>
      </w:del>
    </w:p>
    <w:p w:rsidR="000A52CA" w:rsidDel="00AE73A3" w:rsidRDefault="0000597C">
      <w:pPr>
        <w:widowControl/>
        <w:rPr>
          <w:del w:id="616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6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print('WiFi connected')</w:delText>
        </w:r>
      </w:del>
    </w:p>
    <w:p w:rsidR="000A52CA" w:rsidDel="00AE73A3" w:rsidRDefault="0000597C">
      <w:pPr>
        <w:widowControl/>
        <w:rPr>
          <w:del w:id="616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6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DEBUG = True</w:delText>
        </w:r>
      </w:del>
    </w:p>
    <w:p w:rsidR="000A52CA" w:rsidDel="00AE73A3" w:rsidRDefault="0000597C">
      <w:pPr>
        <w:widowControl/>
        <w:rPr>
          <w:del w:id="616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6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sock =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usocket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.socket()</w:delText>
        </w:r>
      </w:del>
    </w:p>
    <w:p w:rsidR="000A52CA" w:rsidDel="00AE73A3" w:rsidRDefault="0000597C">
      <w:pPr>
        <w:widowControl/>
        <w:rPr>
          <w:del w:id="616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6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sock.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setsockopt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usocket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.SOL_SOCKET,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usocket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.SO_REUSEADDR, 1)</w:delText>
        </w:r>
      </w:del>
    </w:p>
    <w:p w:rsidR="000A52CA" w:rsidDel="00AE73A3" w:rsidRDefault="0000597C">
      <w:pPr>
        <w:widowControl/>
        <w:rPr>
          <w:del w:id="616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6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sock.bind(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addr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17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7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sock.listen(5)</w:delText>
        </w:r>
      </w:del>
    </w:p>
    <w:p w:rsidR="000A52CA" w:rsidDel="00AE73A3" w:rsidRDefault="0000597C">
      <w:pPr>
        <w:widowControl/>
        <w:rPr>
          <w:del w:id="617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7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print('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websokcet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listen at ' + str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(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port) + '.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..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'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)</w:delText>
        </w:r>
      </w:del>
    </w:p>
    <w:p w:rsidR="000A52CA" w:rsidDel="00AE73A3" w:rsidRDefault="0000597C">
      <w:pPr>
        <w:widowControl/>
        <w:rPr>
          <w:del w:id="617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7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while True:</w:delText>
        </w:r>
      </w:del>
    </w:p>
    <w:p w:rsidR="000A52CA" w:rsidDel="00AE73A3" w:rsidRDefault="0000597C">
      <w:pPr>
        <w:widowControl/>
        <w:rPr>
          <w:del w:id="617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7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#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这里阻塞接收客户端</w:delText>
        </w:r>
      </w:del>
    </w:p>
    <w:p w:rsidR="000A52CA" w:rsidDel="00AE73A3" w:rsidRDefault="0000597C">
      <w:pPr>
        <w:widowControl/>
        <w:rPr>
          <w:del w:id="617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7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conn, address = sock.accept()</w:delText>
        </w:r>
      </w:del>
    </w:p>
    <w:p w:rsidR="000A52CA" w:rsidDel="00AE73A3" w:rsidRDefault="0000597C">
      <w:pPr>
        <w:widowControl/>
        <w:rPr>
          <w:del w:id="618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8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#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接收到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socket</w:delText>
        </w:r>
      </w:del>
    </w:p>
    <w:p w:rsidR="000A52CA" w:rsidDel="00AE73A3" w:rsidRDefault="0000597C">
      <w:pPr>
        <w:widowControl/>
        <w:rPr>
          <w:del w:id="618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8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print('client connect.</w:delText>
        </w:r>
        <w:r w:rsidDel="00AE73A3">
          <w:rPr>
            <w:rFonts w:ascii="HelveticaNeue-Light-Identity-H" w:eastAsia="宋体" w:hAnsi="HelveticaNeue-Light-Identity-H" w:cs="宋体"/>
            <w:color w:val="FF00FF"/>
            <w:kern w:val="0"/>
            <w:sz w:val="18"/>
            <w:szCs w:val="18"/>
          </w:rPr>
          <w:delText>..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:')</w:delText>
        </w:r>
      </w:del>
    </w:p>
    <w:p w:rsidR="000A52CA" w:rsidDel="00AE73A3" w:rsidRDefault="0000597C">
      <w:pPr>
        <w:widowControl/>
        <w:rPr>
          <w:del w:id="618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8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sleep_ms(10)</w:delText>
        </w:r>
      </w:del>
    </w:p>
    <w:p w:rsidR="000A52CA" w:rsidDel="00AE73A3" w:rsidRDefault="0000597C">
      <w:pPr>
        <w:widowControl/>
        <w:rPr>
          <w:del w:id="618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8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print(address)</w:delText>
        </w:r>
      </w:del>
    </w:p>
    <w:p w:rsidR="000A52CA" w:rsidDel="00AE73A3" w:rsidRDefault="0000597C">
      <w:pPr>
        <w:widowControl/>
        <w:rPr>
          <w:del w:id="618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8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sleep_ms(10)</w:delText>
        </w:r>
      </w:del>
    </w:p>
    <w:p w:rsidR="000A52CA" w:rsidDel="00AE73A3" w:rsidRDefault="0000597C">
      <w:pPr>
        <w:widowControl/>
        <w:rPr>
          <w:del w:id="619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9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websocket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_helper.server_handshake(conn)</w:delText>
        </w:r>
      </w:del>
    </w:p>
    <w:p w:rsidR="000A52CA" w:rsidDel="00AE73A3" w:rsidRDefault="0000597C">
      <w:pPr>
        <w:widowControl/>
        <w:rPr>
          <w:del w:id="619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9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ws =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websocket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(conn)</w:delText>
        </w:r>
      </w:del>
    </w:p>
    <w:p w:rsidR="000A52CA" w:rsidDel="00AE73A3" w:rsidRDefault="0000597C">
      <w:pPr>
        <w:widowControl/>
        <w:rPr>
          <w:del w:id="619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9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print('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websocket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connect </w:delText>
        </w:r>
        <w:r w:rsidDel="00AE73A3">
          <w:rPr>
            <w:rFonts w:ascii="HelveticaNeue-Light-Identity-H" w:eastAsia="宋体" w:hAnsi="HelveticaNeue-Light-Identity-H" w:cs="宋体"/>
            <w:color w:val="FF0000"/>
            <w:kern w:val="0"/>
            <w:sz w:val="18"/>
            <w:szCs w:val="18"/>
          </w:rPr>
          <w:delText>succ</w:delText>
        </w:r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>')</w:delText>
        </w:r>
      </w:del>
    </w:p>
    <w:p w:rsidR="000A52CA" w:rsidDel="00AE73A3" w:rsidRDefault="0000597C">
      <w:pPr>
        <w:widowControl/>
        <w:rPr>
          <w:del w:id="619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9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sleep_ms(10)</w:delText>
        </w:r>
      </w:del>
    </w:p>
    <w:p w:rsidR="000A52CA" w:rsidDel="00AE73A3" w:rsidRDefault="0000597C">
      <w:pPr>
        <w:widowControl/>
        <w:rPr>
          <w:del w:id="619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19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# conn.send('hello friend')</w:delText>
        </w:r>
      </w:del>
    </w:p>
    <w:p w:rsidR="000A52CA" w:rsidDel="00AE73A3" w:rsidRDefault="0000597C">
      <w:pPr>
        <w:widowControl/>
        <w:rPr>
          <w:del w:id="620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20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sleep_ms(100)</w:delText>
        </w:r>
      </w:del>
    </w:p>
    <w:p w:rsidR="000A52CA" w:rsidDel="00AE73A3" w:rsidRDefault="0000597C">
      <w:pPr>
        <w:widowControl/>
        <w:rPr>
          <w:del w:id="620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20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while True:</w:delText>
        </w:r>
      </w:del>
    </w:p>
    <w:p w:rsidR="000A52CA" w:rsidDel="00AE73A3" w:rsidRDefault="0000597C">
      <w:pPr>
        <w:widowControl/>
        <w:rPr>
          <w:del w:id="6204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205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text = ws.read()</w:delText>
        </w:r>
      </w:del>
    </w:p>
    <w:p w:rsidR="000A52CA" w:rsidDel="00AE73A3" w:rsidRDefault="0000597C">
      <w:pPr>
        <w:widowControl/>
        <w:rPr>
          <w:del w:id="6206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207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sleep_ms(100)</w:delText>
        </w:r>
      </w:del>
    </w:p>
    <w:p w:rsidR="000A52CA" w:rsidDel="00AE73A3" w:rsidRDefault="0000597C">
      <w:pPr>
        <w:widowControl/>
        <w:rPr>
          <w:del w:id="6208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209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if text =='':</w:delText>
        </w:r>
      </w:del>
    </w:p>
    <w:p w:rsidR="000A52CA" w:rsidDel="00AE73A3" w:rsidRDefault="0000597C">
      <w:pPr>
        <w:widowControl/>
        <w:rPr>
          <w:del w:id="6210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211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    break</w:delText>
        </w:r>
      </w:del>
    </w:p>
    <w:p w:rsidR="000A52CA" w:rsidDel="00AE73A3" w:rsidRDefault="0000597C">
      <w:pPr>
        <w:widowControl/>
        <w:rPr>
          <w:del w:id="6212" w:author="lll" w:date="2022-07-19T22:55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213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print(text)</w:delText>
        </w:r>
      </w:del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214" w:author="lll" w:date="2022-07-19T22:55:00Z">
        <w:r w:rsidDel="00AE73A3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sleep_ms(100)</w:delText>
        </w:r>
      </w:del>
    </w:p>
    <w:p w:rsidR="000A52CA" w:rsidRDefault="000A52CA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6215" w:name="_Toc84581259"/>
      <w:bookmarkStart w:id="6216" w:name="_Toc84102835"/>
      <w:bookmarkStart w:id="6217" w:name="_Toc116980580"/>
      <w:r>
        <w:rPr>
          <w:rFonts w:ascii="黑体" w:eastAsia="黑体" w:hAnsi="黑体"/>
          <w:b w:val="0"/>
          <w:color w:val="000000" w:themeColor="text1"/>
          <w:sz w:val="28"/>
        </w:rPr>
        <w:t xml:space="preserve">7.3.2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MQTT程序示例</w:t>
      </w:r>
      <w:bookmarkEnd w:id="6215"/>
      <w:bookmarkEnd w:id="6216"/>
      <w:bookmarkEnd w:id="6217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本示例将开发框架的例子进行修改，官方的源码路径为：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 xml:space="preserve">esp-idf\examples\protocols\ 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\</w:t>
      </w:r>
      <w:r>
        <w:rPr>
          <w:rFonts w:ascii="HelveticaNeue-Light-Identity-H" w:eastAsia="宋体" w:hAnsi="HelveticaNeue-Light-Identity-H" w:cs="宋体"/>
          <w:color w:val="FF00FF"/>
          <w:kern w:val="0"/>
          <w:szCs w:val="20"/>
        </w:rPr>
        <w:t>tcp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。打开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，在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sdkconfig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文件中更新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的用户名和密码并保存，找到如下语句：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CONFIG_BROKER_URL="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://test.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mosquitto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.org"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CONFIG_EXAMPLE_WIFI_SSID="</w:t>
      </w:r>
      <w:r>
        <w:rPr>
          <w:rFonts w:ascii="HelveticaNeue-Light-Identity-H" w:eastAsia="宋体" w:hAnsi="HelveticaNeue-Light-Identity-H" w:cs="宋体"/>
          <w:color w:val="FF0000"/>
          <w:kern w:val="0"/>
          <w:szCs w:val="20"/>
        </w:rPr>
        <w:t>myssid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"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更换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名字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CONFIG_EXAMPLE_WIFI_PASSWORD="mypassword"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更换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WiFi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密码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del w:id="6218" w:author="Admin" w:date="2022-01-27T22:59:00Z">
        <w:r w:rsidDel="00DA31F0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delText>程序源</w:delText>
        </w:r>
      </w:del>
      <w:ins w:id="6219" w:author="Admin" w:date="2022-01-27T22:59:00Z">
        <w:r w:rsidR="00DA31F0">
          <w:rPr>
            <w:rFonts w:ascii="HelveticaNeue-Light-Identity-H" w:eastAsia="宋体" w:hAnsi="HelveticaNeue-Light-Identity-H" w:cs="宋体" w:hint="eastAsia"/>
            <w:color w:val="000000" w:themeColor="text1"/>
            <w:kern w:val="0"/>
            <w:szCs w:val="20"/>
          </w:rPr>
          <w:t>代</w:t>
        </w:r>
      </w:ins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码如下：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stddef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"esp_wifi.h"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"esp_event.h"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"protocol_examples_common.h"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semphr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/queue.h"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lwip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/sockets.h"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lwip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/dns.h"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lwip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netdb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//#define CONFIG_BROKER_URL_FROM_STDIN 1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如果定义，运行时输入链接地址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const char *TAG = "MQTT_EXAMPLE";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static esp_err_t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_event_handler_cb(esp_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_event_handle_t event)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事件句柄回调程序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_client_handle_t client = event-&gt;client;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msg_id;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 your_context_t *context = event-&gt;context;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switch (event-&gt;event_id)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根据事件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，执行相关分支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case MQTT_EVENT_CONNECTED: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"MQTT_EVENT_CONNECTED");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msg_id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_client_publish(client, "/topic/qos1", "data_3", 0, 1, 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"sent publish successful, msg_id=%d", msg_id);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msg_id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_client_subscribe(client, "/topic/qos0", 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"sent subscribe successful, msg_id=%d", msg_id);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msg_id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_client_subscribe(client, "/topic/qos1", 1);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"sent subscribe successful, msg_id=%d", msg_id);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msg_id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_client_unsubscribe(client, "/topic/qos1");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"sent unsubscribe successful, msg_id=%d", msg_id);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case MQTT_EVENT_DISCONNECTED: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"MQTT_EVENT_DISCONNECTED");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case MQTT_EVENT_SUBSCRIBED: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"MQTT_EVENT_SUBSCRIBED, msg_id=%d", event-&gt;msg_id);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msg_id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_client_publish(client, "/topic/qos0", "data", 0, 0, 0);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"sent publish successful, msg_id=%d", msg_id);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case MQTT_EVENT_UNSUBSCRIBED: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"MQTT_EVENT_UNSUBSCRIBED, msg_id=%d", event-&gt;msg_id);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case MQTT_EVENT_PUBLISHED: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"MQTT_EVENT_PUBLISHED, msg_id=%d", event-&gt;msg_id);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case MQTT_EVENT_DATA: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"MQTT_EVENT_DATA");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printf("TOPIC=%.*s\r\n", event-&gt;topic_len, event-&gt;topic);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printf("DATA=%.*s\r\n", event-&gt;data_len, event-&gt;data);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case MQTT_EVENT_ERROR: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"MQTT_EVENT_ERROR");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default: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ESP_LOGI(TAG, "Other event id:%d", event-&gt;event_id);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return ESP_OK;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lastRenderedPageBreak/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_event_handler(void *handler_args, esp_event_base_t base, int32_t event_id, void *event_data)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事件句柄处理程序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ESP_LOGD(TAG, "Event dispatched from event loop base=%s, event_id=%d", base, event_id);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_event_handler_cb(event_data);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_app_start(void)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应用开启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_client_config_t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.uri = CONFIG_BROKER_URL,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使用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sdkconfig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设置的链接地址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#if CONFIG_BROKER_URL_FROM_STDIN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如果定义了键盘输入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char line[128];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(strcmp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.uri, "FROM_STDIN") == 0)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int count = 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printf("Please enter url of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broker\n");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while (count &lt; 128)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int c = fgetc(stdin);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(c == '\n')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line[count] = '\0';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 else if (c &gt; 0 &amp;&amp; c &lt; 127)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line[count] = c;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++count;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.uri = line;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printf("Broker url: %s\n", line);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else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ESP_LOGE(TAG, "Configuration mismatch: wrong broker url");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abort();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/* CONFIG_BROKER_URL_FROM_STDIN 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_client_handle_t client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_client_init(&amp;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定义客户端并注册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_client_register_event(client, ESP_EVENT_ANY_ID,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_event_handler, client);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_client_start(client);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开启客户端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主程序入口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"[APP] Startup.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信息日志输出设置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"[APP] Free memory: %d bytes", esp_get_free_heap_size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ESP_LOGI(TAG, "[APP] IDF version: %s", esp_get_idf_version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esp_log_level_set("*", ESP_LOG_INFO);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esp_log_level_set("MQTT_CLIENT", ESP_LOG_VERBOSE);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esp_log_level_set("MQTT_EXAMPLE", ESP_LOG_VERBOSE);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esp_log_level_set("TRANSPORT_TCP", ESP_LOG_VERBOSE);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esp_log_level_set("TRANSPORT_SSL", ESP_LOG_VERBOSE);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esp_log_level_set("TRANSPORT", ESP_LOG_VERBOSE);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esp_log_level_set("OUTBOX", ESP_LOG_VERBOSE);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初始化闪存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netif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初始化网络接口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ESP_ERROR_CHECK(esp_event_loop_create_default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创建默认循环任务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ESP_ERROR_CHECK(example_connect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连接网络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mqtt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_app_start();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开启应用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 xml:space="preserve">2. </w:t>
      </w:r>
      <w:r>
        <w:rPr>
          <w:rFonts w:ascii="Times New Roman" w:eastAsia="宋体" w:hAnsi="Times New Roman" w:cs="Times New Roman" w:hint="eastAsia"/>
          <w:color w:val="FF0000"/>
        </w:rPr>
        <w:t>Arduino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066D0F" w:rsidRPr="00066D0F" w:rsidRDefault="00066D0F" w:rsidP="00066D0F">
      <w:pPr>
        <w:ind w:firstLineChars="200" w:firstLine="360"/>
        <w:rPr>
          <w:ins w:id="622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2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#include&lt;WiFi.h&gt;</w:t>
        </w:r>
      </w:ins>
    </w:p>
    <w:p w:rsidR="00066D0F" w:rsidRPr="00066D0F" w:rsidRDefault="00066D0F" w:rsidP="00066D0F">
      <w:pPr>
        <w:ind w:firstLineChars="200" w:firstLine="360"/>
        <w:rPr>
          <w:ins w:id="6222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2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#include&lt;PubSubClient.h&gt;</w:t>
        </w:r>
        <w:r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//</w:t>
        </w:r>
        <w:r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在管理库中下载</w:t>
        </w:r>
      </w:ins>
    </w:p>
    <w:p w:rsidR="00066D0F" w:rsidRPr="00066D0F" w:rsidRDefault="00066D0F" w:rsidP="00066D0F">
      <w:pPr>
        <w:ind w:firstLineChars="200" w:firstLine="360"/>
        <w:rPr>
          <w:ins w:id="622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2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const char*ssid ="";               //ESP32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连接的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Wi</w:t>
        </w:r>
      </w:ins>
      <w:ins w:id="6226" w:author="Admin" w:date="2022-10-18T17:46:00Z">
        <w:r w:rsidR="00F71B12"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-</w:t>
        </w:r>
      </w:ins>
      <w:ins w:id="622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Fi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账号</w:t>
        </w:r>
      </w:ins>
    </w:p>
    <w:p w:rsidR="00066D0F" w:rsidRPr="00066D0F" w:rsidRDefault="00066D0F" w:rsidP="00066D0F">
      <w:pPr>
        <w:ind w:firstLineChars="200" w:firstLine="360"/>
        <w:rPr>
          <w:ins w:id="622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2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const char*password = "";        //Wi</w:t>
        </w:r>
      </w:ins>
      <w:ins w:id="6230" w:author="Admin" w:date="2022-10-18T17:46:00Z">
        <w:r w:rsidR="00F71B12"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-</w:t>
        </w:r>
      </w:ins>
      <w:ins w:id="623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Fi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密码</w:t>
        </w:r>
      </w:ins>
    </w:p>
    <w:p w:rsidR="00066D0F" w:rsidRPr="00066D0F" w:rsidRDefault="00066D0F" w:rsidP="00066D0F">
      <w:pPr>
        <w:ind w:firstLineChars="200" w:firstLine="360"/>
        <w:rPr>
          <w:ins w:id="6232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3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const char*mqttServer = "";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要连接到的服务器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IP</w:t>
        </w:r>
      </w:ins>
    </w:p>
    <w:p w:rsidR="00066D0F" w:rsidRPr="00066D0F" w:rsidRDefault="00066D0F" w:rsidP="00066D0F">
      <w:pPr>
        <w:ind w:firstLineChars="200" w:firstLine="360"/>
        <w:rPr>
          <w:ins w:id="623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3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const int mqttPort =1883;      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要连接到的服务器端口号</w:t>
        </w:r>
      </w:ins>
    </w:p>
    <w:p w:rsidR="00066D0F" w:rsidRPr="00066D0F" w:rsidRDefault="00066D0F" w:rsidP="00066D0F">
      <w:pPr>
        <w:ind w:firstLineChars="200" w:firstLine="360"/>
        <w:rPr>
          <w:ins w:id="623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3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const char*mqttUser = "admin";            //MQTT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服务器账号</w:t>
        </w:r>
      </w:ins>
    </w:p>
    <w:p w:rsidR="00066D0F" w:rsidRPr="00066D0F" w:rsidRDefault="00066D0F" w:rsidP="00066D0F">
      <w:pPr>
        <w:ind w:firstLineChars="200" w:firstLine="360"/>
        <w:rPr>
          <w:ins w:id="623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3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const char*mqttPassword = "public";       //MQTT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服务器密码</w:t>
        </w:r>
      </w:ins>
    </w:p>
    <w:p w:rsidR="00066D0F" w:rsidRPr="00066D0F" w:rsidRDefault="00066D0F" w:rsidP="00066D0F">
      <w:pPr>
        <w:ind w:firstLineChars="200" w:firstLine="360"/>
        <w:rPr>
          <w:ins w:id="624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4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</w:t>
        </w:r>
      </w:ins>
    </w:p>
    <w:p w:rsidR="00066D0F" w:rsidRPr="00066D0F" w:rsidRDefault="00066D0F" w:rsidP="00066D0F">
      <w:pPr>
        <w:ind w:firstLineChars="200" w:firstLine="360"/>
        <w:rPr>
          <w:ins w:id="6242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4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WiFiClient espClient;                     //</w:t>
        </w:r>
        <w:del w:id="6244" w:author="Admin" w:date="2022-10-18T17:46:00Z">
          <w:r w:rsidRPr="00066D0F" w:rsidDel="00F71B12">
            <w:rPr>
              <w:rFonts w:ascii="Times New Roman" w:eastAsia="宋体" w:hAnsi="Times New Roman" w:cs="Times New Roman"/>
              <w:color w:val="000000" w:themeColor="text1"/>
              <w:sz w:val="18"/>
              <w:szCs w:val="18"/>
            </w:rPr>
            <w:delText xml:space="preserve"> </w:delText>
          </w:r>
        </w:del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定义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wifiClient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实例</w:t>
        </w:r>
      </w:ins>
    </w:p>
    <w:p w:rsidR="00066D0F" w:rsidRPr="00066D0F" w:rsidRDefault="00066D0F" w:rsidP="00066D0F">
      <w:pPr>
        <w:ind w:firstLineChars="200" w:firstLine="360"/>
        <w:rPr>
          <w:ins w:id="624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46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PubSubClient client(espClient);          //</w:t>
        </w:r>
        <w:del w:id="6247" w:author="Admin" w:date="2022-10-18T17:46:00Z">
          <w:r w:rsidRPr="00066D0F" w:rsidDel="00F71B12">
            <w:rPr>
              <w:rFonts w:ascii="Times New Roman" w:eastAsia="宋体" w:hAnsi="Times New Roman" w:cs="Times New Roman"/>
              <w:color w:val="000000" w:themeColor="text1"/>
              <w:sz w:val="18"/>
              <w:szCs w:val="18"/>
            </w:rPr>
            <w:delText xml:space="preserve"> </w:delText>
          </w:r>
        </w:del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定义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PubSubClient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的实例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</w:t>
        </w:r>
      </w:ins>
    </w:p>
    <w:p w:rsidR="00066D0F" w:rsidRPr="00066D0F" w:rsidRDefault="00066D0F" w:rsidP="00066D0F">
      <w:pPr>
        <w:ind w:firstLineChars="200" w:firstLine="360"/>
        <w:rPr>
          <w:ins w:id="624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4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void callback(char*topic, byte* payload, unsigned int length) </w:t>
        </w:r>
      </w:ins>
    </w:p>
    <w:p w:rsidR="00066D0F" w:rsidRPr="00066D0F" w:rsidRDefault="00066D0F" w:rsidP="00066D0F">
      <w:pPr>
        <w:ind w:firstLineChars="200" w:firstLine="360"/>
        <w:rPr>
          <w:ins w:id="625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5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{</w:t>
        </w:r>
      </w:ins>
    </w:p>
    <w:p w:rsidR="00066D0F" w:rsidRPr="00066D0F" w:rsidRDefault="00066D0F" w:rsidP="00066D0F">
      <w:pPr>
        <w:ind w:firstLineChars="200" w:firstLine="360"/>
        <w:rPr>
          <w:ins w:id="6252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5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Serial.print("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来自订阅的主题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:");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串口打印：来自订阅的主题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:</w:t>
        </w:r>
      </w:ins>
    </w:p>
    <w:p w:rsidR="00066D0F" w:rsidRPr="00066D0F" w:rsidRDefault="00066D0F" w:rsidP="00066D0F">
      <w:pPr>
        <w:ind w:firstLineChars="200" w:firstLine="360"/>
        <w:rPr>
          <w:ins w:id="625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5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Serial.println(topic);     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串口打印订阅的主题</w:t>
        </w:r>
      </w:ins>
    </w:p>
    <w:p w:rsidR="00066D0F" w:rsidRPr="00066D0F" w:rsidRDefault="00066D0F" w:rsidP="00066D0F">
      <w:pPr>
        <w:ind w:firstLineChars="200" w:firstLine="360"/>
        <w:rPr>
          <w:ins w:id="625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5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Serial.print("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信息：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");   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串口打印：信息：</w:t>
        </w:r>
      </w:ins>
    </w:p>
    <w:p w:rsidR="00066D0F" w:rsidRPr="00066D0F" w:rsidRDefault="00066D0F" w:rsidP="00066D0F">
      <w:pPr>
        <w:ind w:firstLineChars="200" w:firstLine="360"/>
        <w:rPr>
          <w:ins w:id="625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5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for (int i = 0; i&lt; length; i++)       </w:t>
        </w:r>
      </w:ins>
      <w:ins w:id="6260" w:author="Admin" w:date="2022-10-18T17:46:00Z">
        <w:r w:rsidR="00F71B12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</w:t>
        </w:r>
      </w:ins>
      <w:ins w:id="626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使用循环打印接收到的信息</w:t>
        </w:r>
      </w:ins>
    </w:p>
    <w:p w:rsidR="00066D0F" w:rsidRPr="00066D0F" w:rsidRDefault="00066D0F" w:rsidP="00066D0F">
      <w:pPr>
        <w:ind w:firstLineChars="200" w:firstLine="360"/>
        <w:rPr>
          <w:ins w:id="6262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6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{</w:t>
        </w:r>
      </w:ins>
    </w:p>
    <w:p w:rsidR="00066D0F" w:rsidRPr="00066D0F" w:rsidRDefault="00066D0F" w:rsidP="00066D0F">
      <w:pPr>
        <w:ind w:firstLineChars="200" w:firstLine="360"/>
        <w:rPr>
          <w:ins w:id="626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6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Serial.print((char)payload[i]);</w:t>
        </w:r>
      </w:ins>
    </w:p>
    <w:p w:rsidR="00066D0F" w:rsidRPr="00066D0F" w:rsidRDefault="00066D0F" w:rsidP="00066D0F">
      <w:pPr>
        <w:ind w:firstLineChars="200" w:firstLine="360"/>
        <w:rPr>
          <w:ins w:id="626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6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}</w:t>
        </w:r>
      </w:ins>
    </w:p>
    <w:p w:rsidR="00066D0F" w:rsidRPr="00066D0F" w:rsidRDefault="00066D0F" w:rsidP="00066D0F">
      <w:pPr>
        <w:ind w:firstLineChars="200" w:firstLine="360"/>
        <w:rPr>
          <w:ins w:id="626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6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Serial.println();</w:t>
        </w:r>
      </w:ins>
    </w:p>
    <w:p w:rsidR="00066D0F" w:rsidRPr="00066D0F" w:rsidRDefault="00066D0F" w:rsidP="00066D0F">
      <w:pPr>
        <w:ind w:firstLineChars="200" w:firstLine="360"/>
        <w:rPr>
          <w:ins w:id="627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7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Serial.println("-----------------------");</w:t>
        </w:r>
      </w:ins>
    </w:p>
    <w:p w:rsidR="00066D0F" w:rsidRPr="00066D0F" w:rsidRDefault="00066D0F" w:rsidP="00066D0F">
      <w:pPr>
        <w:ind w:firstLineChars="200" w:firstLine="360"/>
        <w:rPr>
          <w:ins w:id="6272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7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}</w:t>
        </w:r>
      </w:ins>
    </w:p>
    <w:p w:rsidR="00066D0F" w:rsidRPr="00066D0F" w:rsidRDefault="00066D0F" w:rsidP="00066D0F">
      <w:pPr>
        <w:ind w:firstLineChars="200" w:firstLine="360"/>
        <w:rPr>
          <w:ins w:id="627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7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void setup() </w:t>
        </w:r>
      </w:ins>
    </w:p>
    <w:p w:rsidR="00066D0F" w:rsidRPr="00066D0F" w:rsidRDefault="00066D0F" w:rsidP="00066D0F">
      <w:pPr>
        <w:ind w:firstLineChars="200" w:firstLine="360"/>
        <w:rPr>
          <w:ins w:id="627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7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{</w:t>
        </w:r>
      </w:ins>
    </w:p>
    <w:p w:rsidR="00066D0F" w:rsidRPr="00066D0F" w:rsidRDefault="00066D0F" w:rsidP="00066D0F">
      <w:pPr>
        <w:ind w:firstLineChars="200" w:firstLine="360"/>
        <w:rPr>
          <w:ins w:id="627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7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Serial.begin(115200);        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串口函数，波特率设置</w:t>
        </w:r>
      </w:ins>
    </w:p>
    <w:p w:rsidR="00066D0F" w:rsidRPr="00066D0F" w:rsidRDefault="00066D0F" w:rsidP="00066D0F">
      <w:pPr>
        <w:ind w:firstLineChars="200" w:firstLine="360"/>
        <w:rPr>
          <w:ins w:id="628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8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while (WiFi.status() != WL_CONNECTED)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若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Wi</w:t>
        </w:r>
      </w:ins>
      <w:ins w:id="6282" w:author="Admin" w:date="2022-10-18T17:47:00Z">
        <w:r w:rsidR="00F71B12"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-</w:t>
        </w:r>
      </w:ins>
      <w:ins w:id="628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Fi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接入成功</w:t>
        </w:r>
      </w:ins>
    </w:p>
    <w:p w:rsidR="00066D0F" w:rsidRPr="00066D0F" w:rsidRDefault="00066D0F" w:rsidP="00066D0F">
      <w:pPr>
        <w:ind w:firstLineChars="200" w:firstLine="360"/>
        <w:rPr>
          <w:ins w:id="628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8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{       </w:t>
        </w:r>
      </w:ins>
    </w:p>
    <w:p w:rsidR="00066D0F" w:rsidRPr="00066D0F" w:rsidRDefault="00066D0F" w:rsidP="00066D0F">
      <w:pPr>
        <w:ind w:firstLineChars="200" w:firstLine="360"/>
        <w:rPr>
          <w:ins w:id="628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8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Serial.println("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连接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wifi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中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");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串口输出：连接</w:t>
        </w:r>
      </w:ins>
      <w:ins w:id="6288" w:author="Admin" w:date="2022-10-18T17:47:00Z">
        <w:r w:rsidR="00F71B12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</w:t>
        </w:r>
      </w:ins>
      <w:ins w:id="6289" w:author="lll" w:date="2022-07-23T17:06:00Z">
        <w:del w:id="6290" w:author="Admin" w:date="2022-10-18T17:47:00Z">
          <w:r w:rsidRPr="00066D0F" w:rsidDel="00F71B12">
            <w:rPr>
              <w:rFonts w:ascii="Times New Roman" w:eastAsia="宋体" w:hAnsi="Times New Roman" w:cs="Times New Roman"/>
              <w:color w:val="000000" w:themeColor="text1"/>
              <w:sz w:val="18"/>
              <w:szCs w:val="18"/>
            </w:rPr>
            <w:delText>w</w:delText>
          </w:r>
        </w:del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i</w:t>
        </w:r>
      </w:ins>
      <w:ins w:id="6291" w:author="Admin" w:date="2022-10-18T17:47:00Z">
        <w:r w:rsidR="00F71B12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-F</w:t>
        </w:r>
      </w:ins>
      <w:ins w:id="6292" w:author="lll" w:date="2022-07-23T17:06:00Z">
        <w:del w:id="6293" w:author="Admin" w:date="2022-10-18T17:47:00Z">
          <w:r w:rsidRPr="00066D0F" w:rsidDel="00F71B12">
            <w:rPr>
              <w:rFonts w:ascii="Times New Roman" w:eastAsia="宋体" w:hAnsi="Times New Roman" w:cs="Times New Roman"/>
              <w:color w:val="000000" w:themeColor="text1"/>
              <w:sz w:val="18"/>
              <w:szCs w:val="18"/>
            </w:rPr>
            <w:delText>f</w:delText>
          </w:r>
        </w:del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中</w:t>
        </w:r>
      </w:ins>
    </w:p>
    <w:p w:rsidR="00066D0F" w:rsidRPr="00066D0F" w:rsidRDefault="00066D0F" w:rsidP="00066D0F">
      <w:pPr>
        <w:ind w:firstLineChars="200" w:firstLine="360"/>
        <w:rPr>
          <w:ins w:id="629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9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WiFi.begin(ssid,password);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接入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WiFi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函数（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Wi</w:t>
        </w:r>
      </w:ins>
      <w:ins w:id="6296" w:author="Admin" w:date="2022-10-18T17:47:00Z">
        <w:r w:rsidR="00F71B12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-</w:t>
        </w:r>
      </w:ins>
      <w:ins w:id="629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Fi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名称，密码）</w:t>
        </w:r>
      </w:ins>
    </w:p>
    <w:p w:rsidR="00066D0F" w:rsidRPr="00066D0F" w:rsidRDefault="00066D0F" w:rsidP="00066D0F">
      <w:pPr>
        <w:ind w:firstLineChars="200" w:firstLine="360"/>
        <w:rPr>
          <w:ins w:id="629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29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delay(</w:t>
        </w:r>
      </w:ins>
      <w:ins w:id="6300" w:author="lll" w:date="2022-07-23T17:24:00Z">
        <w:r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20</w:t>
        </w:r>
      </w:ins>
      <w:ins w:id="630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00);              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若尚未连接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Wi</w:t>
        </w:r>
      </w:ins>
      <w:ins w:id="6302" w:author="Admin" w:date="2022-10-18T17:47:00Z">
        <w:r w:rsidR="00F71B12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-</w:t>
        </w:r>
      </w:ins>
      <w:ins w:id="630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Fi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，则进行重连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Wi</w:t>
        </w:r>
      </w:ins>
      <w:ins w:id="6304" w:author="Admin" w:date="2022-10-18T17:49:00Z">
        <w:r w:rsidR="00F71B12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-</w:t>
        </w:r>
      </w:ins>
      <w:ins w:id="630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Fi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的循环</w:t>
        </w:r>
      </w:ins>
    </w:p>
    <w:p w:rsidR="00066D0F" w:rsidRPr="00066D0F" w:rsidRDefault="00066D0F" w:rsidP="00066D0F">
      <w:pPr>
        <w:ind w:firstLineChars="200" w:firstLine="360"/>
        <w:rPr>
          <w:ins w:id="630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0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lastRenderedPageBreak/>
          <w:t xml:space="preserve">    }</w:t>
        </w:r>
      </w:ins>
    </w:p>
    <w:p w:rsidR="00066D0F" w:rsidRPr="00066D0F" w:rsidRDefault="00066D0F" w:rsidP="00066D0F">
      <w:pPr>
        <w:ind w:firstLineChars="200" w:firstLine="360"/>
        <w:rPr>
          <w:ins w:id="630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0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Serial.println("wifi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连接成功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");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连接</w:t>
        </w:r>
      </w:ins>
      <w:ins w:id="6310" w:author="lll" w:date="2022-07-23T17:07:00Z">
        <w:r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Wi</w:t>
        </w:r>
      </w:ins>
      <w:ins w:id="6311" w:author="Admin" w:date="2022-10-18T17:49:00Z">
        <w:r w:rsidR="00F71B12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-</w:t>
        </w:r>
      </w:ins>
      <w:ins w:id="6312" w:author="lll" w:date="2022-07-23T17:07:00Z">
        <w:r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Fi</w:t>
        </w:r>
      </w:ins>
      <w:ins w:id="631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成功之后会跳出循环，串口并输出连接成功</w:t>
        </w:r>
      </w:ins>
    </w:p>
    <w:p w:rsidR="00066D0F" w:rsidRPr="00066D0F" w:rsidRDefault="00066D0F" w:rsidP="00066D0F">
      <w:pPr>
        <w:ind w:firstLineChars="200" w:firstLine="360"/>
        <w:rPr>
          <w:ins w:id="631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1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client.setServer(mqttServer,mqttPort);  //MQTT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服务器连接函数（服务器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IP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，端口号）</w:t>
        </w:r>
      </w:ins>
    </w:p>
    <w:p w:rsidR="00066D0F" w:rsidRPr="00066D0F" w:rsidRDefault="00066D0F" w:rsidP="00066D0F">
      <w:pPr>
        <w:ind w:firstLineChars="200" w:firstLine="360"/>
        <w:rPr>
          <w:ins w:id="631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1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client.setCallback(callback);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设定回调方式，当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ESP32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收到订阅消息时会调用此方法</w:t>
        </w:r>
      </w:ins>
    </w:p>
    <w:p w:rsidR="00066D0F" w:rsidRPr="00066D0F" w:rsidRDefault="00066D0F" w:rsidP="00066D0F">
      <w:pPr>
        <w:ind w:firstLineChars="200" w:firstLine="360"/>
        <w:rPr>
          <w:ins w:id="631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1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while (!client.connected())  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是否连接上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MQTT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服务器</w:t>
        </w:r>
      </w:ins>
    </w:p>
    <w:p w:rsidR="00066D0F" w:rsidRPr="00066D0F" w:rsidRDefault="00066D0F" w:rsidP="00066D0F">
      <w:pPr>
        <w:ind w:firstLineChars="200" w:firstLine="360"/>
        <w:rPr>
          <w:ins w:id="632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2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{</w:t>
        </w:r>
      </w:ins>
    </w:p>
    <w:p w:rsidR="00066D0F" w:rsidRPr="00066D0F" w:rsidRDefault="00066D0F" w:rsidP="00066D0F">
      <w:pPr>
        <w:ind w:firstLineChars="200" w:firstLine="360"/>
        <w:rPr>
          <w:ins w:id="6322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2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Serial.println("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连接服务器中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");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串口打印</w:t>
        </w:r>
      </w:ins>
      <w:ins w:id="6324" w:author="lll" w:date="2022-07-23T17:08:00Z">
        <w:r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，</w:t>
        </w:r>
      </w:ins>
      <w:ins w:id="632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连接服务器中</w:t>
        </w:r>
      </w:ins>
    </w:p>
    <w:p w:rsidR="00066D0F" w:rsidRPr="00066D0F" w:rsidRDefault="00066D0F" w:rsidP="00066D0F">
      <w:pPr>
        <w:ind w:firstLineChars="200" w:firstLine="360"/>
        <w:rPr>
          <w:ins w:id="632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2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if (client.connect("ESP32Client",mqttUser, mqttPassword ))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如果服务器连接成功</w:t>
        </w:r>
      </w:ins>
    </w:p>
    <w:p w:rsidR="00066D0F" w:rsidRPr="00066D0F" w:rsidRDefault="00066D0F" w:rsidP="00066D0F">
      <w:pPr>
        <w:ind w:firstLineChars="200" w:firstLine="360"/>
        <w:rPr>
          <w:ins w:id="632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2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{</w:t>
        </w:r>
      </w:ins>
    </w:p>
    <w:p w:rsidR="00066D0F" w:rsidRPr="00066D0F" w:rsidRDefault="00066D0F" w:rsidP="00066D0F">
      <w:pPr>
        <w:ind w:firstLineChars="200" w:firstLine="360"/>
        <w:rPr>
          <w:ins w:id="633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3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    Serial.println("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服务器连接成功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");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串口打印</w:t>
        </w:r>
      </w:ins>
      <w:ins w:id="6332" w:author="lll" w:date="2022-07-23T17:08:00Z">
        <w:r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，</w:t>
        </w:r>
      </w:ins>
      <w:ins w:id="633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服务器连接成功</w:t>
        </w:r>
      </w:ins>
    </w:p>
    <w:p w:rsidR="00066D0F" w:rsidRPr="00066D0F" w:rsidRDefault="00066D0F" w:rsidP="00066D0F">
      <w:pPr>
        <w:ind w:firstLineChars="200" w:firstLine="360"/>
        <w:rPr>
          <w:ins w:id="633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3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}</w:t>
        </w:r>
      </w:ins>
    </w:p>
    <w:p w:rsidR="00066D0F" w:rsidRPr="00066D0F" w:rsidRDefault="00066D0F" w:rsidP="00066D0F">
      <w:pPr>
        <w:ind w:firstLineChars="200" w:firstLine="360"/>
        <w:rPr>
          <w:ins w:id="633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3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else </w:t>
        </w:r>
      </w:ins>
    </w:p>
    <w:p w:rsidR="00066D0F" w:rsidRPr="00066D0F" w:rsidRDefault="00066D0F" w:rsidP="00066D0F">
      <w:pPr>
        <w:ind w:firstLineChars="200" w:firstLine="360"/>
        <w:rPr>
          <w:ins w:id="633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3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{</w:t>
        </w:r>
      </w:ins>
    </w:p>
    <w:p w:rsidR="00066D0F" w:rsidRPr="00066D0F" w:rsidRDefault="00066D0F" w:rsidP="00066D0F">
      <w:pPr>
        <w:ind w:firstLineChars="200" w:firstLine="360"/>
        <w:rPr>
          <w:ins w:id="634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4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    Serial.print("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连接服务器失败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"); 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串口打印</w:t>
        </w:r>
      </w:ins>
      <w:ins w:id="6342" w:author="lll" w:date="2022-07-23T17:08:00Z">
        <w:r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，</w:t>
        </w:r>
      </w:ins>
      <w:ins w:id="634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连接服务器失败</w:t>
        </w:r>
      </w:ins>
    </w:p>
    <w:p w:rsidR="00066D0F" w:rsidRPr="00066D0F" w:rsidRDefault="00066D0F" w:rsidP="00066D0F">
      <w:pPr>
        <w:ind w:firstLineChars="200" w:firstLine="360"/>
        <w:rPr>
          <w:ins w:id="634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4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    Serial.print(client.state());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重新连接函数</w:t>
        </w:r>
      </w:ins>
    </w:p>
    <w:p w:rsidR="00066D0F" w:rsidRPr="00066D0F" w:rsidRDefault="00066D0F" w:rsidP="00066D0F">
      <w:pPr>
        <w:ind w:firstLineChars="200" w:firstLine="360"/>
        <w:rPr>
          <w:ins w:id="634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4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    delay(2000);                        </w:t>
        </w:r>
      </w:ins>
    </w:p>
    <w:p w:rsidR="00066D0F" w:rsidRPr="00066D0F" w:rsidRDefault="00066D0F" w:rsidP="00066D0F">
      <w:pPr>
        <w:ind w:firstLineChars="200" w:firstLine="360"/>
        <w:rPr>
          <w:ins w:id="634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4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    }</w:t>
        </w:r>
      </w:ins>
    </w:p>
    <w:p w:rsidR="00066D0F" w:rsidRPr="00066D0F" w:rsidRDefault="00066D0F" w:rsidP="00066D0F">
      <w:pPr>
        <w:ind w:firstLineChars="200" w:firstLine="360"/>
        <w:rPr>
          <w:ins w:id="635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5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}</w:t>
        </w:r>
      </w:ins>
    </w:p>
    <w:p w:rsidR="00066D0F" w:rsidRPr="00066D0F" w:rsidRDefault="00066D0F" w:rsidP="00066D0F">
      <w:pPr>
        <w:ind w:firstLineChars="200" w:firstLine="360"/>
        <w:rPr>
          <w:ins w:id="6352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5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client.subscribe("ESP32");      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连接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MQTT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服务器后订阅主题</w:t>
        </w:r>
      </w:ins>
    </w:p>
    <w:p w:rsidR="00066D0F" w:rsidRPr="00066D0F" w:rsidRDefault="00066D0F" w:rsidP="00066D0F">
      <w:pPr>
        <w:ind w:firstLineChars="200" w:firstLine="360"/>
        <w:rPr>
          <w:ins w:id="635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5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Serial.print("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已订阅主题，等待主题消息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....");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串口打印</w:t>
        </w:r>
      </w:ins>
      <w:ins w:id="6356" w:author="lll" w:date="2022-07-23T17:08:00Z">
        <w:r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，</w:t>
        </w:r>
      </w:ins>
      <w:ins w:id="635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已订阅主题，等待主题消息</w:t>
        </w:r>
      </w:ins>
    </w:p>
    <w:p w:rsidR="00066D0F" w:rsidRPr="00066D0F" w:rsidRDefault="00066D0F" w:rsidP="00066D0F">
      <w:pPr>
        <w:ind w:firstLineChars="200" w:firstLine="360"/>
        <w:rPr>
          <w:ins w:id="635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5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client.publish("/World","Hello from ESP32");</w:t>
        </w:r>
      </w:ins>
      <w:ins w:id="6360" w:author="lll" w:date="2022-07-23T17:08:00Z">
        <w:r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  </w:t>
        </w:r>
      </w:ins>
      <w:ins w:id="636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向服务器</w:t>
        </w:r>
      </w:ins>
      <w:ins w:id="6362" w:author="Admin" w:date="2022-10-18T17:49:00Z">
        <w:r w:rsidR="00F71B12"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端</w:t>
        </w:r>
      </w:ins>
      <w:ins w:id="636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发送的信息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(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主题，内容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)</w:t>
        </w:r>
      </w:ins>
    </w:p>
    <w:p w:rsidR="00066D0F" w:rsidRPr="00066D0F" w:rsidRDefault="00066D0F" w:rsidP="00066D0F">
      <w:pPr>
        <w:ind w:firstLineChars="200" w:firstLine="360"/>
        <w:rPr>
          <w:ins w:id="6364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6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}</w:t>
        </w:r>
      </w:ins>
    </w:p>
    <w:p w:rsidR="00066D0F" w:rsidRPr="00066D0F" w:rsidRDefault="00066D0F" w:rsidP="00066D0F">
      <w:pPr>
        <w:ind w:firstLineChars="200" w:firstLine="360"/>
        <w:rPr>
          <w:ins w:id="636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6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</w:t>
        </w:r>
      </w:ins>
    </w:p>
    <w:p w:rsidR="00066D0F" w:rsidRPr="00066D0F" w:rsidRDefault="00066D0F" w:rsidP="00066D0F">
      <w:pPr>
        <w:ind w:firstLineChars="200" w:firstLine="360"/>
        <w:rPr>
          <w:ins w:id="6368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69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void loop()   </w:t>
        </w:r>
      </w:ins>
    </w:p>
    <w:p w:rsidR="00066D0F" w:rsidRPr="00066D0F" w:rsidRDefault="00066D0F" w:rsidP="00066D0F">
      <w:pPr>
        <w:ind w:firstLineChars="200" w:firstLine="360"/>
        <w:rPr>
          <w:ins w:id="6370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71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{</w:t>
        </w:r>
      </w:ins>
    </w:p>
    <w:p w:rsidR="00066D0F" w:rsidRPr="00066D0F" w:rsidRDefault="00066D0F" w:rsidP="00066D0F">
      <w:pPr>
        <w:ind w:firstLineChars="200" w:firstLine="360"/>
        <w:rPr>
          <w:ins w:id="6372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73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client.loop();                              //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回旋接收函数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 xml:space="preserve">  </w:t>
        </w:r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等待服务器</w:t>
        </w:r>
      </w:ins>
      <w:ins w:id="6374" w:author="Admin" w:date="2022-10-18T17:50:00Z">
        <w:r w:rsidR="00F71B12"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t>端</w:t>
        </w:r>
      </w:ins>
      <w:ins w:id="6375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返回的数据</w:t>
        </w:r>
      </w:ins>
    </w:p>
    <w:p w:rsidR="000A52CA" w:rsidDel="00066D0F" w:rsidRDefault="00066D0F" w:rsidP="00066D0F">
      <w:pPr>
        <w:ind w:firstLineChars="200" w:firstLine="360"/>
        <w:rPr>
          <w:del w:id="6376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ins w:id="6377" w:author="lll" w:date="2022-07-23T17:06:00Z">
        <w:r w:rsidRPr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t>}</w:t>
        </w:r>
      </w:ins>
      <w:del w:id="6378" w:author="lll" w:date="2022-07-23T17:06:00Z">
        <w:r w:rsidR="0000597C"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#include &lt;WiFi.h&gt;</w:delText>
        </w:r>
      </w:del>
    </w:p>
    <w:p w:rsidR="000A52CA" w:rsidDel="00066D0F" w:rsidRDefault="0000597C">
      <w:pPr>
        <w:ind w:firstLineChars="200" w:firstLine="360"/>
        <w:rPr>
          <w:del w:id="637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8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#include &lt;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PubSubClient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.h&gt;</w:delText>
        </w:r>
      </w:del>
    </w:p>
    <w:p w:rsidR="000A52CA" w:rsidDel="00066D0F" w:rsidRDefault="0000597C">
      <w:pPr>
        <w:ind w:firstLineChars="200" w:firstLine="360"/>
        <w:rPr>
          <w:del w:id="638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8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const char*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ssid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=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""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;</w:delText>
        </w:r>
      </w:del>
    </w:p>
    <w:p w:rsidR="000A52CA" w:rsidDel="00066D0F" w:rsidRDefault="0000597C">
      <w:pPr>
        <w:ind w:firstLineChars="200" w:firstLine="360"/>
        <w:rPr>
          <w:del w:id="638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8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const char* password =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""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;</w:delText>
        </w:r>
      </w:del>
    </w:p>
    <w:p w:rsidR="000A52CA" w:rsidDel="00066D0F" w:rsidRDefault="0000597C">
      <w:pPr>
        <w:ind w:firstLineChars="200" w:firstLine="360"/>
        <w:rPr>
          <w:del w:id="638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8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const char*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mqtt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_server =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""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;         //MQTT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服务器</w:delText>
        </w:r>
        <w:r w:rsidDel="00066D0F"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delText>端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地址</w:delText>
        </w:r>
      </w:del>
    </w:p>
    <w:p w:rsidR="000A52CA" w:rsidDel="00066D0F" w:rsidRDefault="0000597C">
      <w:pPr>
        <w:ind w:firstLineChars="200" w:firstLine="360"/>
        <w:rPr>
          <w:del w:id="638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8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const int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mqtt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_server_port = 80;       //MQTT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服务器端口</w:delText>
        </w:r>
      </w:del>
    </w:p>
    <w:p w:rsidR="000A52CA" w:rsidDel="00066D0F" w:rsidRDefault="0000597C">
      <w:pPr>
        <w:ind w:firstLineChars="200" w:firstLine="360"/>
        <w:rPr>
          <w:del w:id="638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9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const char* TOPIC =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""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;             //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订阅信息主题</w:delText>
        </w:r>
      </w:del>
    </w:p>
    <w:p w:rsidR="000A52CA" w:rsidDel="00066D0F" w:rsidRDefault="0000597C">
      <w:pPr>
        <w:ind w:firstLineChars="200" w:firstLine="360"/>
        <w:rPr>
          <w:del w:id="639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9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const char* client_id =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""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;           //MQTT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客户端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ID</w:delText>
        </w:r>
      </w:del>
    </w:p>
    <w:p w:rsidR="000A52CA" w:rsidDel="00066D0F" w:rsidRDefault="0000597C">
      <w:pPr>
        <w:ind w:firstLineChars="200" w:firstLine="360"/>
        <w:rPr>
          <w:del w:id="639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94" w:author="lll" w:date="2022-07-23T17:06:00Z"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WiFiClient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espClient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;              //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定义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wifiClient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实例</w:delText>
        </w:r>
      </w:del>
    </w:p>
    <w:p w:rsidR="000A52CA" w:rsidDel="00066D0F" w:rsidRDefault="0000597C">
      <w:pPr>
        <w:ind w:firstLineChars="200" w:firstLine="360"/>
        <w:rPr>
          <w:del w:id="639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96" w:author="lll" w:date="2022-07-23T17:06:00Z"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PubSubClient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client(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espClient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);      //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定义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PubSubClient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的实例</w:delText>
        </w:r>
      </w:del>
    </w:p>
    <w:p w:rsidR="000A52CA" w:rsidDel="00066D0F" w:rsidRDefault="0000597C">
      <w:pPr>
        <w:ind w:firstLineChars="200" w:firstLine="360"/>
        <w:rPr>
          <w:del w:id="639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39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long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lastMsg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= 0;                 //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记录上一次发送信息的时长</w:delText>
        </w:r>
      </w:del>
    </w:p>
    <w:p w:rsidR="000A52CA" w:rsidDel="00066D0F" w:rsidRDefault="0000597C">
      <w:pPr>
        <w:ind w:firstLineChars="200" w:firstLine="360"/>
        <w:rPr>
          <w:del w:id="639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0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void setup_wifi() {</w:delText>
        </w:r>
      </w:del>
    </w:p>
    <w:p w:rsidR="000A52CA" w:rsidDel="00066D0F" w:rsidRDefault="0000597C">
      <w:pPr>
        <w:ind w:firstLineChars="200" w:firstLine="360"/>
        <w:rPr>
          <w:del w:id="640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0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println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();</w:delText>
        </w:r>
      </w:del>
    </w:p>
    <w:p w:rsidR="000A52CA" w:rsidDel="00066D0F" w:rsidRDefault="0000597C">
      <w:pPr>
        <w:ind w:firstLineChars="200" w:firstLine="360"/>
        <w:rPr>
          <w:del w:id="640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0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Serial.print("Connecting to ");</w:delText>
        </w:r>
      </w:del>
    </w:p>
    <w:p w:rsidR="000A52CA" w:rsidDel="00066D0F" w:rsidRDefault="0000597C">
      <w:pPr>
        <w:ind w:firstLineChars="200" w:firstLine="360"/>
        <w:rPr>
          <w:del w:id="640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0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println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ssid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);</w:delText>
        </w:r>
      </w:del>
    </w:p>
    <w:p w:rsidR="000A52CA" w:rsidDel="00066D0F" w:rsidRDefault="0000597C">
      <w:pPr>
        <w:ind w:firstLineChars="200" w:firstLine="360"/>
        <w:rPr>
          <w:del w:id="640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0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WiFi.begin(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ssid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, password);</w:delText>
        </w:r>
      </w:del>
    </w:p>
    <w:p w:rsidR="000A52CA" w:rsidDel="00066D0F" w:rsidRDefault="0000597C">
      <w:pPr>
        <w:ind w:firstLineChars="200" w:firstLine="360"/>
        <w:rPr>
          <w:del w:id="640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1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while (WiFi.status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) != WL_CONNECTED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{</w:delText>
        </w:r>
      </w:del>
    </w:p>
    <w:p w:rsidR="000A52CA" w:rsidDel="00066D0F" w:rsidRDefault="0000597C">
      <w:pPr>
        <w:ind w:firstLineChars="200" w:firstLine="360"/>
        <w:rPr>
          <w:del w:id="641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1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delay(500);</w:delText>
        </w:r>
      </w:del>
    </w:p>
    <w:p w:rsidR="000A52CA" w:rsidDel="00066D0F" w:rsidRDefault="0000597C">
      <w:pPr>
        <w:ind w:firstLineChars="200" w:firstLine="360"/>
        <w:rPr>
          <w:del w:id="641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1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Serial.print(".");</w:delText>
        </w:r>
      </w:del>
    </w:p>
    <w:p w:rsidR="000A52CA" w:rsidDel="00066D0F" w:rsidRDefault="0000597C">
      <w:pPr>
        <w:ind w:firstLineChars="200" w:firstLine="360"/>
        <w:rPr>
          <w:del w:id="641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1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}</w:delText>
        </w:r>
      </w:del>
    </w:p>
    <w:p w:rsidR="000A52CA" w:rsidDel="00066D0F" w:rsidRDefault="0000597C">
      <w:pPr>
        <w:ind w:firstLineChars="200" w:firstLine="360"/>
        <w:rPr>
          <w:del w:id="641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1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println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""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);</w:delText>
        </w:r>
      </w:del>
    </w:p>
    <w:p w:rsidR="000A52CA" w:rsidDel="00066D0F" w:rsidRDefault="0000597C">
      <w:pPr>
        <w:ind w:firstLineChars="200" w:firstLine="360"/>
        <w:rPr>
          <w:del w:id="641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2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println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("WiFi connected");</w:delText>
        </w:r>
      </w:del>
    </w:p>
    <w:p w:rsidR="000A52CA" w:rsidDel="00066D0F" w:rsidRDefault="0000597C">
      <w:pPr>
        <w:ind w:firstLineChars="200" w:firstLine="360"/>
        <w:rPr>
          <w:del w:id="642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2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println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("IP address: ");</w:delText>
        </w:r>
      </w:del>
    </w:p>
    <w:p w:rsidR="000A52CA" w:rsidDel="00066D0F" w:rsidRDefault="0000597C">
      <w:pPr>
        <w:ind w:firstLineChars="200" w:firstLine="360"/>
        <w:rPr>
          <w:del w:id="642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2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println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(WiFi.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localIP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;</w:delText>
        </w:r>
      </w:del>
    </w:p>
    <w:p w:rsidR="000A52CA" w:rsidDel="00066D0F" w:rsidRDefault="0000597C">
      <w:pPr>
        <w:ind w:firstLineChars="200" w:firstLine="360"/>
        <w:rPr>
          <w:del w:id="642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26" w:author="lll" w:date="2022-07-23T17:06:00Z"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}</w:delText>
        </w:r>
      </w:del>
    </w:p>
    <w:p w:rsidR="000A52CA" w:rsidDel="00066D0F" w:rsidRDefault="0000597C">
      <w:pPr>
        <w:ind w:firstLineChars="200" w:firstLine="360"/>
        <w:rPr>
          <w:del w:id="642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2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void callback(char* topic, byte* payload, unsigned int length)</w:delText>
        </w:r>
      </w:del>
    </w:p>
    <w:p w:rsidR="000A52CA" w:rsidDel="00066D0F" w:rsidRDefault="0000597C">
      <w:pPr>
        <w:ind w:firstLineChars="200" w:firstLine="360"/>
        <w:rPr>
          <w:del w:id="642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3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{</w:delText>
        </w:r>
      </w:del>
    </w:p>
    <w:p w:rsidR="000A52CA" w:rsidDel="00066D0F" w:rsidRDefault="0000597C">
      <w:pPr>
        <w:ind w:firstLineChars="200" w:firstLine="360"/>
        <w:rPr>
          <w:del w:id="643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3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Serial.print("Message arrived [");</w:delText>
        </w:r>
      </w:del>
    </w:p>
    <w:p w:rsidR="000A52CA" w:rsidDel="00066D0F" w:rsidRDefault="0000597C">
      <w:pPr>
        <w:ind w:firstLineChars="200" w:firstLine="360"/>
        <w:rPr>
          <w:del w:id="643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3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Serial.print(topic);   //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打印主题信息</w:delText>
        </w:r>
      </w:del>
    </w:p>
    <w:p w:rsidR="000A52CA" w:rsidDel="00066D0F" w:rsidRDefault="0000597C">
      <w:pPr>
        <w:ind w:firstLineChars="200" w:firstLine="360"/>
        <w:rPr>
          <w:del w:id="643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3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Serial.print("] ");</w:delText>
        </w:r>
      </w:del>
    </w:p>
    <w:p w:rsidR="000A52CA" w:rsidDel="00066D0F" w:rsidRDefault="0000597C">
      <w:pPr>
        <w:ind w:firstLineChars="200" w:firstLine="360"/>
        <w:rPr>
          <w:del w:id="643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3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for (int i = 0; i &lt; length; i++) 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{</w:delText>
        </w:r>
      </w:del>
    </w:p>
    <w:p w:rsidR="000A52CA" w:rsidDel="00066D0F" w:rsidRDefault="0000597C">
      <w:pPr>
        <w:ind w:firstLineChars="200" w:firstLine="360"/>
        <w:rPr>
          <w:del w:id="643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4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Serial.print(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char)payload[i]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; //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打印主题内容</w:delText>
        </w:r>
      </w:del>
    </w:p>
    <w:p w:rsidR="000A52CA" w:rsidDel="00066D0F" w:rsidRDefault="0000597C">
      <w:pPr>
        <w:ind w:firstLineChars="200" w:firstLine="360"/>
        <w:rPr>
          <w:del w:id="644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4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}</w:delText>
        </w:r>
      </w:del>
    </w:p>
    <w:p w:rsidR="000A52CA" w:rsidDel="00066D0F" w:rsidRDefault="0000597C">
      <w:pPr>
        <w:ind w:firstLineChars="200" w:firstLine="360"/>
        <w:rPr>
          <w:del w:id="644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4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println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();</w:delText>
        </w:r>
      </w:del>
    </w:p>
    <w:p w:rsidR="000A52CA" w:rsidDel="00066D0F" w:rsidRDefault="0000597C">
      <w:pPr>
        <w:ind w:firstLineChars="200" w:firstLine="360"/>
        <w:rPr>
          <w:del w:id="644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46" w:author="lll" w:date="2022-07-23T17:06:00Z"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}</w:delText>
        </w:r>
      </w:del>
    </w:p>
    <w:p w:rsidR="000A52CA" w:rsidDel="00066D0F" w:rsidRDefault="0000597C">
      <w:pPr>
        <w:ind w:firstLineChars="200" w:firstLine="360"/>
        <w:rPr>
          <w:del w:id="644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4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void reconnect() </w:delText>
        </w:r>
      </w:del>
    </w:p>
    <w:p w:rsidR="000A52CA" w:rsidDel="00066D0F" w:rsidRDefault="0000597C">
      <w:pPr>
        <w:ind w:firstLineChars="200" w:firstLine="360"/>
        <w:rPr>
          <w:del w:id="644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5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{</w:delText>
        </w:r>
      </w:del>
    </w:p>
    <w:p w:rsidR="000A52CA" w:rsidDel="00066D0F" w:rsidRDefault="0000597C">
      <w:pPr>
        <w:ind w:firstLineChars="200" w:firstLine="360"/>
        <w:rPr>
          <w:del w:id="645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5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while (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!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client.connected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{</w:delText>
        </w:r>
      </w:del>
    </w:p>
    <w:p w:rsidR="000A52CA" w:rsidDel="00066D0F" w:rsidRDefault="0000597C">
      <w:pPr>
        <w:ind w:firstLineChars="200" w:firstLine="360"/>
        <w:rPr>
          <w:del w:id="645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5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Serial.print("Attempting MQTT connection.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..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");</w:delText>
        </w:r>
      </w:del>
    </w:p>
    <w:p w:rsidR="000A52CA" w:rsidDel="00066D0F" w:rsidRDefault="0000597C">
      <w:pPr>
        <w:ind w:firstLineChars="200" w:firstLine="360"/>
        <w:rPr>
          <w:del w:id="645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5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if (client.connect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client_id)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{</w:delText>
        </w:r>
      </w:del>
    </w:p>
    <w:p w:rsidR="000A52CA" w:rsidDel="00066D0F" w:rsidRDefault="0000597C">
      <w:pPr>
        <w:ind w:firstLineChars="200" w:firstLine="360"/>
        <w:rPr>
          <w:del w:id="645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5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  Serial.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println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("connected");</w:delText>
        </w:r>
      </w:del>
    </w:p>
    <w:p w:rsidR="000A52CA" w:rsidDel="00066D0F" w:rsidRDefault="0000597C">
      <w:pPr>
        <w:ind w:firstLineChars="200" w:firstLine="360"/>
        <w:rPr>
          <w:del w:id="645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6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  // 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连接成功时订阅主题</w:delText>
        </w:r>
      </w:del>
    </w:p>
    <w:p w:rsidR="000A52CA" w:rsidDel="00066D0F" w:rsidRDefault="0000597C">
      <w:pPr>
        <w:ind w:firstLineChars="200" w:firstLine="360"/>
        <w:rPr>
          <w:del w:id="646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6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  client.subscribe(TOPIC);</w:delText>
        </w:r>
      </w:del>
    </w:p>
    <w:p w:rsidR="000A52CA" w:rsidDel="00066D0F" w:rsidRDefault="0000597C">
      <w:pPr>
        <w:ind w:firstLineChars="200" w:firstLine="360"/>
        <w:rPr>
          <w:del w:id="646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6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} else {</w:delText>
        </w:r>
      </w:del>
    </w:p>
    <w:p w:rsidR="000A52CA" w:rsidDel="00066D0F" w:rsidRDefault="0000597C">
      <w:pPr>
        <w:ind w:firstLineChars="200" w:firstLine="360"/>
        <w:rPr>
          <w:del w:id="646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6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  Serial.print("failed, rc=");</w:delText>
        </w:r>
      </w:del>
    </w:p>
    <w:p w:rsidR="000A52CA" w:rsidDel="00066D0F" w:rsidRDefault="0000597C">
      <w:pPr>
        <w:ind w:firstLineChars="200" w:firstLine="360"/>
        <w:rPr>
          <w:del w:id="646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6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  Serial.print(client.state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;</w:delText>
        </w:r>
      </w:del>
    </w:p>
    <w:p w:rsidR="000A52CA" w:rsidDel="00066D0F" w:rsidRDefault="0000597C">
      <w:pPr>
        <w:ind w:firstLineChars="200" w:firstLine="360"/>
        <w:rPr>
          <w:del w:id="646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7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  Serial.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println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(" try again in 5 seconds");</w:delText>
        </w:r>
      </w:del>
    </w:p>
    <w:p w:rsidR="000A52CA" w:rsidDel="00066D0F" w:rsidRDefault="0000597C">
      <w:pPr>
        <w:ind w:firstLineChars="200" w:firstLine="360"/>
        <w:rPr>
          <w:del w:id="647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7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  // Wait 5 seconds before retrying</w:delText>
        </w:r>
      </w:del>
    </w:p>
    <w:p w:rsidR="000A52CA" w:rsidDel="00066D0F" w:rsidRDefault="0000597C">
      <w:pPr>
        <w:ind w:firstLineChars="200" w:firstLine="360"/>
        <w:rPr>
          <w:del w:id="647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7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  delay(5000);</w:delText>
        </w:r>
      </w:del>
    </w:p>
    <w:p w:rsidR="000A52CA" w:rsidDel="00066D0F" w:rsidRDefault="0000597C">
      <w:pPr>
        <w:ind w:firstLineChars="200" w:firstLine="360"/>
        <w:rPr>
          <w:del w:id="647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7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}</w:delText>
        </w:r>
      </w:del>
    </w:p>
    <w:p w:rsidR="000A52CA" w:rsidDel="00066D0F" w:rsidRDefault="0000597C">
      <w:pPr>
        <w:ind w:firstLineChars="200" w:firstLine="360"/>
        <w:rPr>
          <w:del w:id="647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7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}</w:delText>
        </w:r>
      </w:del>
    </w:p>
    <w:p w:rsidR="000A52CA" w:rsidDel="00066D0F" w:rsidRDefault="0000597C">
      <w:pPr>
        <w:ind w:firstLineChars="200" w:firstLine="360"/>
        <w:rPr>
          <w:del w:id="647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80" w:author="lll" w:date="2022-07-23T17:06:00Z"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}</w:delText>
        </w:r>
      </w:del>
    </w:p>
    <w:p w:rsidR="000A52CA" w:rsidDel="00066D0F" w:rsidRDefault="0000597C">
      <w:pPr>
        <w:ind w:firstLineChars="200" w:firstLine="360"/>
        <w:rPr>
          <w:del w:id="648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8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void setup()</w:delText>
        </w:r>
      </w:del>
    </w:p>
    <w:p w:rsidR="000A52CA" w:rsidDel="00066D0F" w:rsidRDefault="0000597C">
      <w:pPr>
        <w:ind w:firstLineChars="200" w:firstLine="360"/>
        <w:rPr>
          <w:del w:id="648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8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{</w:delText>
        </w:r>
      </w:del>
    </w:p>
    <w:p w:rsidR="000A52CA" w:rsidDel="00066D0F" w:rsidRDefault="0000597C">
      <w:pPr>
        <w:ind w:firstLineChars="200" w:firstLine="360"/>
        <w:rPr>
          <w:del w:id="648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8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Serial.begin(115200); </w:delText>
        </w:r>
      </w:del>
    </w:p>
    <w:p w:rsidR="000A52CA" w:rsidDel="00066D0F" w:rsidRDefault="0000597C">
      <w:pPr>
        <w:ind w:firstLineChars="200" w:firstLine="360"/>
        <w:rPr>
          <w:del w:id="648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8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setup_wifi();                               //WiFi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初始化</w:delText>
        </w:r>
      </w:del>
    </w:p>
    <w:p w:rsidR="000A52CA" w:rsidDel="00066D0F" w:rsidRDefault="0000597C">
      <w:pPr>
        <w:ind w:firstLineChars="200" w:firstLine="360"/>
        <w:rPr>
          <w:del w:id="648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9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client.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setServer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mqtt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_server,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mqtt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_server_port);   //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设定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MQTT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服务器</w:delText>
        </w:r>
        <w:r w:rsidDel="00066D0F">
          <w:rPr>
            <w:rFonts w:ascii="Times New Roman" w:eastAsia="宋体" w:hAnsi="Times New Roman" w:cs="Times New Roman" w:hint="eastAsia"/>
            <w:color w:val="000000" w:themeColor="text1"/>
            <w:sz w:val="18"/>
            <w:szCs w:val="18"/>
          </w:rPr>
          <w:delText>端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与使用的端口</w:delText>
        </w:r>
      </w:del>
    </w:p>
    <w:p w:rsidR="000A52CA" w:rsidDel="00066D0F" w:rsidRDefault="0000597C">
      <w:pPr>
        <w:ind w:firstLineChars="200" w:firstLine="360"/>
        <w:rPr>
          <w:del w:id="649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9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client.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setCallback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(callback);                  //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设定回调函数</w:delText>
        </w:r>
      </w:del>
    </w:p>
    <w:p w:rsidR="000A52CA" w:rsidDel="00066D0F" w:rsidRDefault="0000597C">
      <w:pPr>
        <w:ind w:firstLineChars="200" w:firstLine="360"/>
        <w:rPr>
          <w:del w:id="649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9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}</w:delText>
        </w:r>
      </w:del>
    </w:p>
    <w:p w:rsidR="000A52CA" w:rsidDel="00066D0F" w:rsidRDefault="0000597C">
      <w:pPr>
        <w:ind w:firstLineChars="200" w:firstLine="360"/>
        <w:rPr>
          <w:del w:id="649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9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void loop() </w:delText>
        </w:r>
      </w:del>
    </w:p>
    <w:p w:rsidR="000A52CA" w:rsidDel="00066D0F" w:rsidRDefault="0000597C">
      <w:pPr>
        <w:ind w:firstLineChars="200" w:firstLine="360"/>
        <w:rPr>
          <w:del w:id="649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49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{</w:delText>
        </w:r>
      </w:del>
    </w:p>
    <w:p w:rsidR="000A52CA" w:rsidDel="00066D0F" w:rsidRDefault="0000597C">
      <w:pPr>
        <w:ind w:firstLineChars="200" w:firstLine="360"/>
        <w:rPr>
          <w:del w:id="649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0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if (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!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client.connected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(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)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</w:delText>
        </w:r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{</w:delText>
        </w:r>
      </w:del>
    </w:p>
    <w:p w:rsidR="000A52CA" w:rsidDel="00066D0F" w:rsidRDefault="0000597C">
      <w:pPr>
        <w:ind w:firstLineChars="200" w:firstLine="360"/>
        <w:rPr>
          <w:del w:id="650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0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reconnect();</w:delText>
        </w:r>
      </w:del>
    </w:p>
    <w:p w:rsidR="000A52CA" w:rsidDel="00066D0F" w:rsidRDefault="0000597C">
      <w:pPr>
        <w:ind w:firstLineChars="200" w:firstLine="360"/>
        <w:rPr>
          <w:del w:id="650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0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}</w:delText>
        </w:r>
      </w:del>
    </w:p>
    <w:p w:rsidR="000A52CA" w:rsidDel="00066D0F" w:rsidRDefault="0000597C">
      <w:pPr>
        <w:ind w:firstLineChars="200" w:firstLine="360"/>
        <w:rPr>
          <w:del w:id="650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0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client.loop();</w:delText>
        </w:r>
      </w:del>
    </w:p>
    <w:p w:rsidR="000A52CA" w:rsidDel="00066D0F" w:rsidRDefault="0000597C">
      <w:pPr>
        <w:ind w:firstLineChars="200" w:firstLine="360"/>
        <w:rPr>
          <w:del w:id="6507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08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long now =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millis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();</w:delText>
        </w:r>
      </w:del>
    </w:p>
    <w:p w:rsidR="000A52CA" w:rsidDel="00066D0F" w:rsidRDefault="0000597C">
      <w:pPr>
        <w:ind w:firstLineChars="200" w:firstLine="360"/>
        <w:rPr>
          <w:del w:id="6509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10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if (now -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lastMsg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&gt; 2000) {</w:delText>
        </w:r>
      </w:del>
    </w:p>
    <w:p w:rsidR="000A52CA" w:rsidDel="00066D0F" w:rsidRDefault="0000597C">
      <w:pPr>
        <w:ind w:firstLineChars="200" w:firstLine="360"/>
        <w:rPr>
          <w:del w:id="6511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12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lastMsg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= now;</w:delText>
        </w:r>
      </w:del>
    </w:p>
    <w:p w:rsidR="000A52CA" w:rsidDel="00066D0F" w:rsidRDefault="0000597C">
      <w:pPr>
        <w:ind w:firstLineChars="200" w:firstLine="360"/>
        <w:rPr>
          <w:del w:id="6513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14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  client.publish(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""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, </w:delText>
        </w:r>
        <w:r w:rsidDel="00066D0F">
          <w:rPr>
            <w:rFonts w:ascii="Times New Roman" w:eastAsia="宋体" w:hAnsi="Times New Roman" w:cs="Times New Roman"/>
            <w:color w:val="FF0000"/>
            <w:sz w:val="18"/>
            <w:szCs w:val="18"/>
          </w:rPr>
          <w:delText>""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);    //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地址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, </w:delText>
        </w:r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>内容</w:delText>
        </w:r>
      </w:del>
    </w:p>
    <w:p w:rsidR="000A52CA" w:rsidDel="00066D0F" w:rsidRDefault="0000597C">
      <w:pPr>
        <w:ind w:firstLineChars="200" w:firstLine="360"/>
        <w:rPr>
          <w:del w:id="6515" w:author="lll" w:date="2022-07-23T17:06:00Z"/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16" w:author="lll" w:date="2022-07-23T17:06:00Z">
        <w:r w:rsidDel="00066D0F">
          <w:rPr>
            <w:rFonts w:ascii="Times New Roman" w:eastAsia="宋体" w:hAnsi="Times New Roman" w:cs="Times New Roman"/>
            <w:color w:val="000000" w:themeColor="text1"/>
            <w:sz w:val="18"/>
            <w:szCs w:val="18"/>
          </w:rPr>
          <w:delText xml:space="preserve">  }</w:delText>
        </w:r>
      </w:del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del w:id="6517" w:author="lll" w:date="2022-07-23T17:06:00Z">
        <w:r w:rsidDel="00066D0F">
          <w:rPr>
            <w:rFonts w:ascii="Times New Roman" w:eastAsia="宋体" w:hAnsi="Times New Roman" w:cs="Times New Roman"/>
            <w:color w:val="FF00FF"/>
            <w:sz w:val="18"/>
            <w:szCs w:val="18"/>
          </w:rPr>
          <w:delText>}</w:delText>
        </w:r>
      </w:del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 xml:space="preserve">3. </w:t>
      </w:r>
      <w:r>
        <w:rPr>
          <w:rFonts w:ascii="Times New Roman" w:eastAsia="宋体" w:hAnsi="Times New Roman" w:cs="Times New Roman" w:hint="eastAsia"/>
          <w:color w:val="FF0000"/>
        </w:rPr>
        <w:t>MicroPython</w:t>
      </w:r>
      <w:r>
        <w:rPr>
          <w:rFonts w:ascii="Times New Roman" w:eastAsia="宋体" w:hAnsi="Times New Roman" w:cs="Times New Roman" w:hint="eastAsia"/>
          <w:color w:val="000000" w:themeColor="text1"/>
        </w:rPr>
        <w:t>开发环境实现</w:t>
      </w:r>
    </w:p>
    <w:p w:rsidR="000A52CA" w:rsidRDefault="0000597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代码如下：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from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umqtt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.simple import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MQTTClient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from machine import Pin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from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utime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import sleep_ms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import network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SSID = ''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PASSWORD = ''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led = Pin(2, Pin.OUT, value = 0)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SERVER = '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yourMQTTSever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'     #MQTT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服务器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端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地址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PORT = '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yourMQTTSeverPort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'    #MQTT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服务器端口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CLIENT_ID = '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yourClientID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'     #MQTT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客户端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ID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TOPIC = b"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yourTOPIC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"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订阅信息主题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username='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yourIotUserName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'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可选，账户名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password='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yourIotPassword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'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可选，账户密码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state = 0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 = None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lastRenderedPageBreak/>
        <w:t>def sub_cb(topic, msg):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global state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print(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topic, msg)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if msg == b"on":    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点亮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state = 1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elif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msg == b"off":  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关闭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state = 0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elif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msg == b"toggle":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翻转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state = 1 - state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else: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return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led.value(state)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print(state)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def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,passwd):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global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=network.WLAN(network.STA_IF)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实例化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WLAN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.active(True)                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激活网络接口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.disconnect()                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断开现有连接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.connect(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ssid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,passwd)         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连接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WiFi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while(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ifconfig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)[0] == '0.0.0.0'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print('.')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sleep_ms(500)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print('WiFi connected')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FF0000"/>
          <w:sz w:val="18"/>
          <w:szCs w:val="18"/>
        </w:rPr>
        <w:t>connectWifi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(SSID, PASSWORD)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连接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WiFi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捕获异常，如果在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“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try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”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中意外中断，则停止程序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try: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c =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MQTTClient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(CLIENT_ID, SERVER, PORT)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实例化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MQTT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客户端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#c =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MQTTClient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(CLIENT_ID, SERVER, PORT, username, password)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c.set_callback(sub_cb)             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设置回调函数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c.connect()                      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连接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MQTT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服务器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c.subscribe(TOPIC)               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客户端订阅一个主题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print("Connected to %s, subscribed to %s topic" % 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SERVER, TOPIC)</w:t>
      </w:r>
      <w:r>
        <w:rPr>
          <w:rFonts w:ascii="Times New Roman" w:eastAsia="宋体" w:hAnsi="Times New Roman" w:cs="Times New Roman"/>
          <w:color w:val="FF00FF"/>
          <w:sz w:val="18"/>
          <w:szCs w:val="18"/>
        </w:rPr>
        <w:t>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while True: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c.wait_msg()                            #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等待消息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finally: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if(c is not None):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  c.disconnect()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.disconnect()</w:t>
      </w:r>
    </w:p>
    <w:p w:rsidR="000A52CA" w:rsidRDefault="0000597C">
      <w:pPr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wlan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.active(False)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br w:type="page"/>
      </w:r>
    </w:p>
    <w:p w:rsidR="000A52CA" w:rsidRDefault="000A52CA">
      <w:pPr>
        <w:widowControl/>
        <w:jc w:val="center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</w:p>
    <w:p w:rsidR="000A52CA" w:rsidRDefault="0000597C">
      <w:pPr>
        <w:pStyle w:val="3"/>
        <w:spacing w:before="0" w:after="0" w:line="240" w:lineRule="auto"/>
        <w:rPr>
          <w:rFonts w:ascii="宋体" w:eastAsia="宋体" w:hAnsi="宋体"/>
          <w:bCs w:val="0"/>
          <w:color w:val="000000" w:themeColor="text1"/>
          <w:sz w:val="28"/>
        </w:rPr>
      </w:pPr>
      <w:bookmarkStart w:id="6518" w:name="_Toc84581274"/>
      <w:bookmarkStart w:id="6519" w:name="_Toc84102850"/>
      <w:bookmarkStart w:id="6520" w:name="_Toc116980592"/>
      <w:r>
        <w:rPr>
          <w:rFonts w:ascii="黑体" w:eastAsia="黑体" w:hAnsi="黑体"/>
          <w:b w:val="0"/>
          <w:color w:val="000000" w:themeColor="text1"/>
          <w:sz w:val="28"/>
        </w:rPr>
        <w:t xml:space="preserve">8.4.1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基于ESP</w:t>
      </w:r>
      <w:r>
        <w:rPr>
          <w:rFonts w:ascii="黑体" w:eastAsia="黑体" w:hAnsi="黑体"/>
          <w:b w:val="0"/>
          <w:color w:val="000000" w:themeColor="text1"/>
          <w:sz w:val="28"/>
        </w:rPr>
        <w:t xml:space="preserve">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IDF开发实现</w:t>
      </w:r>
      <w:bookmarkEnd w:id="6518"/>
      <w:bookmarkEnd w:id="6519"/>
      <w:bookmarkEnd w:id="6520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修改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Cs w:val="20"/>
        </w:rPr>
        <w:t>sdkconfig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文件中的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CONFIG_BLINK_GPIO=2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通过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VS Code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编辑，代码如下：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stdlib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/event_groups.h"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"esp_system.h"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"esp_log.h"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"esp_bt.h"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"esp_gap_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api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api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"esp_bt_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defs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"esp_bt_main.h"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"esp_gatt_common_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api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stdio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freertos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/task.h"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"driver/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sdkconfig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BLINK_GPIO CONFIG_BLINK_GPIO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turn_on_led(){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打开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printf("Turning on the LED\n");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_set_level(BLINK_GPIO, 1);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turn_off_led(){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关闭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ab/>
        <w:t>printf("Turning off the LED\n");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_set_level(BLINK_GPIO, 0);       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vTaskDelay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(1000 /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portTICK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_PERIOD_MS);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GATTS_TAG "GATTS_DEMO"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_profile_a_event_handler(esp_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_cb_event_t event, esp_gatt_if_t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_if,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_cb_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声明静态函数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GATTS_SERVICE_UUID_TEST_A   0x00FF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测试服务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UUID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GATTS_CHAR_UUID_TEST_A     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xFF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01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GATTS_DESCR_UUID_TEST_A     0x3333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GATTS_NUM_HANDLE_TEST_A     4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GATTS_SERVICE_UUID_TEST_B   0x00EE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GATTS_CHAR_UUID_TEST_B     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01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#define GATTS_DESCR_UUID_TEST_B     0x2222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GATTS_NUM_HANDLE_TEST_B     4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TEST_DEVICE_NAME            "ESP_GATTS_DEMO"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广播设备名称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TEST_MANUFACTURER_DATA_LEN  17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GATTS_DEMO_CHAR_VAL_LEN_MAX 0x40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PREPARE_BUF_MAX_SIZE 1024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char1_str[] = {0x11,0x22,0x33};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esp_gatt_char_prop_t a_property = 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esp_gatt_char_prop_t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roperty = 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_value_t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_demo_char1_val =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属性值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_max_len = GATTS_DEMO_CHAR_VAL_LEN_MAX,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    = sizeof(char1_str),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   = char1_str,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adv_config_done = 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adv_config_flag      (1 &lt;&lt; 0)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_config_flag (1 &lt;&lt; 1)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ifdef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CONFIG_SET_RAW_ADV_DATA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定义广播数据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raw_adv_data[] =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广播数据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0x02, 0x01, 0x06,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0x02, 0x0a,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0x03, 0x03,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xab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xcd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raw_scan_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_data[] = {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扫描响应数据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0x0f, 0x09, 0x45, 0x53, 0x50, 0x5f, 0x47, 0x41, 0x54, 0x54, 0x53, 0x5f, 0x44,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0x45, 0x4d, 0x4f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#else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adv_service_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128[32] = {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广播服务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UUID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/*LSB &lt;-&gt; MSB 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第一个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16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比特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[12],[13]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位是值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xfb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0x34, 0x9b, 0x5f, 0x80, 0x00, 0x00, 0x80, 0x00, 0x10, 0x00, 0x00,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0x00, 0x00, 0x00,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第二个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32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比特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[12], [13], [14], [15]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位是值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xfb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0x34, 0x9b, 0x5f, 0x80, 0x00, 0x00, 0x80, 0x00, 0x10, 0x00, 0x00,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xFF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0x00, 0x00, 0x00,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广播数据小于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31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字节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//static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8_t test_manufacturer[TEST_MANUFACTURER_DATA_LEN] =  {0x12, 0x23, 0x45, 0x56};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测试用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_adv_data_t adv_data = {//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广播数据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.set_scan_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false,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include_name = true,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include_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txpower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false,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min_interval = 0x0006, //slave connection min interval, Time = min_interval * 1.25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msec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.max_interval = 0x0010, //slave connection max interval, Time = max_interval * 1.25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msec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.appearance = 0x00,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manufacturer_len = 0, //TEST_MANUFACTURER_DATA_LEN,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p_manufacturer_data =  NULL, //&amp;test_manufacturer[0],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service_data_len = 0,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p_service_data = NULL,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service_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= sizeof(adv_service_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128),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p_service_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adv_service_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128,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flag = (ESP_BLE_ADV_FLAG_GEN_DISC | ESP_BLE_ADV_FLAG_BREDR_NOT_SPT),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_adv_data_t 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_data = {//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扫描响应数据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.set_scan_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true,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include_name = true,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include_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txpower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true,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//.min_interval = 0x0006,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//.max_interval = 0x0010,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appearance = 0x00,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manufacturer_len = 0, //TEST_MANUFACTURER_DATA_LEN,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p_manufacturer_data =  NULL, //&amp;test_manufacturer[0],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service_data_len = 0,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p_service_data = NULL,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service_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_len = sizeof(adv_service_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128),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p_service_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adv_service_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128,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flag = (ESP_BLE_ADV_FLAG_GEN_DISC | ESP_BLE_ADV_FLAG_BREDR_NOT_SPT),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/* CONFIG_SET_RAW_ADV_DATA 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adv_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广播参数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.adv_int_min        = 0x20,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adv_int_max        = 0x40,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adv_type           = ADV_TYPE_IND,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own_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_type      = BLE_ADDR_TYPE_PUBLIC,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//.peer_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=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//.peer_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_type       =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.channel_map        = ADV_CHNL_ALL,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adv_filter_policy = ADV_FILTER_ALLOW_SCAN_ANY_CON_ANY,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PROFILE_NUM 2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PROFILE_A_APP_ID 0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PROFILE_B_APP_ID 1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struct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_profile_inst {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GATT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配置参数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_cb_t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_cb;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16_t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16_t app_id;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16_t conn_id;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16_t service_handle;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esp_gatt_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srvc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_id_t service_id;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16_t char_handle;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esp_bt_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char_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esp_gatt_perm_t perm;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esp_gatt_char_prop_t property;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16_t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_handle;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esp_bt_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/*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配置文件，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app_id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和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，这个数组将存储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ESP_GATTS_REG_EVT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返回的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 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struct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_profile_inst gl_profile_tab[PROFILE_NUM] =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[PROFILE_A_APP_ID]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_cb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_profile_a_event_handler,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回调句柄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 = ESP_GATT_IF_NONE,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没有获得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gatt_if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typedef struct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 *prepare_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int      prepare_len;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 prepare_type_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定义准备结构体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prepare_type_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a_prepare_write_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准备写入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example_write_event_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(esp_gatt_if_t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_if, prepare_type_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_cb_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);  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example_exec_write_event_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(prepare_type_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_cb_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static void gap_event_handler(esp_gap_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_cb_event_t event,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_gap_cb_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GAP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事件句柄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switch (event)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ifdef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CONFIG_SET_RAW_ADV_DATA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ESP_GAP_BLE_ADV_DATA_RAW_SET_COMPLETE_EVT: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原始数据设置完成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adv_config_done &amp;= (~adv_config_flag);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(adv_config_done==0)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_gap_start_advertising(&amp;adv_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ESP_GAP_BLE_SCAN_RSP_DATA_RAW_SET_COMPLETE_EVT: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响应设置完成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adv_config_done &amp;= (~scan_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_config_flag);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(adv_config_done==0){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_gap_start_advertising(&amp;adv_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#else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ESP_GAP_BLE_ADV_DATA_SET_COMPLETE_EVT: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广播数据设置完成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adv_config_done &amp;= (~adv_config_flag);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(adv_config_done == 0){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_gap_start_advertising(&amp;adv_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ESP_GAP_BLE_SCAN_RSP_DATA_SET_COMPLETE_EVT: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扫描响应设置完成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adv_config_done &amp;= (~scan_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_config_flag);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(adv_config_done == 0){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_gap_start_advertising(&amp;adv_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ESP_GAP_BLE_ADV_START_COMPLETE_EVT: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开启广播完成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//advertising start complete event to indicate advertising start successfully or failed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-&gt;adv_start_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cmpl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.status != ESP_BT_STATUS_SUCCESS)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"Advertising start failed\n");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ESP_GAP_BLE_ADV_STOP_COMPLETE_EVT: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停止广播完成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-&gt;adv_stop_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cmpl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.status != ESP_BT_STATUS_SUCCESS)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"Advertising stop failed\n");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else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ESP_LOGI(GATTS_TAG, "Stop adv successfully\n");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ESP_GAP_BLE_UPDATE_CONN_PARAMS_EVT: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更新参数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ESP_LOGI(GATTS_TAG, "update connection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status = %d, min_int = %d, max_int = %d,conn_int = %d,latency = %d, timeout = %d",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-&gt;update_conn_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.status,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-&gt;update_conn_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.min_int,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-&gt;update_conn_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.max_int,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-&gt;update_conn_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.conn_int,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-&gt;update_conn_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.latency,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-&gt;update_conn_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.timeout);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default: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example_write_event_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(esp_gatt_if_t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_if, prepare_type_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_cb_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){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写入事件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esp_gatt_status_t status = ESP_GATT_OK;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-&gt;write.need_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-&gt;write.is_prep)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== NULL)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        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*)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(PREPARE_BUF_MAX_SIZE*sizeof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分配空间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-&gt;prepare_len = 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if (prepare_write_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== NULL)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ESP_LOGE(GATTS_TAG, "Gatt_server prep no mem\n");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status = ESP_GATT_NO_RESOURCES;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else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-&gt;write.offset &gt; PREPARE_BUF_MAX_SIZE)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准备缓存空间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status = ESP_GATT_INVALID_OFFSET;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} else if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-&gt;write.offset +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-&gt;write.len) &gt; PREPARE_BUF_MAX_SIZE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{ </w:t>
      </w:r>
    </w:p>
    <w:p w:rsidR="000A52CA" w:rsidRDefault="0000597C">
      <w:pPr>
        <w:widowControl/>
        <w:ind w:firstLineChars="800" w:firstLine="144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异常处理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status = ESP_GATT_INVALID_ATTR_LEN;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(esp_gatt_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*)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malloc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_value.len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_value.handle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-&gt;write.handle;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_value.offset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-&gt;write.offset;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_value.auth_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req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ESP_GATT_AUTH_REQ_NONE;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memcpy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_value.value,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-&gt;write.value,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esp_err_t response_err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_send_response(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-&gt;write.conn_id,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-&gt;write.trans_id, status, 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响应处理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(response_err != ESP_OK){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故障处理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ESP_LOGE(GATTS_TAG, "Send response error\n");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free(gatt_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(status != ESP_GATT_OK){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return;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memcpy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+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-&gt;write.offset,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-&gt;write.value,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-&gt;prepare_len +=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else{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_send_response(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-&gt;write.conn_id,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-&gt;write.trans_id, status, NULL);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example_exec_write_event_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(prepare_type_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_cb_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执行写入事件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-&gt;exec_write.exec_write_flag == ESP_GATT_PREP_WRITE_EXEC)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esp_log_buffer_hex(GATTS_TAG, 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-&gt;prepare_len);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写入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}else{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ESP_LOGI(GATTS_TAG,"ESP_GATT_PREP_WRITE_CANCEL");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写入取消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写入后续处理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free(prepare_write_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buf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NULL;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-&gt;prepare_len = 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_profile_a_event_handler(esp_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_cb_event_t event, esp_gatt_if_t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_if,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_cb_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配置事件句柄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switch (event)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ESP_GATTS_REG_EVT: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注册事件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"REGISTER_APP_EVT, status %d, app_id %d\n",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-&gt;reg.status,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-&gt;reg.app_id);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gl_profile_tab[PROFILE_A_APP_ID].service_id.is_primary = true;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gl_profile_tab[PROFILE_A_APP_ID].service_id.id.inst_id = 0x00;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gl_profile_tab[PROFILE_A_APP_ID].service_id.id.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.len = ESP_UUID_LEN_16;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gl_profile_tab[PROFILE_A_APP_ID].service_id.id.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 = GATTS_SERVICE_UUID_TEST_A;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esp_err_t set_dev_name_ret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_gap_set_device_name(TEST_DEVICE_NAME);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(set_dev_name_ret)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"set device name failed, error code = %x", set_dev_name_ret);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ifdef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CONFIG_SET_RAW_ADV_DATA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esp_err_t raw_adv_ret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_gap_config_adv_data_raw(raw_adv_data,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raw_adv_data)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(raw_adv_ret){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"config raw adv data failed, error code = %x ", raw_adv_ret);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adv_config_done |= adv_config_flag;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esp_err_t raw_scan_ret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_gap_config_scan_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_data_raw(raw_scan_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_data,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raw_scan_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_data)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(raw_scan_ret){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"config raw scan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data failed, error code = %x", raw_scan_ret);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adv_config_done |= 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_config_flag;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#else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//config adv data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esp_err_t 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_gap_config_adv_data(&amp;adv_data);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"config adv data failed, error code = %x", 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adv_config_done |= adv_config_flag;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//config scan response data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_gap_config_adv_data(&amp;scan_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_data);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"config scan response data failed, error code = %x", 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adv_config_done |= scan_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_config_flag;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endif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_create_service(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_if, &amp;gl_profile_tab[PROFILE_A_APP_ID].service_id, GATTS_NUM_HANDLE_TEST_A);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ESP_GATTS_READ_EVT: {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读取事件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"GATT_READ_EVT, conn_id %d, trans_id %d, handle %d\n",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-&gt;read.conn_id,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-&gt;read.trans_id,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-&gt;read.handle);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_t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memset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(&amp;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0,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esp_gatt_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_value.handle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-&gt;read.handle;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_value.len = 4;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_value.value[0] =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_value.value[1] =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_value.value[2] =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xbe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_value.value[3] = 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xef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_send_response(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-&gt;read.conn_id,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-&gt;read.trans_id, ESP_GATT_OK, &amp;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rsp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ESP_GATTS_WRITE_EVT: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写入事件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"GATT_WRITE_EVT, conn_id %d, trans_id %d, handle %d",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-&gt;write.conn_id,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-&gt;write.trans_id,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-&gt;write.handle);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!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-&gt;write.is_prep)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ESP_LOGI(GATTS_TAG, "GATT_WRITE_EVT, value len %d, value :",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esp_log_buffer_hex(GATTS_TAG,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-&gt;write.value,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ESP_LOGI(GATTS_TAG, "[0]2 %d",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-&gt;write.value[0]);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ESP_LOGI(GATTS_TAG, "[1]2 %d",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-&gt;write.value[1]);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 == 1)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写入长度为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1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-&gt;write.value[0]=='0' 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如果手机端写入的值为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，打开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ESP_LOGI(GATTS_TAG, "LED ON");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turn_on_led();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-&gt;write.value[0]=='1' ){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如果手机端写入的值为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1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，关闭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ESP_LOGI(GATTS_TAG, "LED OFF");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turn_off_led();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    if (gl_profile_tab[PROFILE_A_APP_ID].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_handle ==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-&gt;write.handle &amp;&amp;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 == 2){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16_t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_value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-&gt;write.value[1]&lt;&lt;8 |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-&gt;write.value[0];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 == 0x0001)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通知处理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if (a_property &amp; ESP_GATT_CHAR_PROP_BIT_NOTIFY)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ESP_LOGI(GATTS_TAG, "notify enable");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notify_data[15];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for (int i = 0; i &lt;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notify_data); ++i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    notify_data[i] = i%0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xff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}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通知数据小于最大传输单元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_send_indicate(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-&gt;write.conn_id, gl_profile_tab[PROFILE_A_APP_ID].char_handle,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notify_data), notify_data, false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else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 == 0x0002){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if (a_property &amp; ESP_GATT_CHAR_PROP_BIT_INDICATE)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ESP_LOGI(GATTS_TAG, "indicate enable");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indicate_data[15];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for (int i = 0; i &lt;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indicate_data); ++i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    indicate_data[i] = i%0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xff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指示数据小于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MTU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_send_indicate(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-&gt;write.conn_id, gl_profile_tab[PROFILE_A_APP_ID].char_handle,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indicate_data), indicate_data, true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else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 == 0x0000){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ESP_LOGI(GATTS_TAG, "notify/indicate disable ");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}else{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ESP_LOGE(GATTS_TAG, "unknown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value");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esp_log_buffer_hex(GATTS_TAG,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-&gt;write.value,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-&gt;write.len);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example_write_event_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_if, &amp;a_prepare_write_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ESP_GATTS_EXEC_WRITE_EVT: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执行写入事件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ESP_LOGI(GATTS_TAG,"ESP_GATTS_EXEC_WRITE_EVT");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_send_response(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-&gt;write.conn_id,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-&gt;write.trans_id, ESP_GATT_OK, NULL);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example_exec_write_event_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(&amp;a_prepare_write_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env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case ESP_GATTS_MTU_EVT: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最大传输单元事件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"ESP_GATTS_MTU_EVT, MTU %d",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mtu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mtu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ESP_GATTS_UNREG_EVT: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解除注册事件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ESP_GATTS_CREATE_EVT: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创建事件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"CREATE_SERVICE_EVT, status %d,  service_handle %d\n",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-&gt;create.status,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-&gt;create.service_handle);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gl_profile_tab[PROFILE_A_APP_ID].service_handle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-&gt;create.service_handle;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gl_profile_tab[PROFILE_A_APP_ID].char_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.len = ESP_UUID_LEN_16;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gl_profile_tab[PROFILE_A_APP_ID].char_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 = GATTS_CHAR_UUID_TEST_A;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_start_service(gl_profile_tab[PROFILE_A_APP_ID].service_handle);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a_property = ESP_GATT_CHAR_PROP_BIT_READ | ESP_GATT_CHAR_PROP_BIT_WRITE | ESP_GATT_CHAR_PROP_BIT_NOTIFY;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esp_err_t add_char_ret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_add_char(gl_profile_tab[PROFILE_A_APP_ID].service_handle, &amp;gl_profile_tab[PROFILE_A_APP_ID].char_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ESP_GATT_PERM_READ | ESP_GATT_PERM_WRITE, a_property, &amp;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_demo_char1_val, NULL);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(add_char_ret){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"add char failed, error code =%x",add_char_ret);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ESP_GATTS_ADD_INCL_SRVC_EVT: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增加服务事件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ESP_GATTS_ADD_CHAR_EVT: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增加特性事件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16_t length = 0;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const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8_t *prf_char;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"ADD_CHAR_EVT, status %d,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_handle %d, service_handle %d\n",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-&gt;add_char.status,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-&gt;add_char.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_handle,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-&gt;add_char.service_handle);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gl_profile_tab[PROFILE_A_APP_ID].char_handle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-&gt;add_char.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_handle;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.len = ESP_UUID_LEN_16;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16 = ESP_GATT_UUID_CHAR_CLIENT_CONFIG;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esp_err_t 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_value(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-&gt;add_char.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_handle,  &amp;length, &amp;prf_char);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(get_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_ret == ESP_FAIL)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"ILLEGAL HANDLE");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"the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demo char length = %x\n", length);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for(int i = 0; i &lt; length; i++){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ESP_LOGI(GATTS_TAG, "prf_char[%x] =%x\n",i,prf_char[i]);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esp_err_t add_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_add_char_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(gl_profile_tab[PROFILE_A_APP_ID].service_handle,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&amp;gl_profile_tab[PROFILE_A_APP_ID].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ESP_GATT_PERM_READ | ESP_GATT_PERM_WRITE, NULL, NULL);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(add_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ESP_LOGE(GATTS_TAG, "add char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failed, error code =%x", add_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ESP_GATTS_ADD_CHAR_DESCR_EVT: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增加特征描述事件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_handle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-&gt;add_char_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_handle;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"ADD_DESCR_EVT, status %d,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_handle %d, service_handle %d\n",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-&gt;add_char_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.status,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-&gt;add_char_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_handle,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-&gt;add_char_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descr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.service_handle);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ESP_GATTS_DELETE_EVT: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删除事件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ESP_GATTS_START_EVT: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开启事件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"SERVICE_START_EVT, status %d, service_handle %d\n",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-&gt;start.status,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-&gt;start.service_handle);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ESP_GATTS_STOP_EVT: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停止事件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ESP_GATTS_CONNECT_EVT: {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连接事件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_conn_update_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0};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memcpy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bda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-&gt;connect.remote_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bda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sizeof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esp_bd_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对于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i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OS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系统，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连接参数限制请参考苹果官方文档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.latency = 0;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.max_int = 0x20;    //max_int = 0x20*1.25ms = 40ms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.min_int = 0x10;    //min_int = 0x10*1.25ms = 20ms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.timeout = 400;    //timeout = 400*10ms = 4000ms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"ESP_GATTS_CONNECT_EVT, conn_id %d, remote %02x:%02x:%02x:%02x:%02x:%02x:",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-&gt;connect.conn_id,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-&gt;connect.remote_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bda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[0],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-&gt;connect.remote_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bda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[1],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-&gt;connect.remote_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bda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[2],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-&gt;connect.remote_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bda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[3],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-&gt;connect.remote_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bda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[4],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-&gt;connect.remote_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bda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[5]);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gl_profile_tab[PROFILE_A_APP_ID].conn_id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-&gt;connect.conn_id;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开始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向对等设备发送更新连接参数。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_gap_update_conn_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(&amp;conn_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ESP_GATTS_DISCONNECT_EVT: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断开事件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ESP_LOGI(GATTS_TAG, "ESP_GATTS_DISCONNECT_EVT, disconnect reason 0x%x",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-&gt;disconnect.reason);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_gap_start_advertising(&amp;adv_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ESP_GATTS_CONF_EVT: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ESP_LOGI(GATTS_TAG, "ESP_GATTS_CONF_EVT, status %d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attr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_handle %d",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-&gt;conf.status,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-&gt;conf.handle);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-&gt;conf.status != ESP_GATT_OK){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esp_log_buffer_hex(GATTS_TAG,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-&gt;conf.value,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-&gt;conf.len);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ESP_GATTS_OPEN_EVT: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ESP_GATTS_CANCEL_OPEN_EVT: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ESP_GATTS_CLOSE_EVT: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ESP_GATTS_LISTEN_EVT: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case ESP_GATTS_CONGEST_EVT: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default: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break;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static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_event_handler(esp_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_cb_event_t event, esp_gatt_if_t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_if,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_cb_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_t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GATT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事件句柄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如果事件是注册事件，则为每个配置文件存储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 */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(event == ESP_GATTS_REG_EVT)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-&gt;reg.status == ESP_GATT_OK)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gl_profile_tab[param-&gt;reg.app_id].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 else 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ESP_LOGI(GATTS_TAG, "Reg app failed, app_id %04x, status %d\n",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-&gt;reg.app_id,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-&gt;reg.status);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return;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/*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如果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等于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profile A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，则调用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profile A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回调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处理程序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do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int idx;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for (idx = 0; idx &lt; PROFILE_NUM; idx++)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 == ESP_GATT_IF_NONE || /* ESP_GATT_IF_NONE, not specify a certain gatt_if, need to call every profile cb function */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_if == gl_profile_tab[idx].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if (gl_profile_tab[idx].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_cb)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    gl_profile_tab[idx].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_cb(event,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_if,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param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while (0);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app_main(void)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主函数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esp_err_t ret;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_pad_select_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(BLINK_GPIO);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选择引脚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_set_direction(BLINK_GPIO, GPIO_MODE_OUTPUT);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设置输出模式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_flash_init();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初始化存储系统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(ret == ESP_ERR_NVS_NO_FREE_PAGES || ret == ESP_ERR_NVS_NEW_VERSION_FOUND)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异常处理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ESP_ERROR_CHECK(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_flash_erase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nvs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_flash_init();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 ret 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ESP_ERROR_CHECK(esp_bt_controller_mem_release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ESP_BT_MODE_CLASSIC_BT)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esp_bt_controller_config_t bt_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BT_CONTROLLER_INIT_CONFIG_DEFAULT();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 = esp_bt_controller_init(&amp;bt_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cfg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蓝牙控制器初始化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(ret) 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ESP_LOGE(GATTS_TAG, "%s initialize controller failed: %s\n", __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func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__,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 = esp_bt_controller_enable(ESP_BT_MODE_BLE);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控制器启动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(ret) 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ESP_LOGE(GATTS_TAG, "%s enable controller failed: %s\n", __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func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__,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bluedroid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_init();  //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bluedroid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(ret) 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ESP_LOGE(GATTS_TAG, "%s init bluetooth failed: %s\n", __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func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__,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 = esp_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bluedroid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_enable();  //</w:t>
      </w:r>
      <w:r>
        <w:rPr>
          <w:rFonts w:ascii="HelveticaNeue-Light-Identity-H" w:eastAsia="宋体" w:hAnsi="HelveticaNeue-Light-Identity-H" w:cs="宋体" w:hint="eastAsia"/>
          <w:color w:val="FF0000"/>
          <w:kern w:val="0"/>
          <w:sz w:val="18"/>
          <w:szCs w:val="18"/>
        </w:rPr>
        <w:t>bluedroid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启动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(ret) 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ESP_LOGE(GATTS_TAG, "%s enable bluetooth failed: %s\n", __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func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__, esp_err_to_name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ret)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_register_callback(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_event_handler);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GATT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注册回调函数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ESP_LOGE(GATTS_TAG,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register error, error code = %x", 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_gap_register_callback(gap_event_handler);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GAP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注册回调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ESP_LOGE(GATTS_TAG, "gap register error, error code = %x", 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_app_register(PROFILE_A_APP_ID);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GATT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应用注册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if (ret){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ESP_LOGE(GATTS_TAG,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app register error, error code = %x", 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esp_err_t local_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mtu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_ret = esp_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_gatt_set_local_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mtu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(500);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设置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MTU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(local_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mtu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_ret){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ESP_LOGE(GATTS_TAG, "set local  MTU failed, error code = %x", local_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mtu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_ret);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return;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6521" w:name="_Toc84581275"/>
      <w:bookmarkStart w:id="6522" w:name="_Toc84102851"/>
      <w:bookmarkStart w:id="6523" w:name="_Toc116980593"/>
      <w:r>
        <w:rPr>
          <w:rFonts w:ascii="黑体" w:eastAsia="黑体" w:hAnsi="黑体"/>
          <w:b w:val="0"/>
          <w:color w:val="000000" w:themeColor="text1"/>
          <w:sz w:val="28"/>
        </w:rPr>
        <w:t xml:space="preserve">8.4.2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基于</w:t>
      </w:r>
      <w:r>
        <w:rPr>
          <w:rFonts w:ascii="黑体" w:eastAsia="黑体" w:hAnsi="黑体" w:hint="eastAsia"/>
          <w:b w:val="0"/>
          <w:color w:val="FF0000"/>
          <w:sz w:val="28"/>
        </w:rPr>
        <w:t>microPython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开发应用</w:t>
      </w:r>
      <w:bookmarkEnd w:id="6521"/>
      <w:bookmarkEnd w:id="6522"/>
      <w:bookmarkEnd w:id="6523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示例程序如下：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import bluetooth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import struct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from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micropython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import const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from machine import Pin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LED=Pin(2, Pin.OUT)    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正极接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GPIO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LED.value(1)         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初始化为点亮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_IRQ_CENTRAL_CONNECT = const(1)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定义连接、断开和写入常量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_IRQ_CENTRAL_DISCONNECT = const(2)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_IRQ_GATTS_WRITE = const(3)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_FLAG_READ = const(0x0002)        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定义读写、通知标志常量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_FLAG_WRITE_NO_RESPONSE = const(0x0004)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_FLAG_WRITE = const(0x0008)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_FLAG_NOTIFY = const(0x0010)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串口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6E400001-B5A3-F393-E0A9-E50E24DCCA9E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_UART_UUID = bluetooth.UUID("6E400001-B5A3-F393-E0A9-E50E24DCCA9E")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_UART_TX = (bluetooth.UUID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"6E400003-B5A3-F393-E0A9-E50E24DCCA9E"), _FLAG_READ | _FLAG_NOTIFY,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发送数据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_UART_RX = (bluetooth.UUID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"6E400002-B5A3-F393-E0A9-E50E24DCCA9E"), _FLAG_WRITE | _FLAG_WRITE_NO_RESPONSE,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接收数据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_UART_SERVICE = (_UART_UUID,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_UART_TX, _UART_RX),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服务定义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广播数据定义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_ADV_TYPE_FLAGS = const(0x01)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_ADV_TYPE_NAME = const(0x09)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_ADV_TYPE_UUID16_COMPLETE = const(0x3)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_ADV_TYPE_UUID32_COMPLETE = const(0x5)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_ADV_TYPE_UUID128_COMPLETE = const(0x7)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_ADV_TYPE_UUID16_MORE = const(0x2)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_ADV_TYPE_UUID32_MORE = const(0x4)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_ADV_TYPE_UUID128_MORE = const(0x6)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_ADV_TYPE_APPEARANCE = const(0x19)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产生广播数据给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gap_advertise(adv_data=.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).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def advertising_payload(limited_disc=False, br_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=False, name=None, services=None, appearance=0):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payload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bytearray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 _append(adv_type, value):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nonlocal payload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payload += struct.pack("BB", len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value) + 1, adv_type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+ value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_append(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_ADV_TYPE_FLAGS,  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struct.pack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"B",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0x01 if limited_disc else 0x02) + (0x18 if br_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edr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else 0x04)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name: 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广播类型名称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_append(_ADV_TYPE_NAME, name)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services:  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服务开启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for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in services: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b = bytes(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uuid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len(b) == 2: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_append(_ADV_TYPE_UUID16_COMPLETE, b)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len(b) == 4: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_append(_ADV_TYPE_UUID32_COMPLETE, b)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len(b) == 16: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_append(_ADV_TYPE_UUID128_COMPLETE, b)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appearance: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_append(_ADV_TYPE_APPEARANCE, struct.pack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"&lt;h", appearance)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return payload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class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BLESimplePeripheral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: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蓝牙外设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 __init__(self,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, name="ESP32"):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初始化蓝牙名称及服务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self._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self._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.active(True)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self._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irq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(self._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irq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self._handle_tx, self._handle_rx),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self._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_register_services(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_UART_SERVICE,)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self._connections = set()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self._write_callback = None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self._payload = advertising_payload(name=name, services=[_UART_UUID])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self._advertise()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 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irq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(self, event, data):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</w:t>
      </w:r>
      <w:ins w:id="6524" w:author="lll" w:date="2022-07-23T23:57:00Z">
        <w:r w:rsidR="00687DF8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if event == _IRQ_CENTRAL_CONNECT:  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连接状态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conn_handle, _, _ = data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print("New connection", conn_handle)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self._connections.add(conn_handle)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event == _IRQ_CENTRAL_DISCONNECT: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断开状态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conn_handle, _, _ = data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print("Disconnected", conn_handle)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self._connections.remove(conn_handle)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self._advertise()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重新开启广播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event == _IRQ_GATTS_WRITE: 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写入服务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          conn_handle, value_handle = data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value = self._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_read(value_handle)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if value_handle == self._handle_rx and self._write_callback: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    self._write_callback(value)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 send(self, data):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发送通知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for conn_handle in self._connections: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    self._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gatts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_notify(conn_handle, self._handle_tx, data)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 is_connected(self):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连接返回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return len(self._connections) &gt; 0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 _advertise(self, interval_us=500000):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输出广播状态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print("Starting advertising")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self._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.gap_advertise(interval_us, adv_data=self._payload)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def on_write(self, callback):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写入回调函数</w:t>
      </w:r>
    </w:p>
    <w:p w:rsidR="000A52CA" w:rsidDel="0092497B" w:rsidRDefault="0000597C">
      <w:pPr>
        <w:widowControl/>
        <w:rPr>
          <w:del w:id="6525" w:author="lll" w:date="2022-07-23T23:5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self._write_callback = callback</w:t>
      </w:r>
    </w:p>
    <w:p w:rsidR="0092497B" w:rsidRDefault="0092497B">
      <w:pPr>
        <w:widowControl/>
        <w:rPr>
          <w:ins w:id="6526" w:author="lll" w:date="2022-07-23T23:52:00Z"/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527" w:author="lll" w:date="2022-07-23T23:52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   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def demo():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定义实例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bluetooth.BLE()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p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BLESimplePeripheral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687DF8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528" w:author="lll" w:date="2022-07-23T23:56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del w:id="6529" w:author="lll" w:date="2022-07-23T23:51:00Z">
        <w:r w:rsidR="0000597C"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 w:rsidR="0000597C"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def on_rx(v):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530" w:author="lll" w:date="2022-07-23T23:51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</w:t>
      </w:r>
      <w:ins w:id="6531" w:author="lll" w:date="2022-07-23T23:52:00Z">
        <w:r w:rsidR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ins w:id="6532" w:author="lll" w:date="2022-07-23T23:53:00Z">
        <w:r w:rsidR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del w:id="6533" w:author="lll" w:date="2022-07-23T23:53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print("RX", v)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534" w:author="lll" w:date="2022-07-23T23:51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ins w:id="6535" w:author="lll" w:date="2022-07-23T23:52:00Z">
        <w:r w:rsidR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if v==b'0': 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输入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0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，则点亮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536" w:author="lll" w:date="2022-07-23T23:51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</w:t>
      </w:r>
      <w:ins w:id="6537" w:author="lll" w:date="2022-07-23T23:52:00Z">
        <w:r w:rsidR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</w:t>
        </w:r>
      </w:ins>
      <w:ins w:id="6538" w:author="lll" w:date="2022-07-23T23:53:00Z">
        <w:r w:rsidR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del w:id="6539" w:author="lll" w:date="2022-07-23T23:52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print("LED ON")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540" w:author="lll" w:date="2022-07-23T23:51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ins w:id="6541" w:author="lll" w:date="2022-07-23T23:52:00Z">
        <w:r w:rsidR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LED.value(1)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542" w:author="lll" w:date="2022-07-23T23:51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ins w:id="6543" w:author="lll" w:date="2022-07-23T23:52:00Z">
        <w:r w:rsidR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elif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v==b'1': 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输入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1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，则关闭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544" w:author="lll" w:date="2022-07-23T23:51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ins w:id="6545" w:author="lll" w:date="2022-07-23T23:52:00Z">
        <w:r w:rsidR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print("LED OFF")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del w:id="6546" w:author="lll" w:date="2022-07-23T23:51:00Z">
        <w:r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ins w:id="6547" w:author="lll" w:date="2022-07-23T23:52:00Z">
        <w:r w:rsidR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LED.value(0)</w:t>
      </w:r>
    </w:p>
    <w:p w:rsidR="000A52CA" w:rsidRDefault="00687DF8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ins w:id="6548" w:author="lll" w:date="2022-07-23T23:56:00Z">
        <w:r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t xml:space="preserve">    </w:t>
        </w:r>
      </w:ins>
      <w:del w:id="6549" w:author="lll" w:date="2022-07-23T23:51:00Z">
        <w:r w:rsidR="0000597C" w:rsidDel="0092497B">
          <w:rPr>
            <w:rFonts w:ascii="HelveticaNeue-Light-Identity-H" w:eastAsia="宋体" w:hAnsi="HelveticaNeue-Light-Identity-H" w:cs="宋体"/>
            <w:color w:val="000000" w:themeColor="text1"/>
            <w:kern w:val="0"/>
            <w:sz w:val="18"/>
            <w:szCs w:val="18"/>
          </w:rPr>
          <w:delText xml:space="preserve">    </w:delText>
        </w:r>
      </w:del>
      <w:r w:rsidR="0000597C"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p.on_write(on_rx)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if __name__ == "__main__":  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#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运行主函数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demo()</w:t>
      </w:r>
    </w:p>
    <w:p w:rsidR="000A52CA" w:rsidRDefault="0000597C">
      <w:pPr>
        <w:pStyle w:val="3"/>
        <w:spacing w:before="0" w:after="0" w:line="240" w:lineRule="auto"/>
        <w:rPr>
          <w:rFonts w:ascii="黑体" w:eastAsia="黑体" w:hAnsi="黑体"/>
          <w:b w:val="0"/>
          <w:color w:val="000000" w:themeColor="text1"/>
          <w:sz w:val="28"/>
        </w:rPr>
      </w:pPr>
      <w:bookmarkStart w:id="6550" w:name="_Toc84581276"/>
      <w:bookmarkStart w:id="6551" w:name="_Toc84102852"/>
      <w:bookmarkStart w:id="6552" w:name="_Toc116980594"/>
      <w:r>
        <w:rPr>
          <w:rFonts w:ascii="黑体" w:eastAsia="黑体" w:hAnsi="黑体"/>
          <w:b w:val="0"/>
          <w:color w:val="000000" w:themeColor="text1"/>
          <w:sz w:val="28"/>
        </w:rPr>
        <w:t xml:space="preserve">8.4.3 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基于</w:t>
      </w:r>
      <w:r>
        <w:rPr>
          <w:rFonts w:ascii="黑体" w:eastAsia="黑体" w:hAnsi="黑体" w:hint="eastAsia"/>
          <w:b w:val="0"/>
          <w:color w:val="FF0000"/>
          <w:sz w:val="28"/>
        </w:rPr>
        <w:t>Arduino</w:t>
      </w:r>
      <w:r>
        <w:rPr>
          <w:rFonts w:ascii="黑体" w:eastAsia="黑体" w:hAnsi="黑体" w:hint="eastAsia"/>
          <w:b w:val="0"/>
          <w:color w:val="000000" w:themeColor="text1"/>
          <w:sz w:val="28"/>
        </w:rPr>
        <w:t>开发应用</w:t>
      </w:r>
      <w:bookmarkEnd w:id="6550"/>
      <w:bookmarkEnd w:id="6551"/>
      <w:bookmarkEnd w:id="6552"/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.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低功耗蓝牙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示例程序如下：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Arduino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BLEDevice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BLEUtils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&lt;BLE2902.h&gt;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&lt;String.h&gt;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创建一个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特性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pCharacteristic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bool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deviceConnected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false;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连接否标志位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uint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8_t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txValue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0;                //TX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的值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String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rxload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" ";                //RX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的值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SERVICE_UUID "6E400001-B5A3-F393-E0A9-E50E24DCCA9E" //UART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服务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UUID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#define CHARACTERISTIC_UUID_RX "6E400002-B5A3-F393-E0A9-E50E24DCCA9E"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>#define CHARACTERISTIC_UUID_TX "6E400003-B5A3-F393-E0A9-E50E24DCCA9E"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class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MyServerCallbacks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: public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BLEServerCallbacks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服务器回调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onConnect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deviceConnected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true;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设备连接成功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onDisconnect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deviceConnected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false;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设备连接失败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class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MyCallbacks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: public BLECharacteristicCallbacks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特性回调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onWrite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std: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: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string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rxValue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getValue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读取调试助手输入的值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rxValue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.length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 &gt; 0)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rxload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""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for (int i = 0; i &lt;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rxValue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.length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 i++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读取输入值，并放入存储变量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rxload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+= (char)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rxValue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[i];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  Serial.print(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rxValue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[i]);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打印输入的值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""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void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setupBLE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(String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BLEName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const char *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_name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BLEName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.c_str();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将传入的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名字转换为指针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BLEDevice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: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init(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_name);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初始化一个蓝牙设备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BLEDevice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: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createServer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(); // 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创建一个蓝牙服务器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端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setCallbacks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(new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MyServerCallbacks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服务器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回调函数为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MyServerCallbacks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BLEService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pService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createService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(SERVICE_UUID);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创建一个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服务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pService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-&gt;createCharacteristic(CHARACTERISTIC_UUID_TX,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: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PROPERTY_NOTIFY);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创建一个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读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特征值，类型是通知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addDescriptor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(new BLE2902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为特征添加一个描述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</w:p>
    <w:p w:rsidR="000A52CA" w:rsidRDefault="0000597C">
      <w:pPr>
        <w:widowControl/>
        <w:ind w:firstLineChars="200" w:firstLine="360"/>
        <w:jc w:val="left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*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=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pService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-&gt;createCharacteristic(CHARACTERISTIC_UUID_RX,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BLECharacteristic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: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: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PROPERTY_WRITE);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创建一个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写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特征，类型是写入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pCharacteristic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setCallbacks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(new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MyCallbacks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为特征添加一个回调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pService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-&gt;start();                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开启服务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pServer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-&gt;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getAdvertising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()-&gt;start();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服务器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端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开始广播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("Waiting a client connection to notify.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..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//String val;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存储读取的值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int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ledpin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=2;  //LED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连接的引脚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2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setup()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setupBLE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("ESP32-BLE");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设置蓝牙名称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pinMode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ledpin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,OUTPUT);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} 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loop()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rxload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=="0")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判断为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0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，点亮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ledpin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,HIGH);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("LED ON!");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delay(1000);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else if(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rxload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=="1")  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判断为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1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，熄灭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LED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{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ledpin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,LOW);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("LED OFF!");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delay(1000);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</w:t>
      </w:r>
    </w:p>
    <w:p w:rsidR="000A52CA" w:rsidRDefault="0000597C">
      <w:pPr>
        <w:widowControl/>
        <w:ind w:firstLineChars="200" w:firstLine="360"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2.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  <w:t>传统蓝牙</w:t>
      </w:r>
    </w:p>
    <w:p w:rsidR="000A52CA" w:rsidRDefault="0000597C">
      <w:pPr>
        <w:widowControl/>
        <w:ind w:firstLineChars="200" w:firstLine="420"/>
        <w:rPr>
          <w:rFonts w:ascii="HelveticaNeue-Light-Identity-H" w:eastAsia="宋体" w:hAnsi="HelveticaNeue-Light-Identity-H" w:cs="宋体" w:hint="eastAsia"/>
          <w:color w:val="000000" w:themeColor="text1"/>
          <w:kern w:val="0"/>
          <w:szCs w:val="20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Cs w:val="20"/>
        </w:rPr>
        <w:t>示例程序如下：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#include "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BluetoothSerial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.h"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BluetoothSerial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SerialBT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定义蓝牙对象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char val;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定义变量存储输入值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int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ledpin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=2; 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引脚连接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setup()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Serial.begin(115200); 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串口波特率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SerialBT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.begin("ESP32-BT"); //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蓝牙设备名称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("The device started, now you can pair it with bluetooth!");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pinMode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ledpin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 OUTPUT);//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定义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LED</w:t>
      </w:r>
      <w:r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  <w:t>为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输出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void loop()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 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SerialBT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.available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SerialBT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.write(Serial.read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)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val=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SerialBT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.read();  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if(val=='0')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lastRenderedPageBreak/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ledpin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,HIGH);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("LED ON!");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delay(1000);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else if(val=='1')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{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digitalWrite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ledpin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,LOW);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Serial.</w:t>
      </w:r>
      <w:r>
        <w:rPr>
          <w:rFonts w:ascii="HelveticaNeue-Light-Identity-H" w:eastAsia="宋体" w:hAnsi="HelveticaNeue-Light-Identity-H" w:cs="宋体"/>
          <w:color w:val="FF0000"/>
          <w:kern w:val="0"/>
          <w:sz w:val="18"/>
          <w:szCs w:val="18"/>
        </w:rPr>
        <w:t>println</w:t>
      </w: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>("LED OFF!");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delay(1000);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000000" w:themeColor="text1"/>
          <w:kern w:val="0"/>
          <w:sz w:val="18"/>
          <w:szCs w:val="18"/>
        </w:rPr>
        <w:t xml:space="preserve">  }</w:t>
      </w:r>
    </w:p>
    <w:p w:rsidR="000A52CA" w:rsidRDefault="0000597C">
      <w:pPr>
        <w:widowControl/>
        <w:rPr>
          <w:rFonts w:ascii="HelveticaNeue-Light-Identity-H" w:eastAsia="宋体" w:hAnsi="HelveticaNeue-Light-Identity-H" w:cs="宋体" w:hint="eastAsia"/>
          <w:color w:val="000000" w:themeColor="text1"/>
          <w:kern w:val="0"/>
          <w:sz w:val="18"/>
          <w:szCs w:val="18"/>
        </w:rPr>
      </w:pPr>
      <w:r>
        <w:rPr>
          <w:rFonts w:ascii="HelveticaNeue-Light-Identity-H" w:eastAsia="宋体" w:hAnsi="HelveticaNeue-Light-Identity-H" w:cs="宋体"/>
          <w:color w:val="FF00FF"/>
          <w:kern w:val="0"/>
          <w:sz w:val="18"/>
          <w:szCs w:val="18"/>
        </w:rPr>
        <w:t>}</w:t>
      </w:r>
      <w:bookmarkStart w:id="6553" w:name="_GoBack"/>
      <w:bookmarkEnd w:id="6553"/>
    </w:p>
    <w:sectPr w:rsidR="000A52C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4AE" w:rsidRDefault="008014AE">
      <w:r>
        <w:separator/>
      </w:r>
    </w:p>
  </w:endnote>
  <w:endnote w:type="continuationSeparator" w:id="0">
    <w:p w:rsidR="008014AE" w:rsidRDefault="0080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altName w:val="宋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Times New Roman"/>
    <w:charset w:val="00"/>
    <w:family w:val="auto"/>
    <w:pitch w:val="default"/>
  </w:font>
  <w:font w:name="FandolSong-Bold-Identity-H">
    <w:altName w:val="Times New Roman"/>
    <w:panose1 w:val="00000000000000000000"/>
    <w:charset w:val="00"/>
    <w:family w:val="roman"/>
    <w:notTrueType/>
    <w:pitch w:val="default"/>
  </w:font>
  <w:font w:name="HelveticaNeue-Medium-Identity-H">
    <w:altName w:val="Times New Roman"/>
    <w:panose1 w:val="00000000000000000000"/>
    <w:charset w:val="00"/>
    <w:family w:val="roman"/>
    <w:notTrueType/>
    <w:pitch w:val="default"/>
  </w:font>
  <w:font w:name="FandolSong-Regular-Identity-H">
    <w:altName w:val="Times New Roman"/>
    <w:charset w:val="00"/>
    <w:family w:val="roman"/>
    <w:pitch w:val="default"/>
  </w:font>
  <w:font w:name="HelveticaNeue-Light-Identity-H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Menlo-Regular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074894"/>
    </w:sdtPr>
    <w:sdtContent>
      <w:p w:rsidR="006A6D8C" w:rsidRDefault="006A6D8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A6F" w:rsidRPr="00350A6F">
          <w:rPr>
            <w:noProof/>
            <w:lang w:val="zh-CN"/>
          </w:rPr>
          <w:t>129</w:t>
        </w:r>
        <w:r>
          <w:fldChar w:fldCharType="end"/>
        </w:r>
      </w:p>
    </w:sdtContent>
  </w:sdt>
  <w:p w:rsidR="006A6D8C" w:rsidRDefault="006A6D8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4AE" w:rsidRDefault="008014AE">
      <w:r>
        <w:separator/>
      </w:r>
    </w:p>
  </w:footnote>
  <w:footnote w:type="continuationSeparator" w:id="0">
    <w:p w:rsidR="008014AE" w:rsidRDefault="00801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F5833"/>
    <w:multiLevelType w:val="multilevel"/>
    <w:tmpl w:val="7C2F5833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  <w15:person w15:author="lll">
    <w15:presenceInfo w15:providerId="None" w15:userId="l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EB"/>
    <w:rsid w:val="000006BA"/>
    <w:rsid w:val="00000A16"/>
    <w:rsid w:val="00000F5F"/>
    <w:rsid w:val="00001005"/>
    <w:rsid w:val="000016A0"/>
    <w:rsid w:val="00001CEA"/>
    <w:rsid w:val="00002330"/>
    <w:rsid w:val="0000263E"/>
    <w:rsid w:val="000045ED"/>
    <w:rsid w:val="00004641"/>
    <w:rsid w:val="0000581C"/>
    <w:rsid w:val="0000597C"/>
    <w:rsid w:val="00006CF1"/>
    <w:rsid w:val="00010464"/>
    <w:rsid w:val="00010C63"/>
    <w:rsid w:val="00011A98"/>
    <w:rsid w:val="00012139"/>
    <w:rsid w:val="0001217B"/>
    <w:rsid w:val="0001442B"/>
    <w:rsid w:val="00015883"/>
    <w:rsid w:val="000166F5"/>
    <w:rsid w:val="00017EDF"/>
    <w:rsid w:val="00021A84"/>
    <w:rsid w:val="0002227E"/>
    <w:rsid w:val="00022691"/>
    <w:rsid w:val="00022B75"/>
    <w:rsid w:val="0002347D"/>
    <w:rsid w:val="000235EC"/>
    <w:rsid w:val="00024C0D"/>
    <w:rsid w:val="00024D61"/>
    <w:rsid w:val="00027A8D"/>
    <w:rsid w:val="00030954"/>
    <w:rsid w:val="000320BC"/>
    <w:rsid w:val="00032505"/>
    <w:rsid w:val="0003253A"/>
    <w:rsid w:val="00032654"/>
    <w:rsid w:val="000328F0"/>
    <w:rsid w:val="00032A0C"/>
    <w:rsid w:val="00032D9D"/>
    <w:rsid w:val="00032FF2"/>
    <w:rsid w:val="00033B54"/>
    <w:rsid w:val="00037118"/>
    <w:rsid w:val="00040002"/>
    <w:rsid w:val="000402D1"/>
    <w:rsid w:val="00040831"/>
    <w:rsid w:val="00041640"/>
    <w:rsid w:val="00041F60"/>
    <w:rsid w:val="000422EA"/>
    <w:rsid w:val="00043E18"/>
    <w:rsid w:val="00044048"/>
    <w:rsid w:val="0004467E"/>
    <w:rsid w:val="000454E7"/>
    <w:rsid w:val="00045B11"/>
    <w:rsid w:val="000465C4"/>
    <w:rsid w:val="00047709"/>
    <w:rsid w:val="00047C9B"/>
    <w:rsid w:val="00050FE0"/>
    <w:rsid w:val="00052995"/>
    <w:rsid w:val="00053D54"/>
    <w:rsid w:val="00053E75"/>
    <w:rsid w:val="00054368"/>
    <w:rsid w:val="00054938"/>
    <w:rsid w:val="0005732F"/>
    <w:rsid w:val="0005737C"/>
    <w:rsid w:val="000574EB"/>
    <w:rsid w:val="00060DFA"/>
    <w:rsid w:val="0006285D"/>
    <w:rsid w:val="000628ED"/>
    <w:rsid w:val="0006372B"/>
    <w:rsid w:val="0006385C"/>
    <w:rsid w:val="00065A8D"/>
    <w:rsid w:val="00065E34"/>
    <w:rsid w:val="00066D05"/>
    <w:rsid w:val="00066D0F"/>
    <w:rsid w:val="00066E66"/>
    <w:rsid w:val="00067B69"/>
    <w:rsid w:val="000720D2"/>
    <w:rsid w:val="00073F02"/>
    <w:rsid w:val="00073F03"/>
    <w:rsid w:val="000741D8"/>
    <w:rsid w:val="00074361"/>
    <w:rsid w:val="00075611"/>
    <w:rsid w:val="000767AF"/>
    <w:rsid w:val="00077023"/>
    <w:rsid w:val="0008054B"/>
    <w:rsid w:val="000808D8"/>
    <w:rsid w:val="000808EE"/>
    <w:rsid w:val="00080DE7"/>
    <w:rsid w:val="00080E04"/>
    <w:rsid w:val="00082178"/>
    <w:rsid w:val="00084276"/>
    <w:rsid w:val="00084503"/>
    <w:rsid w:val="00084EB6"/>
    <w:rsid w:val="00085237"/>
    <w:rsid w:val="00085AE4"/>
    <w:rsid w:val="00090577"/>
    <w:rsid w:val="00092414"/>
    <w:rsid w:val="00092F1C"/>
    <w:rsid w:val="00093A2B"/>
    <w:rsid w:val="00093FEE"/>
    <w:rsid w:val="00095F30"/>
    <w:rsid w:val="00096C7C"/>
    <w:rsid w:val="000970A0"/>
    <w:rsid w:val="000971DB"/>
    <w:rsid w:val="00097FDA"/>
    <w:rsid w:val="000A0085"/>
    <w:rsid w:val="000A0570"/>
    <w:rsid w:val="000A2F52"/>
    <w:rsid w:val="000A456F"/>
    <w:rsid w:val="000A4EE0"/>
    <w:rsid w:val="000A52CA"/>
    <w:rsid w:val="000A5D7D"/>
    <w:rsid w:val="000A61F4"/>
    <w:rsid w:val="000A77A4"/>
    <w:rsid w:val="000A7874"/>
    <w:rsid w:val="000A7D15"/>
    <w:rsid w:val="000B0311"/>
    <w:rsid w:val="000B1030"/>
    <w:rsid w:val="000B1803"/>
    <w:rsid w:val="000B269F"/>
    <w:rsid w:val="000B28B6"/>
    <w:rsid w:val="000B3931"/>
    <w:rsid w:val="000B3BCB"/>
    <w:rsid w:val="000B4122"/>
    <w:rsid w:val="000B4FEA"/>
    <w:rsid w:val="000B6D53"/>
    <w:rsid w:val="000B72A9"/>
    <w:rsid w:val="000B79EB"/>
    <w:rsid w:val="000C2D28"/>
    <w:rsid w:val="000C2F3A"/>
    <w:rsid w:val="000C3BF8"/>
    <w:rsid w:val="000C3EFD"/>
    <w:rsid w:val="000D1C4C"/>
    <w:rsid w:val="000D25EA"/>
    <w:rsid w:val="000D2888"/>
    <w:rsid w:val="000D3890"/>
    <w:rsid w:val="000D457D"/>
    <w:rsid w:val="000D49F3"/>
    <w:rsid w:val="000D4CC2"/>
    <w:rsid w:val="000D4DA7"/>
    <w:rsid w:val="000D7125"/>
    <w:rsid w:val="000E131F"/>
    <w:rsid w:val="000E230F"/>
    <w:rsid w:val="000E237C"/>
    <w:rsid w:val="000E2C86"/>
    <w:rsid w:val="000E2FC4"/>
    <w:rsid w:val="000E4993"/>
    <w:rsid w:val="000E671A"/>
    <w:rsid w:val="000E790F"/>
    <w:rsid w:val="000E7910"/>
    <w:rsid w:val="000E7F17"/>
    <w:rsid w:val="000F0147"/>
    <w:rsid w:val="000F18B2"/>
    <w:rsid w:val="000F3316"/>
    <w:rsid w:val="000F5B81"/>
    <w:rsid w:val="000F6232"/>
    <w:rsid w:val="000F6DE2"/>
    <w:rsid w:val="001037D6"/>
    <w:rsid w:val="001042B1"/>
    <w:rsid w:val="0010438F"/>
    <w:rsid w:val="00104426"/>
    <w:rsid w:val="00105188"/>
    <w:rsid w:val="00105405"/>
    <w:rsid w:val="00105AE6"/>
    <w:rsid w:val="001060A5"/>
    <w:rsid w:val="001067B0"/>
    <w:rsid w:val="00106B7C"/>
    <w:rsid w:val="001075D9"/>
    <w:rsid w:val="00110D67"/>
    <w:rsid w:val="00110E28"/>
    <w:rsid w:val="00111A03"/>
    <w:rsid w:val="00112D0C"/>
    <w:rsid w:val="00114507"/>
    <w:rsid w:val="0011702B"/>
    <w:rsid w:val="0011760D"/>
    <w:rsid w:val="00120961"/>
    <w:rsid w:val="00121A63"/>
    <w:rsid w:val="00121E29"/>
    <w:rsid w:val="00122E4B"/>
    <w:rsid w:val="00123059"/>
    <w:rsid w:val="00123137"/>
    <w:rsid w:val="00123D16"/>
    <w:rsid w:val="00124610"/>
    <w:rsid w:val="00125015"/>
    <w:rsid w:val="001251CB"/>
    <w:rsid w:val="00125FDC"/>
    <w:rsid w:val="00126701"/>
    <w:rsid w:val="00126739"/>
    <w:rsid w:val="00127C15"/>
    <w:rsid w:val="00131C77"/>
    <w:rsid w:val="0013495B"/>
    <w:rsid w:val="00134CEE"/>
    <w:rsid w:val="00134E46"/>
    <w:rsid w:val="001359A7"/>
    <w:rsid w:val="00135FE0"/>
    <w:rsid w:val="001361B1"/>
    <w:rsid w:val="0013622E"/>
    <w:rsid w:val="001369C5"/>
    <w:rsid w:val="00136EBD"/>
    <w:rsid w:val="001421B7"/>
    <w:rsid w:val="00143B58"/>
    <w:rsid w:val="001445BB"/>
    <w:rsid w:val="0014522B"/>
    <w:rsid w:val="00146270"/>
    <w:rsid w:val="00146589"/>
    <w:rsid w:val="00147603"/>
    <w:rsid w:val="00147915"/>
    <w:rsid w:val="00147D48"/>
    <w:rsid w:val="001554AE"/>
    <w:rsid w:val="0015606A"/>
    <w:rsid w:val="00161136"/>
    <w:rsid w:val="0016175D"/>
    <w:rsid w:val="00161C87"/>
    <w:rsid w:val="00162D00"/>
    <w:rsid w:val="00163BD3"/>
    <w:rsid w:val="001641FB"/>
    <w:rsid w:val="00165625"/>
    <w:rsid w:val="00165A77"/>
    <w:rsid w:val="00165AC1"/>
    <w:rsid w:val="001663DD"/>
    <w:rsid w:val="00166F87"/>
    <w:rsid w:val="001676E5"/>
    <w:rsid w:val="001678AD"/>
    <w:rsid w:val="0017035B"/>
    <w:rsid w:val="00171425"/>
    <w:rsid w:val="00171D6D"/>
    <w:rsid w:val="00172096"/>
    <w:rsid w:val="001723AA"/>
    <w:rsid w:val="0017250A"/>
    <w:rsid w:val="00172823"/>
    <w:rsid w:val="00172BCB"/>
    <w:rsid w:val="00174811"/>
    <w:rsid w:val="00174BFC"/>
    <w:rsid w:val="00175973"/>
    <w:rsid w:val="00176747"/>
    <w:rsid w:val="00177337"/>
    <w:rsid w:val="00177D8F"/>
    <w:rsid w:val="0018094E"/>
    <w:rsid w:val="00180E59"/>
    <w:rsid w:val="00181261"/>
    <w:rsid w:val="00182444"/>
    <w:rsid w:val="00182D8D"/>
    <w:rsid w:val="00183DAF"/>
    <w:rsid w:val="00190CFF"/>
    <w:rsid w:val="0019104C"/>
    <w:rsid w:val="001928A1"/>
    <w:rsid w:val="00193395"/>
    <w:rsid w:val="001934F0"/>
    <w:rsid w:val="00193544"/>
    <w:rsid w:val="001943E8"/>
    <w:rsid w:val="00196F00"/>
    <w:rsid w:val="001A066D"/>
    <w:rsid w:val="001A097C"/>
    <w:rsid w:val="001A1351"/>
    <w:rsid w:val="001A151B"/>
    <w:rsid w:val="001A1ECA"/>
    <w:rsid w:val="001A2449"/>
    <w:rsid w:val="001A4F0C"/>
    <w:rsid w:val="001A674A"/>
    <w:rsid w:val="001A6905"/>
    <w:rsid w:val="001A7250"/>
    <w:rsid w:val="001A7AAE"/>
    <w:rsid w:val="001A7FC0"/>
    <w:rsid w:val="001B062D"/>
    <w:rsid w:val="001B10BE"/>
    <w:rsid w:val="001B1ECE"/>
    <w:rsid w:val="001B46D8"/>
    <w:rsid w:val="001B497A"/>
    <w:rsid w:val="001B4AF9"/>
    <w:rsid w:val="001B5682"/>
    <w:rsid w:val="001B5B2D"/>
    <w:rsid w:val="001B5BE4"/>
    <w:rsid w:val="001B5D9E"/>
    <w:rsid w:val="001B73D3"/>
    <w:rsid w:val="001C0B49"/>
    <w:rsid w:val="001C229A"/>
    <w:rsid w:val="001C2D5F"/>
    <w:rsid w:val="001C30FE"/>
    <w:rsid w:val="001C4183"/>
    <w:rsid w:val="001C4BDB"/>
    <w:rsid w:val="001C4FC4"/>
    <w:rsid w:val="001C512C"/>
    <w:rsid w:val="001C5523"/>
    <w:rsid w:val="001C5DEA"/>
    <w:rsid w:val="001C6AF2"/>
    <w:rsid w:val="001C7231"/>
    <w:rsid w:val="001C7B62"/>
    <w:rsid w:val="001D0F65"/>
    <w:rsid w:val="001D1A1A"/>
    <w:rsid w:val="001D375F"/>
    <w:rsid w:val="001D465B"/>
    <w:rsid w:val="001D672F"/>
    <w:rsid w:val="001D70D8"/>
    <w:rsid w:val="001E239F"/>
    <w:rsid w:val="001E4871"/>
    <w:rsid w:val="001E4DD0"/>
    <w:rsid w:val="001E5080"/>
    <w:rsid w:val="001E577A"/>
    <w:rsid w:val="001E634B"/>
    <w:rsid w:val="001E6907"/>
    <w:rsid w:val="001F2798"/>
    <w:rsid w:val="001F2E60"/>
    <w:rsid w:val="001F3621"/>
    <w:rsid w:val="001F3626"/>
    <w:rsid w:val="001F452F"/>
    <w:rsid w:val="001F5AE1"/>
    <w:rsid w:val="001F63FE"/>
    <w:rsid w:val="001F7670"/>
    <w:rsid w:val="001F7872"/>
    <w:rsid w:val="002010B7"/>
    <w:rsid w:val="00203EB6"/>
    <w:rsid w:val="00205816"/>
    <w:rsid w:val="0020777E"/>
    <w:rsid w:val="00207CA9"/>
    <w:rsid w:val="00210019"/>
    <w:rsid w:val="00212260"/>
    <w:rsid w:val="002130EA"/>
    <w:rsid w:val="002139B9"/>
    <w:rsid w:val="00213F8A"/>
    <w:rsid w:val="00215401"/>
    <w:rsid w:val="00217227"/>
    <w:rsid w:val="002172B0"/>
    <w:rsid w:val="002203B4"/>
    <w:rsid w:val="002207B0"/>
    <w:rsid w:val="002229F2"/>
    <w:rsid w:val="0022515A"/>
    <w:rsid w:val="002257A6"/>
    <w:rsid w:val="002260A0"/>
    <w:rsid w:val="00231A84"/>
    <w:rsid w:val="00232E70"/>
    <w:rsid w:val="0023482D"/>
    <w:rsid w:val="002354EF"/>
    <w:rsid w:val="0023690B"/>
    <w:rsid w:val="0024047F"/>
    <w:rsid w:val="00240535"/>
    <w:rsid w:val="00240954"/>
    <w:rsid w:val="00242B5B"/>
    <w:rsid w:val="0024486F"/>
    <w:rsid w:val="00244D40"/>
    <w:rsid w:val="00247805"/>
    <w:rsid w:val="00247FDF"/>
    <w:rsid w:val="00250053"/>
    <w:rsid w:val="002500D3"/>
    <w:rsid w:val="00251FDB"/>
    <w:rsid w:val="00252283"/>
    <w:rsid w:val="00252948"/>
    <w:rsid w:val="0025294A"/>
    <w:rsid w:val="002532DF"/>
    <w:rsid w:val="00253AF3"/>
    <w:rsid w:val="00257D64"/>
    <w:rsid w:val="00260072"/>
    <w:rsid w:val="0026313A"/>
    <w:rsid w:val="00265311"/>
    <w:rsid w:val="0026535E"/>
    <w:rsid w:val="0026603C"/>
    <w:rsid w:val="00266F91"/>
    <w:rsid w:val="00267FF0"/>
    <w:rsid w:val="00270056"/>
    <w:rsid w:val="00271F42"/>
    <w:rsid w:val="0027217D"/>
    <w:rsid w:val="0027369D"/>
    <w:rsid w:val="002738FB"/>
    <w:rsid w:val="00274477"/>
    <w:rsid w:val="0027493E"/>
    <w:rsid w:val="002753F1"/>
    <w:rsid w:val="00275DC2"/>
    <w:rsid w:val="00277A37"/>
    <w:rsid w:val="00277B94"/>
    <w:rsid w:val="002800E3"/>
    <w:rsid w:val="00280535"/>
    <w:rsid w:val="00280809"/>
    <w:rsid w:val="002812F1"/>
    <w:rsid w:val="002815A1"/>
    <w:rsid w:val="00282517"/>
    <w:rsid w:val="002828B4"/>
    <w:rsid w:val="002832A1"/>
    <w:rsid w:val="00284266"/>
    <w:rsid w:val="00285198"/>
    <w:rsid w:val="00285529"/>
    <w:rsid w:val="00285E73"/>
    <w:rsid w:val="002860EE"/>
    <w:rsid w:val="00290495"/>
    <w:rsid w:val="00291BE4"/>
    <w:rsid w:val="0029249A"/>
    <w:rsid w:val="00292F56"/>
    <w:rsid w:val="002933FB"/>
    <w:rsid w:val="002965AE"/>
    <w:rsid w:val="0029738E"/>
    <w:rsid w:val="002A022D"/>
    <w:rsid w:val="002A0B09"/>
    <w:rsid w:val="002A105F"/>
    <w:rsid w:val="002A11BD"/>
    <w:rsid w:val="002A138A"/>
    <w:rsid w:val="002A4256"/>
    <w:rsid w:val="002A4D8B"/>
    <w:rsid w:val="002A52B9"/>
    <w:rsid w:val="002A5F35"/>
    <w:rsid w:val="002A5F88"/>
    <w:rsid w:val="002A5F97"/>
    <w:rsid w:val="002A68C4"/>
    <w:rsid w:val="002A6D2B"/>
    <w:rsid w:val="002B0B0F"/>
    <w:rsid w:val="002B1874"/>
    <w:rsid w:val="002B1A89"/>
    <w:rsid w:val="002B3572"/>
    <w:rsid w:val="002B3917"/>
    <w:rsid w:val="002B45C3"/>
    <w:rsid w:val="002B5813"/>
    <w:rsid w:val="002B7519"/>
    <w:rsid w:val="002C0949"/>
    <w:rsid w:val="002C0BEF"/>
    <w:rsid w:val="002C0DFE"/>
    <w:rsid w:val="002C1F39"/>
    <w:rsid w:val="002C3448"/>
    <w:rsid w:val="002C3690"/>
    <w:rsid w:val="002C4095"/>
    <w:rsid w:val="002C4CB3"/>
    <w:rsid w:val="002C6AC6"/>
    <w:rsid w:val="002D1DE0"/>
    <w:rsid w:val="002D2295"/>
    <w:rsid w:val="002D4021"/>
    <w:rsid w:val="002D4551"/>
    <w:rsid w:val="002D4ED1"/>
    <w:rsid w:val="002D502F"/>
    <w:rsid w:val="002D5D93"/>
    <w:rsid w:val="002D6060"/>
    <w:rsid w:val="002E1447"/>
    <w:rsid w:val="002E2517"/>
    <w:rsid w:val="002E265A"/>
    <w:rsid w:val="002E2ADE"/>
    <w:rsid w:val="002E2D48"/>
    <w:rsid w:val="002E30E9"/>
    <w:rsid w:val="002E384F"/>
    <w:rsid w:val="002E43EF"/>
    <w:rsid w:val="002E5601"/>
    <w:rsid w:val="002E5823"/>
    <w:rsid w:val="002E58B7"/>
    <w:rsid w:val="002E6A3D"/>
    <w:rsid w:val="002E6B16"/>
    <w:rsid w:val="002E73E8"/>
    <w:rsid w:val="002F12EB"/>
    <w:rsid w:val="002F3066"/>
    <w:rsid w:val="002F3223"/>
    <w:rsid w:val="002F333B"/>
    <w:rsid w:val="002F36B6"/>
    <w:rsid w:val="002F41AF"/>
    <w:rsid w:val="002F49CD"/>
    <w:rsid w:val="002F6287"/>
    <w:rsid w:val="002F6F78"/>
    <w:rsid w:val="00300242"/>
    <w:rsid w:val="003003D6"/>
    <w:rsid w:val="00300F38"/>
    <w:rsid w:val="003016D3"/>
    <w:rsid w:val="00302AF3"/>
    <w:rsid w:val="00302E5A"/>
    <w:rsid w:val="003030DB"/>
    <w:rsid w:val="00303F61"/>
    <w:rsid w:val="003076B4"/>
    <w:rsid w:val="003078FC"/>
    <w:rsid w:val="003108EB"/>
    <w:rsid w:val="00310DDC"/>
    <w:rsid w:val="00311891"/>
    <w:rsid w:val="003124BB"/>
    <w:rsid w:val="00312933"/>
    <w:rsid w:val="00313E51"/>
    <w:rsid w:val="003148B5"/>
    <w:rsid w:val="00315AD0"/>
    <w:rsid w:val="00315E90"/>
    <w:rsid w:val="00316822"/>
    <w:rsid w:val="00316D1D"/>
    <w:rsid w:val="00317CD7"/>
    <w:rsid w:val="00320647"/>
    <w:rsid w:val="00320925"/>
    <w:rsid w:val="00320EB1"/>
    <w:rsid w:val="00321433"/>
    <w:rsid w:val="00322B3C"/>
    <w:rsid w:val="00325CBC"/>
    <w:rsid w:val="00325DDC"/>
    <w:rsid w:val="003268D3"/>
    <w:rsid w:val="00326AE0"/>
    <w:rsid w:val="003278A6"/>
    <w:rsid w:val="00327B72"/>
    <w:rsid w:val="00330307"/>
    <w:rsid w:val="003317AB"/>
    <w:rsid w:val="0033180F"/>
    <w:rsid w:val="00331CD9"/>
    <w:rsid w:val="0033447A"/>
    <w:rsid w:val="0033540C"/>
    <w:rsid w:val="00335782"/>
    <w:rsid w:val="00335CD1"/>
    <w:rsid w:val="00335E10"/>
    <w:rsid w:val="00335FCB"/>
    <w:rsid w:val="00336B71"/>
    <w:rsid w:val="0033747B"/>
    <w:rsid w:val="00337826"/>
    <w:rsid w:val="00340478"/>
    <w:rsid w:val="003406B3"/>
    <w:rsid w:val="00341777"/>
    <w:rsid w:val="003418D8"/>
    <w:rsid w:val="0034195A"/>
    <w:rsid w:val="003421C6"/>
    <w:rsid w:val="003427B3"/>
    <w:rsid w:val="00345DB2"/>
    <w:rsid w:val="0034616C"/>
    <w:rsid w:val="003470C9"/>
    <w:rsid w:val="00347ADA"/>
    <w:rsid w:val="00350A6F"/>
    <w:rsid w:val="003544E6"/>
    <w:rsid w:val="00354CEE"/>
    <w:rsid w:val="00354D0E"/>
    <w:rsid w:val="003564A9"/>
    <w:rsid w:val="00356A9F"/>
    <w:rsid w:val="00356E68"/>
    <w:rsid w:val="003577DB"/>
    <w:rsid w:val="0035787E"/>
    <w:rsid w:val="00357E90"/>
    <w:rsid w:val="00361CD1"/>
    <w:rsid w:val="00361CE6"/>
    <w:rsid w:val="00361F88"/>
    <w:rsid w:val="00362577"/>
    <w:rsid w:val="00362837"/>
    <w:rsid w:val="0036295B"/>
    <w:rsid w:val="0036315A"/>
    <w:rsid w:val="00363B76"/>
    <w:rsid w:val="00364609"/>
    <w:rsid w:val="003667F4"/>
    <w:rsid w:val="00366F67"/>
    <w:rsid w:val="00373DC5"/>
    <w:rsid w:val="003740A9"/>
    <w:rsid w:val="003745D0"/>
    <w:rsid w:val="00374816"/>
    <w:rsid w:val="00374AAF"/>
    <w:rsid w:val="00374C2D"/>
    <w:rsid w:val="003751AE"/>
    <w:rsid w:val="00375FEF"/>
    <w:rsid w:val="00376ED4"/>
    <w:rsid w:val="00380B08"/>
    <w:rsid w:val="00381136"/>
    <w:rsid w:val="003822E9"/>
    <w:rsid w:val="00382896"/>
    <w:rsid w:val="00383B01"/>
    <w:rsid w:val="00383F1A"/>
    <w:rsid w:val="00385E2A"/>
    <w:rsid w:val="003862C0"/>
    <w:rsid w:val="00387021"/>
    <w:rsid w:val="00390A15"/>
    <w:rsid w:val="00392135"/>
    <w:rsid w:val="0039226F"/>
    <w:rsid w:val="00393CB4"/>
    <w:rsid w:val="00395F0C"/>
    <w:rsid w:val="003966FD"/>
    <w:rsid w:val="00397C38"/>
    <w:rsid w:val="003A1206"/>
    <w:rsid w:val="003A15CA"/>
    <w:rsid w:val="003A19FD"/>
    <w:rsid w:val="003A21BB"/>
    <w:rsid w:val="003A2861"/>
    <w:rsid w:val="003A4301"/>
    <w:rsid w:val="003A4D2A"/>
    <w:rsid w:val="003A5991"/>
    <w:rsid w:val="003A78EB"/>
    <w:rsid w:val="003B035F"/>
    <w:rsid w:val="003B3FF7"/>
    <w:rsid w:val="003B53F8"/>
    <w:rsid w:val="003C00F9"/>
    <w:rsid w:val="003C0503"/>
    <w:rsid w:val="003C18C9"/>
    <w:rsid w:val="003C20BC"/>
    <w:rsid w:val="003C6DE7"/>
    <w:rsid w:val="003C7E07"/>
    <w:rsid w:val="003D0AF3"/>
    <w:rsid w:val="003D1152"/>
    <w:rsid w:val="003D11D6"/>
    <w:rsid w:val="003D1F95"/>
    <w:rsid w:val="003D23AD"/>
    <w:rsid w:val="003D25E7"/>
    <w:rsid w:val="003D3615"/>
    <w:rsid w:val="003D5593"/>
    <w:rsid w:val="003D5631"/>
    <w:rsid w:val="003D63D8"/>
    <w:rsid w:val="003D66E5"/>
    <w:rsid w:val="003D7E6D"/>
    <w:rsid w:val="003E00B5"/>
    <w:rsid w:val="003E1ECF"/>
    <w:rsid w:val="003E2A7E"/>
    <w:rsid w:val="003E2F87"/>
    <w:rsid w:val="003E32E9"/>
    <w:rsid w:val="003E6381"/>
    <w:rsid w:val="003E66C9"/>
    <w:rsid w:val="003F027B"/>
    <w:rsid w:val="003F0754"/>
    <w:rsid w:val="003F1214"/>
    <w:rsid w:val="003F203E"/>
    <w:rsid w:val="003F26CA"/>
    <w:rsid w:val="003F30AC"/>
    <w:rsid w:val="003F46ED"/>
    <w:rsid w:val="003F6519"/>
    <w:rsid w:val="003F6A5E"/>
    <w:rsid w:val="00401573"/>
    <w:rsid w:val="004015DF"/>
    <w:rsid w:val="00401E63"/>
    <w:rsid w:val="00402CA7"/>
    <w:rsid w:val="00402F1E"/>
    <w:rsid w:val="004053EF"/>
    <w:rsid w:val="00406F2A"/>
    <w:rsid w:val="004108D0"/>
    <w:rsid w:val="00410C7F"/>
    <w:rsid w:val="00410DCD"/>
    <w:rsid w:val="00411859"/>
    <w:rsid w:val="004122FD"/>
    <w:rsid w:val="004129A4"/>
    <w:rsid w:val="004150A9"/>
    <w:rsid w:val="00415818"/>
    <w:rsid w:val="00415A5C"/>
    <w:rsid w:val="004166D1"/>
    <w:rsid w:val="0041744C"/>
    <w:rsid w:val="00420B3B"/>
    <w:rsid w:val="00420C42"/>
    <w:rsid w:val="00420EBD"/>
    <w:rsid w:val="004212CF"/>
    <w:rsid w:val="00422D09"/>
    <w:rsid w:val="00423633"/>
    <w:rsid w:val="00424136"/>
    <w:rsid w:val="00424699"/>
    <w:rsid w:val="00425A4C"/>
    <w:rsid w:val="004266CC"/>
    <w:rsid w:val="00426903"/>
    <w:rsid w:val="00427989"/>
    <w:rsid w:val="00430426"/>
    <w:rsid w:val="004317C4"/>
    <w:rsid w:val="00431C88"/>
    <w:rsid w:val="004321D5"/>
    <w:rsid w:val="004334DE"/>
    <w:rsid w:val="00433B3A"/>
    <w:rsid w:val="004342A2"/>
    <w:rsid w:val="00434A63"/>
    <w:rsid w:val="00434D35"/>
    <w:rsid w:val="00435D72"/>
    <w:rsid w:val="00437268"/>
    <w:rsid w:val="00441F30"/>
    <w:rsid w:val="004423A7"/>
    <w:rsid w:val="004429F9"/>
    <w:rsid w:val="00442A05"/>
    <w:rsid w:val="004431A2"/>
    <w:rsid w:val="00443AED"/>
    <w:rsid w:val="00443F10"/>
    <w:rsid w:val="0044427F"/>
    <w:rsid w:val="004445F9"/>
    <w:rsid w:val="004449F9"/>
    <w:rsid w:val="0044786D"/>
    <w:rsid w:val="0045005B"/>
    <w:rsid w:val="0045091D"/>
    <w:rsid w:val="00450FF7"/>
    <w:rsid w:val="00451073"/>
    <w:rsid w:val="004514E6"/>
    <w:rsid w:val="004514E7"/>
    <w:rsid w:val="00452A7F"/>
    <w:rsid w:val="00454296"/>
    <w:rsid w:val="00454688"/>
    <w:rsid w:val="00455E77"/>
    <w:rsid w:val="00455F00"/>
    <w:rsid w:val="00457833"/>
    <w:rsid w:val="004578BE"/>
    <w:rsid w:val="00457E4C"/>
    <w:rsid w:val="00460E0B"/>
    <w:rsid w:val="00462BF8"/>
    <w:rsid w:val="00462C59"/>
    <w:rsid w:val="00463186"/>
    <w:rsid w:val="004637B1"/>
    <w:rsid w:val="00464BE6"/>
    <w:rsid w:val="00466930"/>
    <w:rsid w:val="00466C1F"/>
    <w:rsid w:val="00467010"/>
    <w:rsid w:val="004672AC"/>
    <w:rsid w:val="00467812"/>
    <w:rsid w:val="004717C3"/>
    <w:rsid w:val="004717C9"/>
    <w:rsid w:val="004718D5"/>
    <w:rsid w:val="00472283"/>
    <w:rsid w:val="00473413"/>
    <w:rsid w:val="00474D22"/>
    <w:rsid w:val="004750E1"/>
    <w:rsid w:val="004762CF"/>
    <w:rsid w:val="0047631B"/>
    <w:rsid w:val="00476E65"/>
    <w:rsid w:val="0047759C"/>
    <w:rsid w:val="00480819"/>
    <w:rsid w:val="00481893"/>
    <w:rsid w:val="00481D0B"/>
    <w:rsid w:val="004824FF"/>
    <w:rsid w:val="0048290A"/>
    <w:rsid w:val="00483475"/>
    <w:rsid w:val="00484DD2"/>
    <w:rsid w:val="0048564A"/>
    <w:rsid w:val="004901A5"/>
    <w:rsid w:val="0049026C"/>
    <w:rsid w:val="00490712"/>
    <w:rsid w:val="00493958"/>
    <w:rsid w:val="00494540"/>
    <w:rsid w:val="004954DA"/>
    <w:rsid w:val="00496A07"/>
    <w:rsid w:val="0049716B"/>
    <w:rsid w:val="0049730B"/>
    <w:rsid w:val="004974C0"/>
    <w:rsid w:val="004A191A"/>
    <w:rsid w:val="004A2F6F"/>
    <w:rsid w:val="004A388E"/>
    <w:rsid w:val="004A4166"/>
    <w:rsid w:val="004A4527"/>
    <w:rsid w:val="004A557E"/>
    <w:rsid w:val="004A5679"/>
    <w:rsid w:val="004A5A24"/>
    <w:rsid w:val="004A5A52"/>
    <w:rsid w:val="004A6BC4"/>
    <w:rsid w:val="004A76CE"/>
    <w:rsid w:val="004A78F4"/>
    <w:rsid w:val="004B0287"/>
    <w:rsid w:val="004B08B8"/>
    <w:rsid w:val="004B3C90"/>
    <w:rsid w:val="004B444E"/>
    <w:rsid w:val="004B58E8"/>
    <w:rsid w:val="004B63A8"/>
    <w:rsid w:val="004B7745"/>
    <w:rsid w:val="004C0159"/>
    <w:rsid w:val="004C08FB"/>
    <w:rsid w:val="004C0B10"/>
    <w:rsid w:val="004C0DE4"/>
    <w:rsid w:val="004C1659"/>
    <w:rsid w:val="004C22CA"/>
    <w:rsid w:val="004C30AF"/>
    <w:rsid w:val="004C3541"/>
    <w:rsid w:val="004C4317"/>
    <w:rsid w:val="004C6783"/>
    <w:rsid w:val="004C68EA"/>
    <w:rsid w:val="004C6F25"/>
    <w:rsid w:val="004C7305"/>
    <w:rsid w:val="004C7707"/>
    <w:rsid w:val="004C7793"/>
    <w:rsid w:val="004D0BAC"/>
    <w:rsid w:val="004D1284"/>
    <w:rsid w:val="004D1907"/>
    <w:rsid w:val="004D4F5F"/>
    <w:rsid w:val="004D773A"/>
    <w:rsid w:val="004E1982"/>
    <w:rsid w:val="004E2BB4"/>
    <w:rsid w:val="004E6820"/>
    <w:rsid w:val="004E6F72"/>
    <w:rsid w:val="004E70CF"/>
    <w:rsid w:val="004E7C1B"/>
    <w:rsid w:val="004F0CE5"/>
    <w:rsid w:val="004F32F9"/>
    <w:rsid w:val="004F3C8C"/>
    <w:rsid w:val="004F45DA"/>
    <w:rsid w:val="004F5263"/>
    <w:rsid w:val="004F5DF2"/>
    <w:rsid w:val="004F6800"/>
    <w:rsid w:val="004F68A2"/>
    <w:rsid w:val="004F7CB4"/>
    <w:rsid w:val="004F7DCD"/>
    <w:rsid w:val="004F7E77"/>
    <w:rsid w:val="00500147"/>
    <w:rsid w:val="00500695"/>
    <w:rsid w:val="005008BB"/>
    <w:rsid w:val="00500AC2"/>
    <w:rsid w:val="00502375"/>
    <w:rsid w:val="00502429"/>
    <w:rsid w:val="00503050"/>
    <w:rsid w:val="00503882"/>
    <w:rsid w:val="00504685"/>
    <w:rsid w:val="0050508C"/>
    <w:rsid w:val="00505742"/>
    <w:rsid w:val="00505843"/>
    <w:rsid w:val="00505DBE"/>
    <w:rsid w:val="00510C62"/>
    <w:rsid w:val="00511E21"/>
    <w:rsid w:val="00513C6F"/>
    <w:rsid w:val="00513E9B"/>
    <w:rsid w:val="005142A5"/>
    <w:rsid w:val="00514AC1"/>
    <w:rsid w:val="00515EBF"/>
    <w:rsid w:val="0052037F"/>
    <w:rsid w:val="00522828"/>
    <w:rsid w:val="00523235"/>
    <w:rsid w:val="00523744"/>
    <w:rsid w:val="005239CF"/>
    <w:rsid w:val="00524BA4"/>
    <w:rsid w:val="00526B6E"/>
    <w:rsid w:val="00526DF6"/>
    <w:rsid w:val="00527F3E"/>
    <w:rsid w:val="00531067"/>
    <w:rsid w:val="00533043"/>
    <w:rsid w:val="00534099"/>
    <w:rsid w:val="00536B5E"/>
    <w:rsid w:val="00536DF1"/>
    <w:rsid w:val="005375AD"/>
    <w:rsid w:val="005378D8"/>
    <w:rsid w:val="005400AB"/>
    <w:rsid w:val="00540256"/>
    <w:rsid w:val="00540452"/>
    <w:rsid w:val="00541270"/>
    <w:rsid w:val="00543AC2"/>
    <w:rsid w:val="0054441A"/>
    <w:rsid w:val="005444BB"/>
    <w:rsid w:val="0054596B"/>
    <w:rsid w:val="0054687D"/>
    <w:rsid w:val="00547523"/>
    <w:rsid w:val="005479EB"/>
    <w:rsid w:val="00551C8B"/>
    <w:rsid w:val="00552188"/>
    <w:rsid w:val="005556F3"/>
    <w:rsid w:val="00556057"/>
    <w:rsid w:val="00556064"/>
    <w:rsid w:val="00556245"/>
    <w:rsid w:val="00556A13"/>
    <w:rsid w:val="005571BA"/>
    <w:rsid w:val="00557571"/>
    <w:rsid w:val="005613C0"/>
    <w:rsid w:val="005642D3"/>
    <w:rsid w:val="00565575"/>
    <w:rsid w:val="0056589A"/>
    <w:rsid w:val="00567629"/>
    <w:rsid w:val="0057013F"/>
    <w:rsid w:val="00570234"/>
    <w:rsid w:val="00570D6D"/>
    <w:rsid w:val="00570E82"/>
    <w:rsid w:val="005710D5"/>
    <w:rsid w:val="0057286B"/>
    <w:rsid w:val="00573170"/>
    <w:rsid w:val="0057394B"/>
    <w:rsid w:val="00574596"/>
    <w:rsid w:val="0057498B"/>
    <w:rsid w:val="00576F48"/>
    <w:rsid w:val="00580174"/>
    <w:rsid w:val="00581429"/>
    <w:rsid w:val="0058175B"/>
    <w:rsid w:val="005817D4"/>
    <w:rsid w:val="00581A29"/>
    <w:rsid w:val="00582458"/>
    <w:rsid w:val="005834F1"/>
    <w:rsid w:val="00584ABA"/>
    <w:rsid w:val="00585640"/>
    <w:rsid w:val="005869A7"/>
    <w:rsid w:val="00590D18"/>
    <w:rsid w:val="005916AD"/>
    <w:rsid w:val="005917AE"/>
    <w:rsid w:val="005919CB"/>
    <w:rsid w:val="00591B5E"/>
    <w:rsid w:val="00591D7A"/>
    <w:rsid w:val="00592025"/>
    <w:rsid w:val="00593C2D"/>
    <w:rsid w:val="00593CC2"/>
    <w:rsid w:val="00593FA5"/>
    <w:rsid w:val="00594001"/>
    <w:rsid w:val="00594554"/>
    <w:rsid w:val="0059522E"/>
    <w:rsid w:val="00595295"/>
    <w:rsid w:val="00595ADD"/>
    <w:rsid w:val="00595BCF"/>
    <w:rsid w:val="00595DB7"/>
    <w:rsid w:val="00597519"/>
    <w:rsid w:val="0059774B"/>
    <w:rsid w:val="00597848"/>
    <w:rsid w:val="00597B7A"/>
    <w:rsid w:val="005A01FA"/>
    <w:rsid w:val="005A21FE"/>
    <w:rsid w:val="005A2511"/>
    <w:rsid w:val="005A3197"/>
    <w:rsid w:val="005A3D57"/>
    <w:rsid w:val="005A4356"/>
    <w:rsid w:val="005A5949"/>
    <w:rsid w:val="005A5FC3"/>
    <w:rsid w:val="005A642E"/>
    <w:rsid w:val="005A6530"/>
    <w:rsid w:val="005A6B5F"/>
    <w:rsid w:val="005A7558"/>
    <w:rsid w:val="005B19F5"/>
    <w:rsid w:val="005B1FE5"/>
    <w:rsid w:val="005B27F5"/>
    <w:rsid w:val="005B4C18"/>
    <w:rsid w:val="005B63B7"/>
    <w:rsid w:val="005B6D22"/>
    <w:rsid w:val="005B6EFC"/>
    <w:rsid w:val="005B78D3"/>
    <w:rsid w:val="005B7A5D"/>
    <w:rsid w:val="005C0C38"/>
    <w:rsid w:val="005C1C75"/>
    <w:rsid w:val="005C310A"/>
    <w:rsid w:val="005C3C00"/>
    <w:rsid w:val="005C3E9C"/>
    <w:rsid w:val="005C3F50"/>
    <w:rsid w:val="005C3F9B"/>
    <w:rsid w:val="005C43BA"/>
    <w:rsid w:val="005C48D9"/>
    <w:rsid w:val="005C5A38"/>
    <w:rsid w:val="005C5D3A"/>
    <w:rsid w:val="005D192A"/>
    <w:rsid w:val="005D2014"/>
    <w:rsid w:val="005D23BD"/>
    <w:rsid w:val="005D3865"/>
    <w:rsid w:val="005D399B"/>
    <w:rsid w:val="005D4C59"/>
    <w:rsid w:val="005D5474"/>
    <w:rsid w:val="005D54FC"/>
    <w:rsid w:val="005D57EF"/>
    <w:rsid w:val="005D5ABD"/>
    <w:rsid w:val="005D5EB1"/>
    <w:rsid w:val="005D71A0"/>
    <w:rsid w:val="005D7711"/>
    <w:rsid w:val="005D7E21"/>
    <w:rsid w:val="005E0ED3"/>
    <w:rsid w:val="005E25E1"/>
    <w:rsid w:val="005E27BD"/>
    <w:rsid w:val="005E2AD7"/>
    <w:rsid w:val="005E3C5B"/>
    <w:rsid w:val="005E448F"/>
    <w:rsid w:val="005E6A39"/>
    <w:rsid w:val="005E725E"/>
    <w:rsid w:val="005E752D"/>
    <w:rsid w:val="005E7A76"/>
    <w:rsid w:val="005F1C0C"/>
    <w:rsid w:val="005F48F7"/>
    <w:rsid w:val="005F6926"/>
    <w:rsid w:val="005F79BB"/>
    <w:rsid w:val="00600428"/>
    <w:rsid w:val="006014EF"/>
    <w:rsid w:val="00601718"/>
    <w:rsid w:val="00602828"/>
    <w:rsid w:val="0060383F"/>
    <w:rsid w:val="00604522"/>
    <w:rsid w:val="00604759"/>
    <w:rsid w:val="00604891"/>
    <w:rsid w:val="00605AED"/>
    <w:rsid w:val="00605C82"/>
    <w:rsid w:val="00606F9E"/>
    <w:rsid w:val="00607BC5"/>
    <w:rsid w:val="00607F47"/>
    <w:rsid w:val="0061044B"/>
    <w:rsid w:val="00612442"/>
    <w:rsid w:val="00613457"/>
    <w:rsid w:val="00614BC6"/>
    <w:rsid w:val="00617BAE"/>
    <w:rsid w:val="0062008B"/>
    <w:rsid w:val="00620906"/>
    <w:rsid w:val="00621753"/>
    <w:rsid w:val="006218CD"/>
    <w:rsid w:val="006229E0"/>
    <w:rsid w:val="00622EBE"/>
    <w:rsid w:val="00623764"/>
    <w:rsid w:val="00625286"/>
    <w:rsid w:val="00625F6D"/>
    <w:rsid w:val="00626C0C"/>
    <w:rsid w:val="00630BBE"/>
    <w:rsid w:val="006311A2"/>
    <w:rsid w:val="006312D7"/>
    <w:rsid w:val="006317C2"/>
    <w:rsid w:val="00633119"/>
    <w:rsid w:val="00633EA0"/>
    <w:rsid w:val="00634495"/>
    <w:rsid w:val="006361E1"/>
    <w:rsid w:val="00636D92"/>
    <w:rsid w:val="00636EFB"/>
    <w:rsid w:val="00637171"/>
    <w:rsid w:val="006402DC"/>
    <w:rsid w:val="0064032F"/>
    <w:rsid w:val="00640D09"/>
    <w:rsid w:val="006417F4"/>
    <w:rsid w:val="0064333C"/>
    <w:rsid w:val="00643A14"/>
    <w:rsid w:val="00644434"/>
    <w:rsid w:val="00644A18"/>
    <w:rsid w:val="00645D48"/>
    <w:rsid w:val="00645F01"/>
    <w:rsid w:val="0064635E"/>
    <w:rsid w:val="006557A6"/>
    <w:rsid w:val="00655CC4"/>
    <w:rsid w:val="00656EFD"/>
    <w:rsid w:val="00657672"/>
    <w:rsid w:val="00657733"/>
    <w:rsid w:val="00660773"/>
    <w:rsid w:val="00660CE9"/>
    <w:rsid w:val="00660CFB"/>
    <w:rsid w:val="00660E0F"/>
    <w:rsid w:val="00663048"/>
    <w:rsid w:val="00667928"/>
    <w:rsid w:val="00670224"/>
    <w:rsid w:val="00670F60"/>
    <w:rsid w:val="00672CE9"/>
    <w:rsid w:val="006731F4"/>
    <w:rsid w:val="0067494F"/>
    <w:rsid w:val="006770F9"/>
    <w:rsid w:val="00680E5C"/>
    <w:rsid w:val="00681AC9"/>
    <w:rsid w:val="00682376"/>
    <w:rsid w:val="00682C5E"/>
    <w:rsid w:val="00685106"/>
    <w:rsid w:val="0068570D"/>
    <w:rsid w:val="00687DF8"/>
    <w:rsid w:val="0069124F"/>
    <w:rsid w:val="006918D7"/>
    <w:rsid w:val="00692ADE"/>
    <w:rsid w:val="00692ECF"/>
    <w:rsid w:val="0069701F"/>
    <w:rsid w:val="00697EF2"/>
    <w:rsid w:val="006A060A"/>
    <w:rsid w:val="006A07CF"/>
    <w:rsid w:val="006A24FC"/>
    <w:rsid w:val="006A2B0A"/>
    <w:rsid w:val="006A2F81"/>
    <w:rsid w:val="006A4C71"/>
    <w:rsid w:val="006A4D63"/>
    <w:rsid w:val="006A60D4"/>
    <w:rsid w:val="006A6D8C"/>
    <w:rsid w:val="006A6DEE"/>
    <w:rsid w:val="006A76A6"/>
    <w:rsid w:val="006A7FC0"/>
    <w:rsid w:val="006B0F54"/>
    <w:rsid w:val="006B24ED"/>
    <w:rsid w:val="006B30F8"/>
    <w:rsid w:val="006B6D89"/>
    <w:rsid w:val="006B779C"/>
    <w:rsid w:val="006B7CC1"/>
    <w:rsid w:val="006C054F"/>
    <w:rsid w:val="006C0D20"/>
    <w:rsid w:val="006C1086"/>
    <w:rsid w:val="006C11FF"/>
    <w:rsid w:val="006C1D1B"/>
    <w:rsid w:val="006C28E4"/>
    <w:rsid w:val="006C2D84"/>
    <w:rsid w:val="006C2E72"/>
    <w:rsid w:val="006C4027"/>
    <w:rsid w:val="006C495C"/>
    <w:rsid w:val="006C4F21"/>
    <w:rsid w:val="006C58C5"/>
    <w:rsid w:val="006C5C02"/>
    <w:rsid w:val="006C6C68"/>
    <w:rsid w:val="006C6DD6"/>
    <w:rsid w:val="006D160B"/>
    <w:rsid w:val="006D1BD8"/>
    <w:rsid w:val="006D1CF9"/>
    <w:rsid w:val="006D24FE"/>
    <w:rsid w:val="006D2B00"/>
    <w:rsid w:val="006D6FAD"/>
    <w:rsid w:val="006E13AD"/>
    <w:rsid w:val="006E2A3E"/>
    <w:rsid w:val="006E2AA1"/>
    <w:rsid w:val="006E4928"/>
    <w:rsid w:val="006E6046"/>
    <w:rsid w:val="006F3A57"/>
    <w:rsid w:val="006F44F1"/>
    <w:rsid w:val="006F46A3"/>
    <w:rsid w:val="006F493A"/>
    <w:rsid w:val="006F5FAA"/>
    <w:rsid w:val="006F6462"/>
    <w:rsid w:val="006F76C1"/>
    <w:rsid w:val="006F77DA"/>
    <w:rsid w:val="006F7D1E"/>
    <w:rsid w:val="00700491"/>
    <w:rsid w:val="00701B25"/>
    <w:rsid w:val="00701EA0"/>
    <w:rsid w:val="00702392"/>
    <w:rsid w:val="007031DD"/>
    <w:rsid w:val="007038ED"/>
    <w:rsid w:val="007039CD"/>
    <w:rsid w:val="00703BAC"/>
    <w:rsid w:val="00704F09"/>
    <w:rsid w:val="007052EB"/>
    <w:rsid w:val="0070563A"/>
    <w:rsid w:val="007063EF"/>
    <w:rsid w:val="007073D4"/>
    <w:rsid w:val="00710B60"/>
    <w:rsid w:val="00710C9E"/>
    <w:rsid w:val="007111AC"/>
    <w:rsid w:val="00711A82"/>
    <w:rsid w:val="00711BDA"/>
    <w:rsid w:val="00711C9B"/>
    <w:rsid w:val="007137D1"/>
    <w:rsid w:val="00713FAB"/>
    <w:rsid w:val="0071466C"/>
    <w:rsid w:val="007146F8"/>
    <w:rsid w:val="00714CA4"/>
    <w:rsid w:val="00716972"/>
    <w:rsid w:val="00720AF4"/>
    <w:rsid w:val="007227A5"/>
    <w:rsid w:val="0072544C"/>
    <w:rsid w:val="00725DB0"/>
    <w:rsid w:val="007301A2"/>
    <w:rsid w:val="007303C8"/>
    <w:rsid w:val="00730B2E"/>
    <w:rsid w:val="00730C7C"/>
    <w:rsid w:val="0073244A"/>
    <w:rsid w:val="00734146"/>
    <w:rsid w:val="00736449"/>
    <w:rsid w:val="007371CF"/>
    <w:rsid w:val="00737F32"/>
    <w:rsid w:val="007400A9"/>
    <w:rsid w:val="0074076D"/>
    <w:rsid w:val="007445A1"/>
    <w:rsid w:val="00744893"/>
    <w:rsid w:val="00744BAD"/>
    <w:rsid w:val="00745084"/>
    <w:rsid w:val="007452D0"/>
    <w:rsid w:val="0075166B"/>
    <w:rsid w:val="007525A5"/>
    <w:rsid w:val="00753BD5"/>
    <w:rsid w:val="0075490E"/>
    <w:rsid w:val="00755231"/>
    <w:rsid w:val="00755A40"/>
    <w:rsid w:val="00755B11"/>
    <w:rsid w:val="0076164B"/>
    <w:rsid w:val="0076206E"/>
    <w:rsid w:val="00762DCF"/>
    <w:rsid w:val="00762E69"/>
    <w:rsid w:val="007638BD"/>
    <w:rsid w:val="00763C3C"/>
    <w:rsid w:val="00763D0A"/>
    <w:rsid w:val="00765019"/>
    <w:rsid w:val="0076526F"/>
    <w:rsid w:val="00766080"/>
    <w:rsid w:val="00766D3D"/>
    <w:rsid w:val="00766E90"/>
    <w:rsid w:val="00767EFE"/>
    <w:rsid w:val="007700A4"/>
    <w:rsid w:val="00770829"/>
    <w:rsid w:val="00770EAE"/>
    <w:rsid w:val="0077119C"/>
    <w:rsid w:val="00771CB5"/>
    <w:rsid w:val="007734E1"/>
    <w:rsid w:val="007748C3"/>
    <w:rsid w:val="00774A63"/>
    <w:rsid w:val="00775472"/>
    <w:rsid w:val="007764ED"/>
    <w:rsid w:val="00777972"/>
    <w:rsid w:val="00781189"/>
    <w:rsid w:val="00783333"/>
    <w:rsid w:val="00783801"/>
    <w:rsid w:val="00783D2D"/>
    <w:rsid w:val="00784BF7"/>
    <w:rsid w:val="00784D34"/>
    <w:rsid w:val="00785A7A"/>
    <w:rsid w:val="00786619"/>
    <w:rsid w:val="00786C81"/>
    <w:rsid w:val="0079027B"/>
    <w:rsid w:val="00790740"/>
    <w:rsid w:val="00791B84"/>
    <w:rsid w:val="0079201B"/>
    <w:rsid w:val="00792F53"/>
    <w:rsid w:val="0079424D"/>
    <w:rsid w:val="007953BE"/>
    <w:rsid w:val="00795E64"/>
    <w:rsid w:val="007975BE"/>
    <w:rsid w:val="007A058A"/>
    <w:rsid w:val="007A2FC8"/>
    <w:rsid w:val="007A3944"/>
    <w:rsid w:val="007A3EAB"/>
    <w:rsid w:val="007A4C88"/>
    <w:rsid w:val="007A4D5C"/>
    <w:rsid w:val="007A6750"/>
    <w:rsid w:val="007A6905"/>
    <w:rsid w:val="007A786C"/>
    <w:rsid w:val="007A7C59"/>
    <w:rsid w:val="007A7E5D"/>
    <w:rsid w:val="007A7EAC"/>
    <w:rsid w:val="007B09C6"/>
    <w:rsid w:val="007B2F0E"/>
    <w:rsid w:val="007B4B89"/>
    <w:rsid w:val="007B4DF6"/>
    <w:rsid w:val="007B5062"/>
    <w:rsid w:val="007B6529"/>
    <w:rsid w:val="007B7BB3"/>
    <w:rsid w:val="007C13FD"/>
    <w:rsid w:val="007C1B53"/>
    <w:rsid w:val="007C22FA"/>
    <w:rsid w:val="007C25E9"/>
    <w:rsid w:val="007C27FE"/>
    <w:rsid w:val="007C299B"/>
    <w:rsid w:val="007C5CB9"/>
    <w:rsid w:val="007C783E"/>
    <w:rsid w:val="007C7B67"/>
    <w:rsid w:val="007D03D8"/>
    <w:rsid w:val="007D0C62"/>
    <w:rsid w:val="007D1C35"/>
    <w:rsid w:val="007D243B"/>
    <w:rsid w:val="007D2C1C"/>
    <w:rsid w:val="007D2D47"/>
    <w:rsid w:val="007D508D"/>
    <w:rsid w:val="007D557B"/>
    <w:rsid w:val="007D6B3A"/>
    <w:rsid w:val="007D7579"/>
    <w:rsid w:val="007D75CC"/>
    <w:rsid w:val="007D795E"/>
    <w:rsid w:val="007E0349"/>
    <w:rsid w:val="007E0AB1"/>
    <w:rsid w:val="007E0BCC"/>
    <w:rsid w:val="007E0F7B"/>
    <w:rsid w:val="007E2A6D"/>
    <w:rsid w:val="007E4FF0"/>
    <w:rsid w:val="007E5CFF"/>
    <w:rsid w:val="007E6178"/>
    <w:rsid w:val="007F0292"/>
    <w:rsid w:val="007F0AD6"/>
    <w:rsid w:val="007F1B5A"/>
    <w:rsid w:val="007F228B"/>
    <w:rsid w:val="007F23EF"/>
    <w:rsid w:val="007F461F"/>
    <w:rsid w:val="007F50D7"/>
    <w:rsid w:val="0080048D"/>
    <w:rsid w:val="008014AE"/>
    <w:rsid w:val="00801F0D"/>
    <w:rsid w:val="008027D8"/>
    <w:rsid w:val="008049B3"/>
    <w:rsid w:val="0080523C"/>
    <w:rsid w:val="00805858"/>
    <w:rsid w:val="008074FD"/>
    <w:rsid w:val="008100F3"/>
    <w:rsid w:val="00810C4E"/>
    <w:rsid w:val="0081273F"/>
    <w:rsid w:val="008157E9"/>
    <w:rsid w:val="00816C4E"/>
    <w:rsid w:val="008172CB"/>
    <w:rsid w:val="00822133"/>
    <w:rsid w:val="008221FE"/>
    <w:rsid w:val="00822433"/>
    <w:rsid w:val="00822631"/>
    <w:rsid w:val="0082294B"/>
    <w:rsid w:val="00823543"/>
    <w:rsid w:val="0082395D"/>
    <w:rsid w:val="0082452E"/>
    <w:rsid w:val="00824B26"/>
    <w:rsid w:val="008318E6"/>
    <w:rsid w:val="008327B1"/>
    <w:rsid w:val="00832B92"/>
    <w:rsid w:val="00832DFB"/>
    <w:rsid w:val="00832FE4"/>
    <w:rsid w:val="008339AC"/>
    <w:rsid w:val="00834E67"/>
    <w:rsid w:val="008376C2"/>
    <w:rsid w:val="00837767"/>
    <w:rsid w:val="00837F75"/>
    <w:rsid w:val="008402AF"/>
    <w:rsid w:val="00840A6F"/>
    <w:rsid w:val="00841D49"/>
    <w:rsid w:val="00842F1E"/>
    <w:rsid w:val="00843EE5"/>
    <w:rsid w:val="00846CE6"/>
    <w:rsid w:val="00847FBC"/>
    <w:rsid w:val="00850D89"/>
    <w:rsid w:val="00852DB2"/>
    <w:rsid w:val="00854531"/>
    <w:rsid w:val="00856321"/>
    <w:rsid w:val="00860D87"/>
    <w:rsid w:val="008617B4"/>
    <w:rsid w:val="0086184E"/>
    <w:rsid w:val="0086351B"/>
    <w:rsid w:val="00864CDD"/>
    <w:rsid w:val="00864F54"/>
    <w:rsid w:val="00865738"/>
    <w:rsid w:val="00865AD7"/>
    <w:rsid w:val="00866C07"/>
    <w:rsid w:val="00870886"/>
    <w:rsid w:val="00870CCC"/>
    <w:rsid w:val="00870D9A"/>
    <w:rsid w:val="008718EF"/>
    <w:rsid w:val="00871B22"/>
    <w:rsid w:val="008742D7"/>
    <w:rsid w:val="0087478D"/>
    <w:rsid w:val="00874D32"/>
    <w:rsid w:val="00875881"/>
    <w:rsid w:val="0087595E"/>
    <w:rsid w:val="00877108"/>
    <w:rsid w:val="00877237"/>
    <w:rsid w:val="00877CE8"/>
    <w:rsid w:val="008802AD"/>
    <w:rsid w:val="00881052"/>
    <w:rsid w:val="008815D0"/>
    <w:rsid w:val="008828F6"/>
    <w:rsid w:val="00882C01"/>
    <w:rsid w:val="008838C1"/>
    <w:rsid w:val="00883A26"/>
    <w:rsid w:val="00883F73"/>
    <w:rsid w:val="008850D5"/>
    <w:rsid w:val="00885B6B"/>
    <w:rsid w:val="0088696B"/>
    <w:rsid w:val="008875E0"/>
    <w:rsid w:val="00890565"/>
    <w:rsid w:val="008911AB"/>
    <w:rsid w:val="00891B2B"/>
    <w:rsid w:val="00891BAF"/>
    <w:rsid w:val="0089258E"/>
    <w:rsid w:val="00892951"/>
    <w:rsid w:val="008932D6"/>
    <w:rsid w:val="00894FF1"/>
    <w:rsid w:val="008951C6"/>
    <w:rsid w:val="00895FCD"/>
    <w:rsid w:val="00896FD7"/>
    <w:rsid w:val="00897D50"/>
    <w:rsid w:val="008A072F"/>
    <w:rsid w:val="008A1A61"/>
    <w:rsid w:val="008A20F4"/>
    <w:rsid w:val="008A281A"/>
    <w:rsid w:val="008A4240"/>
    <w:rsid w:val="008A4B22"/>
    <w:rsid w:val="008A4F96"/>
    <w:rsid w:val="008A600D"/>
    <w:rsid w:val="008A6B5C"/>
    <w:rsid w:val="008A7542"/>
    <w:rsid w:val="008B0526"/>
    <w:rsid w:val="008B0A51"/>
    <w:rsid w:val="008B1D86"/>
    <w:rsid w:val="008B371C"/>
    <w:rsid w:val="008B582D"/>
    <w:rsid w:val="008B585D"/>
    <w:rsid w:val="008B5D77"/>
    <w:rsid w:val="008B6D8D"/>
    <w:rsid w:val="008B71F5"/>
    <w:rsid w:val="008B7272"/>
    <w:rsid w:val="008C066B"/>
    <w:rsid w:val="008C1537"/>
    <w:rsid w:val="008C4750"/>
    <w:rsid w:val="008C65EE"/>
    <w:rsid w:val="008C7759"/>
    <w:rsid w:val="008D0CC4"/>
    <w:rsid w:val="008D2DD1"/>
    <w:rsid w:val="008D2F05"/>
    <w:rsid w:val="008D32CA"/>
    <w:rsid w:val="008D36F3"/>
    <w:rsid w:val="008D386C"/>
    <w:rsid w:val="008D4459"/>
    <w:rsid w:val="008D50CD"/>
    <w:rsid w:val="008D5AAA"/>
    <w:rsid w:val="008E0432"/>
    <w:rsid w:val="008E0729"/>
    <w:rsid w:val="008E35F8"/>
    <w:rsid w:val="008E3981"/>
    <w:rsid w:val="008E6129"/>
    <w:rsid w:val="008E6793"/>
    <w:rsid w:val="008E6AB3"/>
    <w:rsid w:val="008E7F27"/>
    <w:rsid w:val="008F09BC"/>
    <w:rsid w:val="008F1EA2"/>
    <w:rsid w:val="008F2D27"/>
    <w:rsid w:val="008F3E83"/>
    <w:rsid w:val="008F3F76"/>
    <w:rsid w:val="008F5AB7"/>
    <w:rsid w:val="008F6563"/>
    <w:rsid w:val="008F693B"/>
    <w:rsid w:val="008F7441"/>
    <w:rsid w:val="008F75D4"/>
    <w:rsid w:val="00900189"/>
    <w:rsid w:val="0090085D"/>
    <w:rsid w:val="0090106E"/>
    <w:rsid w:val="00901727"/>
    <w:rsid w:val="00901C1C"/>
    <w:rsid w:val="0090207D"/>
    <w:rsid w:val="0090285A"/>
    <w:rsid w:val="00902CD6"/>
    <w:rsid w:val="0090308F"/>
    <w:rsid w:val="00903EA5"/>
    <w:rsid w:val="0090401B"/>
    <w:rsid w:val="00904A93"/>
    <w:rsid w:val="00904E94"/>
    <w:rsid w:val="009052D8"/>
    <w:rsid w:val="00905D27"/>
    <w:rsid w:val="0090615A"/>
    <w:rsid w:val="00907452"/>
    <w:rsid w:val="0091039B"/>
    <w:rsid w:val="00910B9A"/>
    <w:rsid w:val="00910BD9"/>
    <w:rsid w:val="00910C65"/>
    <w:rsid w:val="00911373"/>
    <w:rsid w:val="00911BAE"/>
    <w:rsid w:val="00911EAF"/>
    <w:rsid w:val="00912742"/>
    <w:rsid w:val="00912DA2"/>
    <w:rsid w:val="009145CD"/>
    <w:rsid w:val="00915C60"/>
    <w:rsid w:val="00916414"/>
    <w:rsid w:val="00916C5F"/>
    <w:rsid w:val="009200A6"/>
    <w:rsid w:val="00921002"/>
    <w:rsid w:val="00922811"/>
    <w:rsid w:val="009232DA"/>
    <w:rsid w:val="0092497B"/>
    <w:rsid w:val="009258DA"/>
    <w:rsid w:val="00925A06"/>
    <w:rsid w:val="00925C47"/>
    <w:rsid w:val="00927CFF"/>
    <w:rsid w:val="00930217"/>
    <w:rsid w:val="009312D4"/>
    <w:rsid w:val="00931874"/>
    <w:rsid w:val="009319C0"/>
    <w:rsid w:val="00931FC4"/>
    <w:rsid w:val="00934D55"/>
    <w:rsid w:val="00935EBF"/>
    <w:rsid w:val="00937C4E"/>
    <w:rsid w:val="00940072"/>
    <w:rsid w:val="00940DDD"/>
    <w:rsid w:val="00941854"/>
    <w:rsid w:val="00941B7C"/>
    <w:rsid w:val="009424F6"/>
    <w:rsid w:val="00943A9E"/>
    <w:rsid w:val="00944902"/>
    <w:rsid w:val="009455D3"/>
    <w:rsid w:val="00945E1B"/>
    <w:rsid w:val="0094792A"/>
    <w:rsid w:val="00947BC0"/>
    <w:rsid w:val="00950CE6"/>
    <w:rsid w:val="00951746"/>
    <w:rsid w:val="00951CAC"/>
    <w:rsid w:val="0095214B"/>
    <w:rsid w:val="00955A66"/>
    <w:rsid w:val="009573BB"/>
    <w:rsid w:val="00962189"/>
    <w:rsid w:val="00962E08"/>
    <w:rsid w:val="00962FC6"/>
    <w:rsid w:val="00963727"/>
    <w:rsid w:val="0096458A"/>
    <w:rsid w:val="00964598"/>
    <w:rsid w:val="00966636"/>
    <w:rsid w:val="0097167D"/>
    <w:rsid w:val="009724A7"/>
    <w:rsid w:val="00972E82"/>
    <w:rsid w:val="0097375E"/>
    <w:rsid w:val="00973CD9"/>
    <w:rsid w:val="009751CF"/>
    <w:rsid w:val="0097592C"/>
    <w:rsid w:val="00975B6D"/>
    <w:rsid w:val="00975C75"/>
    <w:rsid w:val="00976F22"/>
    <w:rsid w:val="009812D0"/>
    <w:rsid w:val="00984BB9"/>
    <w:rsid w:val="00984F79"/>
    <w:rsid w:val="00985909"/>
    <w:rsid w:val="00985B79"/>
    <w:rsid w:val="00986619"/>
    <w:rsid w:val="00990357"/>
    <w:rsid w:val="00990486"/>
    <w:rsid w:val="0099107C"/>
    <w:rsid w:val="009915AB"/>
    <w:rsid w:val="009917AA"/>
    <w:rsid w:val="00991937"/>
    <w:rsid w:val="00991E39"/>
    <w:rsid w:val="00992640"/>
    <w:rsid w:val="00993B92"/>
    <w:rsid w:val="009943E2"/>
    <w:rsid w:val="00995136"/>
    <w:rsid w:val="0099536F"/>
    <w:rsid w:val="00995A70"/>
    <w:rsid w:val="00996E2F"/>
    <w:rsid w:val="00997DDD"/>
    <w:rsid w:val="009A1617"/>
    <w:rsid w:val="009A179A"/>
    <w:rsid w:val="009A1E4B"/>
    <w:rsid w:val="009A2C7A"/>
    <w:rsid w:val="009A36A8"/>
    <w:rsid w:val="009A3885"/>
    <w:rsid w:val="009A3F9A"/>
    <w:rsid w:val="009A5D89"/>
    <w:rsid w:val="009A613E"/>
    <w:rsid w:val="009A6669"/>
    <w:rsid w:val="009A69E2"/>
    <w:rsid w:val="009A7687"/>
    <w:rsid w:val="009B1202"/>
    <w:rsid w:val="009B1288"/>
    <w:rsid w:val="009B2433"/>
    <w:rsid w:val="009B2C1F"/>
    <w:rsid w:val="009B2F2C"/>
    <w:rsid w:val="009B554E"/>
    <w:rsid w:val="009B5CA7"/>
    <w:rsid w:val="009B6EE5"/>
    <w:rsid w:val="009B7167"/>
    <w:rsid w:val="009C1F5B"/>
    <w:rsid w:val="009C2405"/>
    <w:rsid w:val="009C400C"/>
    <w:rsid w:val="009C40AC"/>
    <w:rsid w:val="009C5252"/>
    <w:rsid w:val="009C5F21"/>
    <w:rsid w:val="009C7BEC"/>
    <w:rsid w:val="009D04EB"/>
    <w:rsid w:val="009D0855"/>
    <w:rsid w:val="009D0D61"/>
    <w:rsid w:val="009D1D6C"/>
    <w:rsid w:val="009D23B6"/>
    <w:rsid w:val="009D3DCE"/>
    <w:rsid w:val="009D4996"/>
    <w:rsid w:val="009D5A31"/>
    <w:rsid w:val="009D6DA8"/>
    <w:rsid w:val="009E0287"/>
    <w:rsid w:val="009E036F"/>
    <w:rsid w:val="009E038F"/>
    <w:rsid w:val="009E24E1"/>
    <w:rsid w:val="009E30B9"/>
    <w:rsid w:val="009E3376"/>
    <w:rsid w:val="009E3B35"/>
    <w:rsid w:val="009E3ED8"/>
    <w:rsid w:val="009E40A3"/>
    <w:rsid w:val="009E45E4"/>
    <w:rsid w:val="009F24DA"/>
    <w:rsid w:val="009F313E"/>
    <w:rsid w:val="009F401C"/>
    <w:rsid w:val="009F40DC"/>
    <w:rsid w:val="009F4429"/>
    <w:rsid w:val="009F50ED"/>
    <w:rsid w:val="009F52B0"/>
    <w:rsid w:val="009F5939"/>
    <w:rsid w:val="009F594A"/>
    <w:rsid w:val="009F6075"/>
    <w:rsid w:val="009F7D7A"/>
    <w:rsid w:val="00A0005D"/>
    <w:rsid w:val="00A003D8"/>
    <w:rsid w:val="00A01169"/>
    <w:rsid w:val="00A02E0B"/>
    <w:rsid w:val="00A040B7"/>
    <w:rsid w:val="00A05E13"/>
    <w:rsid w:val="00A10077"/>
    <w:rsid w:val="00A103C1"/>
    <w:rsid w:val="00A10C17"/>
    <w:rsid w:val="00A10C7A"/>
    <w:rsid w:val="00A139AD"/>
    <w:rsid w:val="00A13FDD"/>
    <w:rsid w:val="00A14BA5"/>
    <w:rsid w:val="00A153E8"/>
    <w:rsid w:val="00A17A08"/>
    <w:rsid w:val="00A20154"/>
    <w:rsid w:val="00A2187A"/>
    <w:rsid w:val="00A22552"/>
    <w:rsid w:val="00A24D01"/>
    <w:rsid w:val="00A25D03"/>
    <w:rsid w:val="00A27046"/>
    <w:rsid w:val="00A27107"/>
    <w:rsid w:val="00A30384"/>
    <w:rsid w:val="00A3113C"/>
    <w:rsid w:val="00A3119D"/>
    <w:rsid w:val="00A31542"/>
    <w:rsid w:val="00A321E6"/>
    <w:rsid w:val="00A34F73"/>
    <w:rsid w:val="00A35E55"/>
    <w:rsid w:val="00A371FC"/>
    <w:rsid w:val="00A37DDD"/>
    <w:rsid w:val="00A40438"/>
    <w:rsid w:val="00A41BCC"/>
    <w:rsid w:val="00A42D0F"/>
    <w:rsid w:val="00A435BA"/>
    <w:rsid w:val="00A46B54"/>
    <w:rsid w:val="00A46FF6"/>
    <w:rsid w:val="00A506D5"/>
    <w:rsid w:val="00A50714"/>
    <w:rsid w:val="00A511E5"/>
    <w:rsid w:val="00A524CA"/>
    <w:rsid w:val="00A526A3"/>
    <w:rsid w:val="00A5321F"/>
    <w:rsid w:val="00A54E22"/>
    <w:rsid w:val="00A55B96"/>
    <w:rsid w:val="00A56419"/>
    <w:rsid w:val="00A57DCA"/>
    <w:rsid w:val="00A617F3"/>
    <w:rsid w:val="00A62147"/>
    <w:rsid w:val="00A63042"/>
    <w:rsid w:val="00A6358E"/>
    <w:rsid w:val="00A64181"/>
    <w:rsid w:val="00A650D2"/>
    <w:rsid w:val="00A65500"/>
    <w:rsid w:val="00A671A3"/>
    <w:rsid w:val="00A6744F"/>
    <w:rsid w:val="00A67474"/>
    <w:rsid w:val="00A67F94"/>
    <w:rsid w:val="00A71593"/>
    <w:rsid w:val="00A72052"/>
    <w:rsid w:val="00A727F9"/>
    <w:rsid w:val="00A72877"/>
    <w:rsid w:val="00A7489C"/>
    <w:rsid w:val="00A7588C"/>
    <w:rsid w:val="00A75A88"/>
    <w:rsid w:val="00A7650F"/>
    <w:rsid w:val="00A77E82"/>
    <w:rsid w:val="00A80866"/>
    <w:rsid w:val="00A82E79"/>
    <w:rsid w:val="00A84021"/>
    <w:rsid w:val="00A84EB8"/>
    <w:rsid w:val="00A8690A"/>
    <w:rsid w:val="00A8780B"/>
    <w:rsid w:val="00A902D2"/>
    <w:rsid w:val="00A9048A"/>
    <w:rsid w:val="00A90B63"/>
    <w:rsid w:val="00A90C93"/>
    <w:rsid w:val="00A91043"/>
    <w:rsid w:val="00A91BCF"/>
    <w:rsid w:val="00A92A2B"/>
    <w:rsid w:val="00A937C0"/>
    <w:rsid w:val="00A9531C"/>
    <w:rsid w:val="00A9540B"/>
    <w:rsid w:val="00A969CC"/>
    <w:rsid w:val="00A97882"/>
    <w:rsid w:val="00A97C1C"/>
    <w:rsid w:val="00AA161F"/>
    <w:rsid w:val="00AA3A16"/>
    <w:rsid w:val="00AA5608"/>
    <w:rsid w:val="00AA5A71"/>
    <w:rsid w:val="00AA7953"/>
    <w:rsid w:val="00AA7971"/>
    <w:rsid w:val="00AB1C13"/>
    <w:rsid w:val="00AB272A"/>
    <w:rsid w:val="00AB3123"/>
    <w:rsid w:val="00AB35E9"/>
    <w:rsid w:val="00AB40BC"/>
    <w:rsid w:val="00AB539D"/>
    <w:rsid w:val="00AB7599"/>
    <w:rsid w:val="00AC409F"/>
    <w:rsid w:val="00AC4550"/>
    <w:rsid w:val="00AC520A"/>
    <w:rsid w:val="00AC7123"/>
    <w:rsid w:val="00AC7BE9"/>
    <w:rsid w:val="00AC7C50"/>
    <w:rsid w:val="00AD1234"/>
    <w:rsid w:val="00AD3243"/>
    <w:rsid w:val="00AD379F"/>
    <w:rsid w:val="00AD3D19"/>
    <w:rsid w:val="00AD3DFE"/>
    <w:rsid w:val="00AD43D3"/>
    <w:rsid w:val="00AE02F8"/>
    <w:rsid w:val="00AE0586"/>
    <w:rsid w:val="00AE1CC6"/>
    <w:rsid w:val="00AE1E56"/>
    <w:rsid w:val="00AE1EA4"/>
    <w:rsid w:val="00AE2878"/>
    <w:rsid w:val="00AE3688"/>
    <w:rsid w:val="00AE38FF"/>
    <w:rsid w:val="00AE3A70"/>
    <w:rsid w:val="00AE696E"/>
    <w:rsid w:val="00AE6B8E"/>
    <w:rsid w:val="00AE6C4D"/>
    <w:rsid w:val="00AE73A3"/>
    <w:rsid w:val="00AE7F9A"/>
    <w:rsid w:val="00AF1509"/>
    <w:rsid w:val="00AF1BC1"/>
    <w:rsid w:val="00AF1F61"/>
    <w:rsid w:val="00AF496F"/>
    <w:rsid w:val="00AF5AD2"/>
    <w:rsid w:val="00AF7C65"/>
    <w:rsid w:val="00AF7ECD"/>
    <w:rsid w:val="00AF7F5A"/>
    <w:rsid w:val="00B00F99"/>
    <w:rsid w:val="00B0189B"/>
    <w:rsid w:val="00B023CF"/>
    <w:rsid w:val="00B038B2"/>
    <w:rsid w:val="00B070F5"/>
    <w:rsid w:val="00B07F93"/>
    <w:rsid w:val="00B10187"/>
    <w:rsid w:val="00B102F7"/>
    <w:rsid w:val="00B10F0E"/>
    <w:rsid w:val="00B10F1F"/>
    <w:rsid w:val="00B10F56"/>
    <w:rsid w:val="00B113D5"/>
    <w:rsid w:val="00B12E74"/>
    <w:rsid w:val="00B12F80"/>
    <w:rsid w:val="00B15351"/>
    <w:rsid w:val="00B15C26"/>
    <w:rsid w:val="00B160FF"/>
    <w:rsid w:val="00B17FFD"/>
    <w:rsid w:val="00B23244"/>
    <w:rsid w:val="00B237EF"/>
    <w:rsid w:val="00B23D37"/>
    <w:rsid w:val="00B249A7"/>
    <w:rsid w:val="00B24B79"/>
    <w:rsid w:val="00B250E6"/>
    <w:rsid w:val="00B257E3"/>
    <w:rsid w:val="00B2600F"/>
    <w:rsid w:val="00B269B3"/>
    <w:rsid w:val="00B30119"/>
    <w:rsid w:val="00B3036D"/>
    <w:rsid w:val="00B3167A"/>
    <w:rsid w:val="00B3244B"/>
    <w:rsid w:val="00B33FD9"/>
    <w:rsid w:val="00B342D4"/>
    <w:rsid w:val="00B351F7"/>
    <w:rsid w:val="00B35B1A"/>
    <w:rsid w:val="00B36729"/>
    <w:rsid w:val="00B37031"/>
    <w:rsid w:val="00B37531"/>
    <w:rsid w:val="00B407BD"/>
    <w:rsid w:val="00B40CC6"/>
    <w:rsid w:val="00B41EFE"/>
    <w:rsid w:val="00B431EE"/>
    <w:rsid w:val="00B43A2C"/>
    <w:rsid w:val="00B510D4"/>
    <w:rsid w:val="00B5177E"/>
    <w:rsid w:val="00B539B1"/>
    <w:rsid w:val="00B53C8F"/>
    <w:rsid w:val="00B54A3C"/>
    <w:rsid w:val="00B5554D"/>
    <w:rsid w:val="00B5576E"/>
    <w:rsid w:val="00B56236"/>
    <w:rsid w:val="00B568CC"/>
    <w:rsid w:val="00B574A3"/>
    <w:rsid w:val="00B5770B"/>
    <w:rsid w:val="00B600BD"/>
    <w:rsid w:val="00B60F9C"/>
    <w:rsid w:val="00B6170D"/>
    <w:rsid w:val="00B61DD7"/>
    <w:rsid w:val="00B62170"/>
    <w:rsid w:val="00B62665"/>
    <w:rsid w:val="00B65B86"/>
    <w:rsid w:val="00B66442"/>
    <w:rsid w:val="00B66CB2"/>
    <w:rsid w:val="00B66D08"/>
    <w:rsid w:val="00B66D56"/>
    <w:rsid w:val="00B670D8"/>
    <w:rsid w:val="00B67DC4"/>
    <w:rsid w:val="00B70B69"/>
    <w:rsid w:val="00B719CB"/>
    <w:rsid w:val="00B72E06"/>
    <w:rsid w:val="00B7302F"/>
    <w:rsid w:val="00B73DCB"/>
    <w:rsid w:val="00B742EA"/>
    <w:rsid w:val="00B74D7F"/>
    <w:rsid w:val="00B7504C"/>
    <w:rsid w:val="00B7515F"/>
    <w:rsid w:val="00B75807"/>
    <w:rsid w:val="00B760CD"/>
    <w:rsid w:val="00B7653C"/>
    <w:rsid w:val="00B80495"/>
    <w:rsid w:val="00B80FBB"/>
    <w:rsid w:val="00B81B7B"/>
    <w:rsid w:val="00B81F7A"/>
    <w:rsid w:val="00B83991"/>
    <w:rsid w:val="00B84DE3"/>
    <w:rsid w:val="00B86AA0"/>
    <w:rsid w:val="00B90739"/>
    <w:rsid w:val="00B91161"/>
    <w:rsid w:val="00B932DB"/>
    <w:rsid w:val="00B93CC5"/>
    <w:rsid w:val="00B94542"/>
    <w:rsid w:val="00B94B6E"/>
    <w:rsid w:val="00B95456"/>
    <w:rsid w:val="00B966FB"/>
    <w:rsid w:val="00B96974"/>
    <w:rsid w:val="00B96BB7"/>
    <w:rsid w:val="00B979C8"/>
    <w:rsid w:val="00BA1104"/>
    <w:rsid w:val="00BA17F3"/>
    <w:rsid w:val="00BA1D4F"/>
    <w:rsid w:val="00BA278C"/>
    <w:rsid w:val="00BA2D5B"/>
    <w:rsid w:val="00BA2F76"/>
    <w:rsid w:val="00BA4459"/>
    <w:rsid w:val="00BA4BE7"/>
    <w:rsid w:val="00BA58E6"/>
    <w:rsid w:val="00BA5CBE"/>
    <w:rsid w:val="00BA5D16"/>
    <w:rsid w:val="00BA7DAF"/>
    <w:rsid w:val="00BB080F"/>
    <w:rsid w:val="00BB0ADC"/>
    <w:rsid w:val="00BB0DBB"/>
    <w:rsid w:val="00BB0FE3"/>
    <w:rsid w:val="00BB1053"/>
    <w:rsid w:val="00BB159E"/>
    <w:rsid w:val="00BB166C"/>
    <w:rsid w:val="00BB1710"/>
    <w:rsid w:val="00BB34C7"/>
    <w:rsid w:val="00BB3673"/>
    <w:rsid w:val="00BB5D83"/>
    <w:rsid w:val="00BC06A7"/>
    <w:rsid w:val="00BC17F2"/>
    <w:rsid w:val="00BC1C2C"/>
    <w:rsid w:val="00BC21B5"/>
    <w:rsid w:val="00BC26D9"/>
    <w:rsid w:val="00BC3077"/>
    <w:rsid w:val="00BC3942"/>
    <w:rsid w:val="00BC4827"/>
    <w:rsid w:val="00BC5F77"/>
    <w:rsid w:val="00BC7089"/>
    <w:rsid w:val="00BC7853"/>
    <w:rsid w:val="00BD41AE"/>
    <w:rsid w:val="00BD55D2"/>
    <w:rsid w:val="00BD6055"/>
    <w:rsid w:val="00BD6178"/>
    <w:rsid w:val="00BD783B"/>
    <w:rsid w:val="00BE071D"/>
    <w:rsid w:val="00BE0ED2"/>
    <w:rsid w:val="00BE1221"/>
    <w:rsid w:val="00BE2B9D"/>
    <w:rsid w:val="00BE300B"/>
    <w:rsid w:val="00BE3EAF"/>
    <w:rsid w:val="00BE428F"/>
    <w:rsid w:val="00BE5EFD"/>
    <w:rsid w:val="00BE7F26"/>
    <w:rsid w:val="00BF0034"/>
    <w:rsid w:val="00BF0655"/>
    <w:rsid w:val="00BF251F"/>
    <w:rsid w:val="00BF25D3"/>
    <w:rsid w:val="00BF3165"/>
    <w:rsid w:val="00BF3DE3"/>
    <w:rsid w:val="00BF426F"/>
    <w:rsid w:val="00BF5561"/>
    <w:rsid w:val="00BF589C"/>
    <w:rsid w:val="00BF58C5"/>
    <w:rsid w:val="00BF612E"/>
    <w:rsid w:val="00BF6B95"/>
    <w:rsid w:val="00BF70B2"/>
    <w:rsid w:val="00BF73AB"/>
    <w:rsid w:val="00BF7E86"/>
    <w:rsid w:val="00C00D04"/>
    <w:rsid w:val="00C00F17"/>
    <w:rsid w:val="00C011EE"/>
    <w:rsid w:val="00C02188"/>
    <w:rsid w:val="00C03117"/>
    <w:rsid w:val="00C03704"/>
    <w:rsid w:val="00C03824"/>
    <w:rsid w:val="00C039F2"/>
    <w:rsid w:val="00C05691"/>
    <w:rsid w:val="00C05BAC"/>
    <w:rsid w:val="00C063C8"/>
    <w:rsid w:val="00C065B8"/>
    <w:rsid w:val="00C14B6E"/>
    <w:rsid w:val="00C15198"/>
    <w:rsid w:val="00C15313"/>
    <w:rsid w:val="00C15348"/>
    <w:rsid w:val="00C155BC"/>
    <w:rsid w:val="00C16623"/>
    <w:rsid w:val="00C20C7E"/>
    <w:rsid w:val="00C21CFF"/>
    <w:rsid w:val="00C22E05"/>
    <w:rsid w:val="00C239D8"/>
    <w:rsid w:val="00C240DB"/>
    <w:rsid w:val="00C24298"/>
    <w:rsid w:val="00C25A9C"/>
    <w:rsid w:val="00C2703A"/>
    <w:rsid w:val="00C27F0F"/>
    <w:rsid w:val="00C32D83"/>
    <w:rsid w:val="00C34A70"/>
    <w:rsid w:val="00C353E4"/>
    <w:rsid w:val="00C35567"/>
    <w:rsid w:val="00C35DB1"/>
    <w:rsid w:val="00C35F66"/>
    <w:rsid w:val="00C367B6"/>
    <w:rsid w:val="00C370C6"/>
    <w:rsid w:val="00C37602"/>
    <w:rsid w:val="00C4017F"/>
    <w:rsid w:val="00C40571"/>
    <w:rsid w:val="00C40D4C"/>
    <w:rsid w:val="00C41194"/>
    <w:rsid w:val="00C4131A"/>
    <w:rsid w:val="00C41B40"/>
    <w:rsid w:val="00C42153"/>
    <w:rsid w:val="00C426F7"/>
    <w:rsid w:val="00C436A8"/>
    <w:rsid w:val="00C43FF3"/>
    <w:rsid w:val="00C465F5"/>
    <w:rsid w:val="00C5047A"/>
    <w:rsid w:val="00C50563"/>
    <w:rsid w:val="00C50B39"/>
    <w:rsid w:val="00C51016"/>
    <w:rsid w:val="00C51ACB"/>
    <w:rsid w:val="00C51B57"/>
    <w:rsid w:val="00C51F50"/>
    <w:rsid w:val="00C54BED"/>
    <w:rsid w:val="00C55F3D"/>
    <w:rsid w:val="00C56169"/>
    <w:rsid w:val="00C56344"/>
    <w:rsid w:val="00C56543"/>
    <w:rsid w:val="00C57374"/>
    <w:rsid w:val="00C6056B"/>
    <w:rsid w:val="00C60C82"/>
    <w:rsid w:val="00C62291"/>
    <w:rsid w:val="00C64734"/>
    <w:rsid w:val="00C64FBF"/>
    <w:rsid w:val="00C665F0"/>
    <w:rsid w:val="00C66B40"/>
    <w:rsid w:val="00C70DFD"/>
    <w:rsid w:val="00C71799"/>
    <w:rsid w:val="00C728C9"/>
    <w:rsid w:val="00C736C5"/>
    <w:rsid w:val="00C75F9D"/>
    <w:rsid w:val="00C76228"/>
    <w:rsid w:val="00C7759D"/>
    <w:rsid w:val="00C7793A"/>
    <w:rsid w:val="00C77C2E"/>
    <w:rsid w:val="00C77C34"/>
    <w:rsid w:val="00C82622"/>
    <w:rsid w:val="00C83111"/>
    <w:rsid w:val="00C83547"/>
    <w:rsid w:val="00C8414E"/>
    <w:rsid w:val="00C8456D"/>
    <w:rsid w:val="00C84AA6"/>
    <w:rsid w:val="00C84BBB"/>
    <w:rsid w:val="00C864B6"/>
    <w:rsid w:val="00C879BE"/>
    <w:rsid w:val="00C87F14"/>
    <w:rsid w:val="00C90499"/>
    <w:rsid w:val="00C90C7A"/>
    <w:rsid w:val="00C90E47"/>
    <w:rsid w:val="00C91972"/>
    <w:rsid w:val="00C919A9"/>
    <w:rsid w:val="00C91B74"/>
    <w:rsid w:val="00C91D38"/>
    <w:rsid w:val="00C91EA8"/>
    <w:rsid w:val="00C936B9"/>
    <w:rsid w:val="00C9382C"/>
    <w:rsid w:val="00C948CB"/>
    <w:rsid w:val="00C952F0"/>
    <w:rsid w:val="00C95833"/>
    <w:rsid w:val="00C95CF5"/>
    <w:rsid w:val="00C96963"/>
    <w:rsid w:val="00C973CC"/>
    <w:rsid w:val="00CA11FD"/>
    <w:rsid w:val="00CA16D1"/>
    <w:rsid w:val="00CA24A8"/>
    <w:rsid w:val="00CA277D"/>
    <w:rsid w:val="00CA27CB"/>
    <w:rsid w:val="00CA2F0B"/>
    <w:rsid w:val="00CA5228"/>
    <w:rsid w:val="00CA5249"/>
    <w:rsid w:val="00CA62E4"/>
    <w:rsid w:val="00CA680B"/>
    <w:rsid w:val="00CA682E"/>
    <w:rsid w:val="00CB0B5C"/>
    <w:rsid w:val="00CB146E"/>
    <w:rsid w:val="00CB1EAC"/>
    <w:rsid w:val="00CB2125"/>
    <w:rsid w:val="00CB28CF"/>
    <w:rsid w:val="00CB39AC"/>
    <w:rsid w:val="00CB79AE"/>
    <w:rsid w:val="00CB7B9C"/>
    <w:rsid w:val="00CC0263"/>
    <w:rsid w:val="00CC1C70"/>
    <w:rsid w:val="00CC312A"/>
    <w:rsid w:val="00CC3438"/>
    <w:rsid w:val="00CC3873"/>
    <w:rsid w:val="00CC452A"/>
    <w:rsid w:val="00CC5A27"/>
    <w:rsid w:val="00CC6169"/>
    <w:rsid w:val="00CD00CB"/>
    <w:rsid w:val="00CD02EC"/>
    <w:rsid w:val="00CD0616"/>
    <w:rsid w:val="00CD0E64"/>
    <w:rsid w:val="00CD205E"/>
    <w:rsid w:val="00CD20E0"/>
    <w:rsid w:val="00CD2697"/>
    <w:rsid w:val="00CD3984"/>
    <w:rsid w:val="00CD3BA4"/>
    <w:rsid w:val="00CD604E"/>
    <w:rsid w:val="00CD7296"/>
    <w:rsid w:val="00CD7769"/>
    <w:rsid w:val="00CD7C5E"/>
    <w:rsid w:val="00CE089A"/>
    <w:rsid w:val="00CE08CD"/>
    <w:rsid w:val="00CE0B7C"/>
    <w:rsid w:val="00CE0EDE"/>
    <w:rsid w:val="00CE130B"/>
    <w:rsid w:val="00CE14D0"/>
    <w:rsid w:val="00CE1567"/>
    <w:rsid w:val="00CE31E1"/>
    <w:rsid w:val="00CE369C"/>
    <w:rsid w:val="00CE4C63"/>
    <w:rsid w:val="00CE516C"/>
    <w:rsid w:val="00CE5531"/>
    <w:rsid w:val="00CE7C72"/>
    <w:rsid w:val="00CF0F5D"/>
    <w:rsid w:val="00CF2384"/>
    <w:rsid w:val="00CF2996"/>
    <w:rsid w:val="00CF29B2"/>
    <w:rsid w:val="00CF494D"/>
    <w:rsid w:val="00CF665B"/>
    <w:rsid w:val="00CF6860"/>
    <w:rsid w:val="00D00824"/>
    <w:rsid w:val="00D00B5A"/>
    <w:rsid w:val="00D00E2B"/>
    <w:rsid w:val="00D0120E"/>
    <w:rsid w:val="00D019BD"/>
    <w:rsid w:val="00D022F3"/>
    <w:rsid w:val="00D04CD1"/>
    <w:rsid w:val="00D05473"/>
    <w:rsid w:val="00D0754D"/>
    <w:rsid w:val="00D0779A"/>
    <w:rsid w:val="00D13997"/>
    <w:rsid w:val="00D1416F"/>
    <w:rsid w:val="00D15195"/>
    <w:rsid w:val="00D15254"/>
    <w:rsid w:val="00D1562D"/>
    <w:rsid w:val="00D17146"/>
    <w:rsid w:val="00D202FC"/>
    <w:rsid w:val="00D21734"/>
    <w:rsid w:val="00D22875"/>
    <w:rsid w:val="00D22D14"/>
    <w:rsid w:val="00D22EC0"/>
    <w:rsid w:val="00D230F5"/>
    <w:rsid w:val="00D23713"/>
    <w:rsid w:val="00D246A0"/>
    <w:rsid w:val="00D25828"/>
    <w:rsid w:val="00D25C8E"/>
    <w:rsid w:val="00D26A3A"/>
    <w:rsid w:val="00D26CD0"/>
    <w:rsid w:val="00D27863"/>
    <w:rsid w:val="00D30B31"/>
    <w:rsid w:val="00D325CD"/>
    <w:rsid w:val="00D32AB4"/>
    <w:rsid w:val="00D3419B"/>
    <w:rsid w:val="00D355BD"/>
    <w:rsid w:val="00D3594B"/>
    <w:rsid w:val="00D359A1"/>
    <w:rsid w:val="00D36542"/>
    <w:rsid w:val="00D3789E"/>
    <w:rsid w:val="00D40014"/>
    <w:rsid w:val="00D4089E"/>
    <w:rsid w:val="00D41EAB"/>
    <w:rsid w:val="00D430F5"/>
    <w:rsid w:val="00D4373B"/>
    <w:rsid w:val="00D44812"/>
    <w:rsid w:val="00D4746D"/>
    <w:rsid w:val="00D50A4E"/>
    <w:rsid w:val="00D5174F"/>
    <w:rsid w:val="00D51C26"/>
    <w:rsid w:val="00D53051"/>
    <w:rsid w:val="00D54128"/>
    <w:rsid w:val="00D5422C"/>
    <w:rsid w:val="00D57853"/>
    <w:rsid w:val="00D57913"/>
    <w:rsid w:val="00D57DC9"/>
    <w:rsid w:val="00D60005"/>
    <w:rsid w:val="00D60322"/>
    <w:rsid w:val="00D61C7C"/>
    <w:rsid w:val="00D64B9F"/>
    <w:rsid w:val="00D64D36"/>
    <w:rsid w:val="00D65399"/>
    <w:rsid w:val="00D65AEF"/>
    <w:rsid w:val="00D65C6E"/>
    <w:rsid w:val="00D65E3A"/>
    <w:rsid w:val="00D662F1"/>
    <w:rsid w:val="00D66693"/>
    <w:rsid w:val="00D668DC"/>
    <w:rsid w:val="00D67F30"/>
    <w:rsid w:val="00D70EA2"/>
    <w:rsid w:val="00D717D4"/>
    <w:rsid w:val="00D723EC"/>
    <w:rsid w:val="00D731F9"/>
    <w:rsid w:val="00D74974"/>
    <w:rsid w:val="00D74CD2"/>
    <w:rsid w:val="00D75538"/>
    <w:rsid w:val="00D756CA"/>
    <w:rsid w:val="00D77F77"/>
    <w:rsid w:val="00D81525"/>
    <w:rsid w:val="00D81D61"/>
    <w:rsid w:val="00D81EE7"/>
    <w:rsid w:val="00D82263"/>
    <w:rsid w:val="00D842FA"/>
    <w:rsid w:val="00D851B2"/>
    <w:rsid w:val="00D85F23"/>
    <w:rsid w:val="00D871A9"/>
    <w:rsid w:val="00D90F38"/>
    <w:rsid w:val="00D91807"/>
    <w:rsid w:val="00D92D9F"/>
    <w:rsid w:val="00D938E5"/>
    <w:rsid w:val="00D93966"/>
    <w:rsid w:val="00D94126"/>
    <w:rsid w:val="00D9419E"/>
    <w:rsid w:val="00D942DD"/>
    <w:rsid w:val="00D9487B"/>
    <w:rsid w:val="00D96035"/>
    <w:rsid w:val="00D960F3"/>
    <w:rsid w:val="00D969B9"/>
    <w:rsid w:val="00D96C31"/>
    <w:rsid w:val="00D97389"/>
    <w:rsid w:val="00DA1739"/>
    <w:rsid w:val="00DA226E"/>
    <w:rsid w:val="00DA2BB2"/>
    <w:rsid w:val="00DA31F0"/>
    <w:rsid w:val="00DA6431"/>
    <w:rsid w:val="00DA67D4"/>
    <w:rsid w:val="00DA6EB4"/>
    <w:rsid w:val="00DA7059"/>
    <w:rsid w:val="00DA7B94"/>
    <w:rsid w:val="00DB0423"/>
    <w:rsid w:val="00DB0734"/>
    <w:rsid w:val="00DB0F5A"/>
    <w:rsid w:val="00DB3879"/>
    <w:rsid w:val="00DB39C1"/>
    <w:rsid w:val="00DB4590"/>
    <w:rsid w:val="00DB4794"/>
    <w:rsid w:val="00DB54AB"/>
    <w:rsid w:val="00DB7897"/>
    <w:rsid w:val="00DC15AF"/>
    <w:rsid w:val="00DC199D"/>
    <w:rsid w:val="00DC35FD"/>
    <w:rsid w:val="00DC4D89"/>
    <w:rsid w:val="00DC4EB5"/>
    <w:rsid w:val="00DC597B"/>
    <w:rsid w:val="00DC7C47"/>
    <w:rsid w:val="00DC7DD4"/>
    <w:rsid w:val="00DD03A8"/>
    <w:rsid w:val="00DD105E"/>
    <w:rsid w:val="00DD111A"/>
    <w:rsid w:val="00DD3183"/>
    <w:rsid w:val="00DD319C"/>
    <w:rsid w:val="00DD378A"/>
    <w:rsid w:val="00DD37D9"/>
    <w:rsid w:val="00DD4433"/>
    <w:rsid w:val="00DD60BA"/>
    <w:rsid w:val="00DE0414"/>
    <w:rsid w:val="00DE0CD5"/>
    <w:rsid w:val="00DE18A7"/>
    <w:rsid w:val="00DE55B6"/>
    <w:rsid w:val="00DE785E"/>
    <w:rsid w:val="00DE7D2D"/>
    <w:rsid w:val="00DE7D3C"/>
    <w:rsid w:val="00DF0A77"/>
    <w:rsid w:val="00DF25F2"/>
    <w:rsid w:val="00DF60C8"/>
    <w:rsid w:val="00DF6746"/>
    <w:rsid w:val="00DF7624"/>
    <w:rsid w:val="00E0137E"/>
    <w:rsid w:val="00E01D10"/>
    <w:rsid w:val="00E01D27"/>
    <w:rsid w:val="00E026B4"/>
    <w:rsid w:val="00E02AF9"/>
    <w:rsid w:val="00E02C6A"/>
    <w:rsid w:val="00E03FF0"/>
    <w:rsid w:val="00E044CE"/>
    <w:rsid w:val="00E04BCD"/>
    <w:rsid w:val="00E05802"/>
    <w:rsid w:val="00E05E29"/>
    <w:rsid w:val="00E07615"/>
    <w:rsid w:val="00E123C1"/>
    <w:rsid w:val="00E12413"/>
    <w:rsid w:val="00E13C0C"/>
    <w:rsid w:val="00E14660"/>
    <w:rsid w:val="00E14B94"/>
    <w:rsid w:val="00E15006"/>
    <w:rsid w:val="00E1582B"/>
    <w:rsid w:val="00E1587A"/>
    <w:rsid w:val="00E15BA7"/>
    <w:rsid w:val="00E15D16"/>
    <w:rsid w:val="00E15D72"/>
    <w:rsid w:val="00E165AE"/>
    <w:rsid w:val="00E177ED"/>
    <w:rsid w:val="00E17AFD"/>
    <w:rsid w:val="00E17C82"/>
    <w:rsid w:val="00E17F03"/>
    <w:rsid w:val="00E2139E"/>
    <w:rsid w:val="00E2159F"/>
    <w:rsid w:val="00E22DF7"/>
    <w:rsid w:val="00E233B2"/>
    <w:rsid w:val="00E23931"/>
    <w:rsid w:val="00E242DF"/>
    <w:rsid w:val="00E24873"/>
    <w:rsid w:val="00E2494E"/>
    <w:rsid w:val="00E24A43"/>
    <w:rsid w:val="00E24E6A"/>
    <w:rsid w:val="00E2506C"/>
    <w:rsid w:val="00E253DA"/>
    <w:rsid w:val="00E265AF"/>
    <w:rsid w:val="00E268E9"/>
    <w:rsid w:val="00E27011"/>
    <w:rsid w:val="00E2723B"/>
    <w:rsid w:val="00E2740C"/>
    <w:rsid w:val="00E27E76"/>
    <w:rsid w:val="00E305D8"/>
    <w:rsid w:val="00E31647"/>
    <w:rsid w:val="00E31F04"/>
    <w:rsid w:val="00E32410"/>
    <w:rsid w:val="00E326E0"/>
    <w:rsid w:val="00E329E2"/>
    <w:rsid w:val="00E34191"/>
    <w:rsid w:val="00E34AA9"/>
    <w:rsid w:val="00E34E2E"/>
    <w:rsid w:val="00E35F9C"/>
    <w:rsid w:val="00E36795"/>
    <w:rsid w:val="00E36FA0"/>
    <w:rsid w:val="00E378F1"/>
    <w:rsid w:val="00E4021B"/>
    <w:rsid w:val="00E44E68"/>
    <w:rsid w:val="00E45EEA"/>
    <w:rsid w:val="00E4650B"/>
    <w:rsid w:val="00E474D1"/>
    <w:rsid w:val="00E479C7"/>
    <w:rsid w:val="00E50791"/>
    <w:rsid w:val="00E50A83"/>
    <w:rsid w:val="00E516A8"/>
    <w:rsid w:val="00E52A80"/>
    <w:rsid w:val="00E53378"/>
    <w:rsid w:val="00E5366F"/>
    <w:rsid w:val="00E53F4B"/>
    <w:rsid w:val="00E54DA8"/>
    <w:rsid w:val="00E55A22"/>
    <w:rsid w:val="00E566FF"/>
    <w:rsid w:val="00E567BD"/>
    <w:rsid w:val="00E56CBD"/>
    <w:rsid w:val="00E57206"/>
    <w:rsid w:val="00E572A1"/>
    <w:rsid w:val="00E62584"/>
    <w:rsid w:val="00E62CA4"/>
    <w:rsid w:val="00E63FA5"/>
    <w:rsid w:val="00E64A2C"/>
    <w:rsid w:val="00E6510B"/>
    <w:rsid w:val="00E65557"/>
    <w:rsid w:val="00E67DA6"/>
    <w:rsid w:val="00E70549"/>
    <w:rsid w:val="00E72C63"/>
    <w:rsid w:val="00E72FEF"/>
    <w:rsid w:val="00E736BD"/>
    <w:rsid w:val="00E7396D"/>
    <w:rsid w:val="00E74AE5"/>
    <w:rsid w:val="00E75ABD"/>
    <w:rsid w:val="00E769C4"/>
    <w:rsid w:val="00E7766D"/>
    <w:rsid w:val="00E8071B"/>
    <w:rsid w:val="00E81C42"/>
    <w:rsid w:val="00E83139"/>
    <w:rsid w:val="00E83567"/>
    <w:rsid w:val="00E83704"/>
    <w:rsid w:val="00E83C0C"/>
    <w:rsid w:val="00E84E1C"/>
    <w:rsid w:val="00E9097C"/>
    <w:rsid w:val="00E910D6"/>
    <w:rsid w:val="00E93002"/>
    <w:rsid w:val="00E93917"/>
    <w:rsid w:val="00E93CBB"/>
    <w:rsid w:val="00E940CF"/>
    <w:rsid w:val="00E950B4"/>
    <w:rsid w:val="00E95D4E"/>
    <w:rsid w:val="00E96546"/>
    <w:rsid w:val="00E96C13"/>
    <w:rsid w:val="00EA2807"/>
    <w:rsid w:val="00EA2A74"/>
    <w:rsid w:val="00EA3219"/>
    <w:rsid w:val="00EA4DC4"/>
    <w:rsid w:val="00EA6A49"/>
    <w:rsid w:val="00EB00A6"/>
    <w:rsid w:val="00EB0E1F"/>
    <w:rsid w:val="00EB1169"/>
    <w:rsid w:val="00EB1336"/>
    <w:rsid w:val="00EB1AD1"/>
    <w:rsid w:val="00EB1FB2"/>
    <w:rsid w:val="00EB303B"/>
    <w:rsid w:val="00EB3828"/>
    <w:rsid w:val="00EB3DC2"/>
    <w:rsid w:val="00EB43A2"/>
    <w:rsid w:val="00EB5B4C"/>
    <w:rsid w:val="00EB7346"/>
    <w:rsid w:val="00EB7C1D"/>
    <w:rsid w:val="00EC02F0"/>
    <w:rsid w:val="00EC03EE"/>
    <w:rsid w:val="00EC07C3"/>
    <w:rsid w:val="00EC0859"/>
    <w:rsid w:val="00EC0EBF"/>
    <w:rsid w:val="00EC106F"/>
    <w:rsid w:val="00EC11E9"/>
    <w:rsid w:val="00EC1525"/>
    <w:rsid w:val="00EC2BC7"/>
    <w:rsid w:val="00EC3591"/>
    <w:rsid w:val="00EC3DF0"/>
    <w:rsid w:val="00EC408D"/>
    <w:rsid w:val="00EC4EA5"/>
    <w:rsid w:val="00EC5CC0"/>
    <w:rsid w:val="00EC7593"/>
    <w:rsid w:val="00ED04FB"/>
    <w:rsid w:val="00ED0A8B"/>
    <w:rsid w:val="00ED0AE7"/>
    <w:rsid w:val="00ED1ADF"/>
    <w:rsid w:val="00ED2E42"/>
    <w:rsid w:val="00ED304C"/>
    <w:rsid w:val="00ED31F1"/>
    <w:rsid w:val="00ED3C55"/>
    <w:rsid w:val="00ED686C"/>
    <w:rsid w:val="00ED6A5A"/>
    <w:rsid w:val="00ED7984"/>
    <w:rsid w:val="00ED7A6F"/>
    <w:rsid w:val="00ED7B62"/>
    <w:rsid w:val="00EE02FE"/>
    <w:rsid w:val="00EE0385"/>
    <w:rsid w:val="00EE10A4"/>
    <w:rsid w:val="00EE17B5"/>
    <w:rsid w:val="00EE1B66"/>
    <w:rsid w:val="00EE36E6"/>
    <w:rsid w:val="00EE4674"/>
    <w:rsid w:val="00EE484A"/>
    <w:rsid w:val="00EE4EC9"/>
    <w:rsid w:val="00EE5E70"/>
    <w:rsid w:val="00EF14EE"/>
    <w:rsid w:val="00EF298F"/>
    <w:rsid w:val="00EF2E51"/>
    <w:rsid w:val="00EF362D"/>
    <w:rsid w:val="00EF463A"/>
    <w:rsid w:val="00EF634C"/>
    <w:rsid w:val="00EF65FA"/>
    <w:rsid w:val="00EF6F93"/>
    <w:rsid w:val="00F014B2"/>
    <w:rsid w:val="00F048F4"/>
    <w:rsid w:val="00F07502"/>
    <w:rsid w:val="00F07AE4"/>
    <w:rsid w:val="00F112D1"/>
    <w:rsid w:val="00F11563"/>
    <w:rsid w:val="00F11ABE"/>
    <w:rsid w:val="00F124F6"/>
    <w:rsid w:val="00F1258A"/>
    <w:rsid w:val="00F125B0"/>
    <w:rsid w:val="00F17AC9"/>
    <w:rsid w:val="00F17D3B"/>
    <w:rsid w:val="00F20235"/>
    <w:rsid w:val="00F22677"/>
    <w:rsid w:val="00F2422F"/>
    <w:rsid w:val="00F25542"/>
    <w:rsid w:val="00F258FC"/>
    <w:rsid w:val="00F261EC"/>
    <w:rsid w:val="00F267DE"/>
    <w:rsid w:val="00F26966"/>
    <w:rsid w:val="00F300BB"/>
    <w:rsid w:val="00F305D4"/>
    <w:rsid w:val="00F326EE"/>
    <w:rsid w:val="00F34C88"/>
    <w:rsid w:val="00F35173"/>
    <w:rsid w:val="00F353D0"/>
    <w:rsid w:val="00F35D88"/>
    <w:rsid w:val="00F35E5F"/>
    <w:rsid w:val="00F36480"/>
    <w:rsid w:val="00F37630"/>
    <w:rsid w:val="00F41B22"/>
    <w:rsid w:val="00F42809"/>
    <w:rsid w:val="00F4286C"/>
    <w:rsid w:val="00F43664"/>
    <w:rsid w:val="00F44A2C"/>
    <w:rsid w:val="00F45B25"/>
    <w:rsid w:val="00F45F31"/>
    <w:rsid w:val="00F46F3B"/>
    <w:rsid w:val="00F50116"/>
    <w:rsid w:val="00F54B4E"/>
    <w:rsid w:val="00F55A15"/>
    <w:rsid w:val="00F56817"/>
    <w:rsid w:val="00F56B82"/>
    <w:rsid w:val="00F610F5"/>
    <w:rsid w:val="00F622E3"/>
    <w:rsid w:val="00F643AF"/>
    <w:rsid w:val="00F7135E"/>
    <w:rsid w:val="00F7170E"/>
    <w:rsid w:val="00F71B12"/>
    <w:rsid w:val="00F72411"/>
    <w:rsid w:val="00F72472"/>
    <w:rsid w:val="00F7298C"/>
    <w:rsid w:val="00F72E9C"/>
    <w:rsid w:val="00F73B46"/>
    <w:rsid w:val="00F7493E"/>
    <w:rsid w:val="00F775C2"/>
    <w:rsid w:val="00F77820"/>
    <w:rsid w:val="00F812FD"/>
    <w:rsid w:val="00F81749"/>
    <w:rsid w:val="00F8178D"/>
    <w:rsid w:val="00F82199"/>
    <w:rsid w:val="00F82385"/>
    <w:rsid w:val="00F82AB4"/>
    <w:rsid w:val="00F83171"/>
    <w:rsid w:val="00F83600"/>
    <w:rsid w:val="00F857BA"/>
    <w:rsid w:val="00F867C5"/>
    <w:rsid w:val="00F86E2C"/>
    <w:rsid w:val="00F87897"/>
    <w:rsid w:val="00F900A6"/>
    <w:rsid w:val="00F91A08"/>
    <w:rsid w:val="00F922EC"/>
    <w:rsid w:val="00F92B7A"/>
    <w:rsid w:val="00F9431C"/>
    <w:rsid w:val="00F94F7F"/>
    <w:rsid w:val="00F94FD5"/>
    <w:rsid w:val="00F95CE1"/>
    <w:rsid w:val="00F9692A"/>
    <w:rsid w:val="00F97814"/>
    <w:rsid w:val="00F97F68"/>
    <w:rsid w:val="00FA0863"/>
    <w:rsid w:val="00FA134A"/>
    <w:rsid w:val="00FA215B"/>
    <w:rsid w:val="00FA2C2C"/>
    <w:rsid w:val="00FA2DFE"/>
    <w:rsid w:val="00FA3EF7"/>
    <w:rsid w:val="00FA43FF"/>
    <w:rsid w:val="00FA5670"/>
    <w:rsid w:val="00FA7438"/>
    <w:rsid w:val="00FA78E6"/>
    <w:rsid w:val="00FB163F"/>
    <w:rsid w:val="00FB2442"/>
    <w:rsid w:val="00FB77F1"/>
    <w:rsid w:val="00FB7B9F"/>
    <w:rsid w:val="00FB7CBB"/>
    <w:rsid w:val="00FC0F81"/>
    <w:rsid w:val="00FC162C"/>
    <w:rsid w:val="00FC1CAA"/>
    <w:rsid w:val="00FC1F09"/>
    <w:rsid w:val="00FC2331"/>
    <w:rsid w:val="00FC25FC"/>
    <w:rsid w:val="00FC2D6A"/>
    <w:rsid w:val="00FC2E75"/>
    <w:rsid w:val="00FC3DE3"/>
    <w:rsid w:val="00FC40E2"/>
    <w:rsid w:val="00FC5335"/>
    <w:rsid w:val="00FC7241"/>
    <w:rsid w:val="00FC7504"/>
    <w:rsid w:val="00FC774B"/>
    <w:rsid w:val="00FD1190"/>
    <w:rsid w:val="00FD1192"/>
    <w:rsid w:val="00FD14BA"/>
    <w:rsid w:val="00FD21E5"/>
    <w:rsid w:val="00FD2F3E"/>
    <w:rsid w:val="00FD3336"/>
    <w:rsid w:val="00FD3C5C"/>
    <w:rsid w:val="00FD3CDC"/>
    <w:rsid w:val="00FD4004"/>
    <w:rsid w:val="00FD4550"/>
    <w:rsid w:val="00FD4E89"/>
    <w:rsid w:val="00FD54F0"/>
    <w:rsid w:val="00FD6AC1"/>
    <w:rsid w:val="00FD7F15"/>
    <w:rsid w:val="00FE07C5"/>
    <w:rsid w:val="00FE1530"/>
    <w:rsid w:val="00FE199E"/>
    <w:rsid w:val="00FE2299"/>
    <w:rsid w:val="00FE2772"/>
    <w:rsid w:val="00FE405F"/>
    <w:rsid w:val="00FE42FA"/>
    <w:rsid w:val="00FE628B"/>
    <w:rsid w:val="00FE6EAD"/>
    <w:rsid w:val="00FE76ED"/>
    <w:rsid w:val="00FE7F76"/>
    <w:rsid w:val="00FF0E3A"/>
    <w:rsid w:val="00FF4ACA"/>
    <w:rsid w:val="00FF4CCB"/>
    <w:rsid w:val="00FF53CF"/>
    <w:rsid w:val="00FF6B11"/>
    <w:rsid w:val="00FF703C"/>
    <w:rsid w:val="00FF7440"/>
    <w:rsid w:val="00FF7D90"/>
    <w:rsid w:val="015E22A7"/>
    <w:rsid w:val="04690365"/>
    <w:rsid w:val="3DB065DC"/>
    <w:rsid w:val="3ED37A7B"/>
    <w:rsid w:val="4CB17A40"/>
    <w:rsid w:val="5F2572F6"/>
    <w:rsid w:val="5FEF6234"/>
    <w:rsid w:val="6E05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B7C3429-2163-42C3-A040-82CA0B4F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 w:qFormat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unhideWhenUsed/>
    <w:qFormat/>
    <w:pPr>
      <w:keepNext/>
      <w:keepLines/>
      <w:widowControl/>
      <w:spacing w:before="240" w:after="64" w:line="320" w:lineRule="auto"/>
      <w:jc w:val="left"/>
      <w:outlineLvl w:val="5"/>
    </w:pPr>
    <w:rPr>
      <w:rFonts w:ascii="Calibri Light" w:eastAsia="宋体" w:hAnsi="Calibri Light" w:cs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caption"/>
    <w:basedOn w:val="a"/>
    <w:next w:val="a"/>
    <w:uiPriority w:val="35"/>
    <w:qFormat/>
    <w:pPr>
      <w:jc w:val="center"/>
    </w:pPr>
    <w:rPr>
      <w:rFonts w:ascii="Arial" w:eastAsia="宋体" w:hAnsi="Arial" w:cs="宋体"/>
      <w:b/>
      <w:szCs w:val="21"/>
    </w:rPr>
  </w:style>
  <w:style w:type="paragraph" w:styleId="a4">
    <w:name w:val="Document Map"/>
    <w:basedOn w:val="a"/>
    <w:link w:val="12"/>
    <w:uiPriority w:val="99"/>
    <w:semiHidden/>
    <w:unhideWhenUsed/>
    <w:qFormat/>
    <w:rPr>
      <w:rFonts w:ascii="Microsoft YaHei UI" w:eastAsia="Microsoft YaHei UI"/>
      <w:sz w:val="18"/>
      <w:szCs w:val="18"/>
    </w:rPr>
  </w:style>
  <w:style w:type="paragraph" w:styleId="a5">
    <w:name w:val="annotation text"/>
    <w:basedOn w:val="a"/>
    <w:link w:val="13"/>
    <w:uiPriority w:val="99"/>
    <w:semiHidden/>
    <w:unhideWhenUsed/>
    <w:qFormat/>
    <w:pPr>
      <w:jc w:val="left"/>
    </w:pPr>
  </w:style>
  <w:style w:type="paragraph" w:styleId="a6">
    <w:name w:val="Body Text Indent"/>
    <w:basedOn w:val="a"/>
    <w:link w:val="a7"/>
    <w:semiHidden/>
    <w:unhideWhenUsed/>
    <w:qFormat/>
    <w:pPr>
      <w:widowControl/>
      <w:spacing w:after="120"/>
      <w:ind w:leftChars="200" w:left="420"/>
      <w:jc w:val="left"/>
    </w:pPr>
    <w:rPr>
      <w:rFonts w:ascii="Times New Roman" w:eastAsia="宋体" w:hAnsi="Times New Roman" w:cs="Times New Roman"/>
      <w:szCs w:val="24"/>
    </w:r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Plain Text"/>
    <w:basedOn w:val="a"/>
    <w:link w:val="a9"/>
    <w:uiPriority w:val="99"/>
    <w:unhideWhenUsed/>
    <w:qFormat/>
    <w:rPr>
      <w:rFonts w:ascii="宋体" w:eastAsia="宋体" w:hAnsi="Courier New" w:cs="Times New Roman"/>
      <w:szCs w:val="21"/>
    </w:r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a">
    <w:name w:val="Date"/>
    <w:basedOn w:val="a"/>
    <w:next w:val="a"/>
    <w:link w:val="ab"/>
    <w:uiPriority w:val="99"/>
    <w:unhideWhenUsed/>
    <w:qFormat/>
    <w:pPr>
      <w:ind w:leftChars="2500" w:left="100"/>
    </w:pPr>
    <w:rPr>
      <w:rFonts w:ascii="Calibri" w:eastAsia="宋体" w:hAnsi="Calibri" w:cs="Times New Roman"/>
    </w:rPr>
  </w:style>
  <w:style w:type="paragraph" w:styleId="ac">
    <w:name w:val="Balloon Text"/>
    <w:basedOn w:val="a"/>
    <w:link w:val="14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1">
    <w:name w:val="footnote text"/>
    <w:basedOn w:val="a"/>
    <w:link w:val="af2"/>
    <w:uiPriority w:val="99"/>
    <w:semiHidden/>
    <w:unhideWhenUsed/>
    <w:qFormat/>
    <w:pPr>
      <w:widowControl/>
      <w:snapToGrid w:val="0"/>
      <w:jc w:val="left"/>
    </w:pPr>
    <w:rPr>
      <w:rFonts w:ascii="宋体" w:eastAsia="宋体" w:hAnsi="宋体" w:cs="宋体"/>
      <w:kern w:val="0"/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1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f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Title"/>
    <w:basedOn w:val="a"/>
    <w:next w:val="a"/>
    <w:link w:val="af5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af6">
    <w:name w:val="annotation subject"/>
    <w:basedOn w:val="a5"/>
    <w:next w:val="a5"/>
    <w:link w:val="af7"/>
    <w:semiHidden/>
    <w:unhideWhenUsed/>
    <w:qFormat/>
    <w:rPr>
      <w:b/>
      <w:bCs/>
    </w:rPr>
  </w:style>
  <w:style w:type="paragraph" w:styleId="22">
    <w:name w:val="Body Text First Indent 2"/>
    <w:basedOn w:val="a6"/>
    <w:link w:val="23"/>
    <w:uiPriority w:val="99"/>
    <w:qFormat/>
    <w:pPr>
      <w:widowControl w:val="0"/>
      <w:ind w:firstLineChars="200" w:firstLine="420"/>
      <w:jc w:val="both"/>
    </w:pPr>
  </w:style>
  <w:style w:type="table" w:styleId="af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uiPriority w:val="22"/>
    <w:qFormat/>
    <w:rPr>
      <w:b/>
    </w:rPr>
  </w:style>
  <w:style w:type="character" w:styleId="afa">
    <w:name w:val="FollowedHyperlink"/>
    <w:uiPriority w:val="99"/>
    <w:unhideWhenUsed/>
    <w:qFormat/>
    <w:rPr>
      <w:color w:val="3F88BF"/>
      <w:u w:val="none"/>
    </w:rPr>
  </w:style>
  <w:style w:type="character" w:styleId="afb">
    <w:name w:val="Emphasis"/>
    <w:basedOn w:val="a0"/>
    <w:uiPriority w:val="20"/>
    <w:qFormat/>
  </w:style>
  <w:style w:type="character" w:styleId="HTML0">
    <w:name w:val="HTML Definition"/>
    <w:basedOn w:val="a0"/>
    <w:uiPriority w:val="99"/>
    <w:unhideWhenUsed/>
    <w:qFormat/>
  </w:style>
  <w:style w:type="character" w:styleId="HTML2">
    <w:name w:val="HTML Variable"/>
    <w:basedOn w:val="a0"/>
    <w:uiPriority w:val="99"/>
    <w:unhideWhenUsed/>
    <w:qFormat/>
  </w:style>
  <w:style w:type="character" w:styleId="af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3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d">
    <w:name w:val="annotation reference"/>
    <w:basedOn w:val="a0"/>
    <w:unhideWhenUsed/>
    <w:qFormat/>
    <w:rPr>
      <w:sz w:val="21"/>
      <w:szCs w:val="21"/>
    </w:rPr>
  </w:style>
  <w:style w:type="character" w:styleId="HTML4">
    <w:name w:val="HTML Cite"/>
    <w:basedOn w:val="a0"/>
    <w:uiPriority w:val="99"/>
    <w:unhideWhenUsed/>
    <w:qFormat/>
  </w:style>
  <w:style w:type="character" w:styleId="afe">
    <w:name w:val="footnote reference"/>
    <w:basedOn w:val="a0"/>
    <w:uiPriority w:val="99"/>
    <w:unhideWhenUsed/>
    <w:qFormat/>
    <w:rPr>
      <w:vertAlign w:val="superscript"/>
    </w:rPr>
  </w:style>
  <w:style w:type="character" w:styleId="HTML5">
    <w:name w:val="HTML Keyboard"/>
    <w:uiPriority w:val="99"/>
    <w:unhideWhenUsed/>
    <w:qFormat/>
    <w:rPr>
      <w:rFonts w:ascii="PingFang SC" w:eastAsia="PingFang SC" w:hAnsi="PingFang SC" w:cs="PingFang SC" w:hint="eastAsia"/>
      <w:sz w:val="20"/>
    </w:rPr>
  </w:style>
  <w:style w:type="character" w:styleId="HTML6">
    <w:name w:val="HTML Sample"/>
    <w:uiPriority w:val="99"/>
    <w:unhideWhenUsed/>
    <w:qFormat/>
    <w:rPr>
      <w:rFonts w:ascii="PingFang SC" w:eastAsia="PingFang SC" w:hAnsi="PingFang SC" w:cs="PingFang SC" w:hint="default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FandolSong-Bold-Identity-H" w:hAnsi="FandolSong-Bold-Identity-H" w:hint="default"/>
      <w:b/>
      <w:bCs/>
      <w:color w:val="000000"/>
      <w:sz w:val="20"/>
      <w:szCs w:val="20"/>
    </w:rPr>
  </w:style>
  <w:style w:type="character" w:customStyle="1" w:styleId="fontstyle21">
    <w:name w:val="fontstyle21"/>
    <w:basedOn w:val="a0"/>
    <w:qFormat/>
    <w:rPr>
      <w:rFonts w:ascii="HelveticaNeue-Medium-Identity-H" w:hAnsi="HelveticaNeue-Medium-Identity-H" w:hint="default"/>
      <w:color w:val="000000"/>
      <w:sz w:val="20"/>
      <w:szCs w:val="20"/>
    </w:rPr>
  </w:style>
  <w:style w:type="character" w:customStyle="1" w:styleId="fontstyle31">
    <w:name w:val="fontstyle31"/>
    <w:basedOn w:val="a0"/>
    <w:qFormat/>
    <w:rPr>
      <w:rFonts w:ascii="FandolSong-Regular-Identity-H" w:hAnsi="FandolSong-Regular-Identity-H" w:hint="default"/>
      <w:color w:val="000000"/>
      <w:sz w:val="20"/>
      <w:szCs w:val="20"/>
    </w:rPr>
  </w:style>
  <w:style w:type="character" w:customStyle="1" w:styleId="fontstyle41">
    <w:name w:val="fontstyle41"/>
    <w:basedOn w:val="a0"/>
    <w:qFormat/>
    <w:rPr>
      <w:rFonts w:ascii="HelveticaNeue-Light-Identity-H" w:hAnsi="HelveticaNeue-Light-Identity-H" w:hint="default"/>
      <w:color w:val="000000"/>
      <w:sz w:val="20"/>
      <w:szCs w:val="20"/>
    </w:rPr>
  </w:style>
  <w:style w:type="character" w:customStyle="1" w:styleId="fontstyle51">
    <w:name w:val="fontstyle51"/>
    <w:basedOn w:val="a0"/>
    <w:qFormat/>
    <w:rPr>
      <w:rFonts w:ascii="CMMI7" w:hAnsi="CMMI7" w:hint="default"/>
      <w:i/>
      <w:iCs/>
      <w:color w:val="000000"/>
      <w:sz w:val="14"/>
      <w:szCs w:val="14"/>
    </w:rPr>
  </w:style>
  <w:style w:type="paragraph" w:styleId="aff">
    <w:name w:val="List Paragraph"/>
    <w:basedOn w:val="a"/>
    <w:uiPriority w:val="34"/>
    <w:qFormat/>
    <w:pPr>
      <w:ind w:firstLineChars="200" w:firstLine="420"/>
    </w:pPr>
  </w:style>
  <w:style w:type="character" w:customStyle="1" w:styleId="fontstyle11">
    <w:name w:val="fontstyle11"/>
    <w:basedOn w:val="a0"/>
    <w:qFormat/>
    <w:rPr>
      <w:rFonts w:ascii="FandolSong-Regular-Identity-H" w:hAnsi="FandolSong-Regular-Identity-H" w:hint="default"/>
      <w:color w:val="000000"/>
      <w:sz w:val="20"/>
      <w:szCs w:val="20"/>
    </w:rPr>
  </w:style>
  <w:style w:type="character" w:customStyle="1" w:styleId="fontstyle61">
    <w:name w:val="fontstyle61"/>
    <w:basedOn w:val="a0"/>
    <w:qFormat/>
    <w:rPr>
      <w:rFonts w:ascii="CMR10" w:hAnsi="CMR10" w:hint="default"/>
      <w:color w:val="000000"/>
      <w:sz w:val="20"/>
      <w:szCs w:val="20"/>
    </w:rPr>
  </w:style>
  <w:style w:type="character" w:customStyle="1" w:styleId="fontstyle71">
    <w:name w:val="fontstyle71"/>
    <w:basedOn w:val="a0"/>
    <w:qFormat/>
    <w:rPr>
      <w:rFonts w:ascii="Menlo-Regular" w:hAnsi="Menlo-Regular" w:hint="default"/>
      <w:color w:val="000000"/>
      <w:sz w:val="20"/>
      <w:szCs w:val="20"/>
    </w:rPr>
  </w:style>
  <w:style w:type="character" w:customStyle="1" w:styleId="pre">
    <w:name w:val="pre"/>
    <w:basedOn w:val="a0"/>
    <w:qFormat/>
  </w:style>
  <w:style w:type="character" w:customStyle="1" w:styleId="jlqj4b">
    <w:name w:val="jlqj4b"/>
    <w:basedOn w:val="a0"/>
    <w:qFormat/>
  </w:style>
  <w:style w:type="character" w:styleId="aff0">
    <w:name w:val="Placeholder Text"/>
    <w:basedOn w:val="a0"/>
    <w:uiPriority w:val="99"/>
    <w:semiHidden/>
    <w:qFormat/>
    <w:rPr>
      <w:color w:val="80808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6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9"/>
    <w:qFormat/>
    <w:rPr>
      <w:rFonts w:ascii="Calibri Light" w:eastAsia="宋体" w:hAnsi="Calibri Light" w:cs="黑体"/>
      <w:b/>
      <w:bCs/>
      <w:szCs w:val="24"/>
    </w:rPr>
  </w:style>
  <w:style w:type="paragraph" w:customStyle="1" w:styleId="17">
    <w:name w:val="临时格式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18">
    <w:name w:val="论文小标题1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customStyle="1" w:styleId="510">
    <w:name w:val="标题 51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customStyle="1" w:styleId="210">
    <w:name w:val="标题 21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9">
    <w:name w:val="批注框文本1"/>
    <w:basedOn w:val="a"/>
    <w:next w:val="ac"/>
    <w:link w:val="aff1"/>
    <w:uiPriority w:val="99"/>
    <w:unhideWhenUsed/>
    <w:qFormat/>
    <w:rPr>
      <w:sz w:val="18"/>
      <w:szCs w:val="18"/>
    </w:rPr>
  </w:style>
  <w:style w:type="character" w:customStyle="1" w:styleId="aff1">
    <w:name w:val="批注框文本 字符"/>
    <w:basedOn w:val="a0"/>
    <w:link w:val="19"/>
    <w:uiPriority w:val="99"/>
    <w:qFormat/>
    <w:rPr>
      <w:sz w:val="18"/>
      <w:szCs w:val="18"/>
    </w:rPr>
  </w:style>
  <w:style w:type="paragraph" w:customStyle="1" w:styleId="HTML10">
    <w:name w:val="HTML 预设格式1"/>
    <w:basedOn w:val="a"/>
    <w:next w:val="HTML"/>
    <w:link w:val="HTML7"/>
    <w:unhideWhenUsed/>
    <w:qFormat/>
    <w:rPr>
      <w:rFonts w:ascii="Courier New" w:hAnsi="Courier New" w:cs="Courier New"/>
      <w:sz w:val="20"/>
      <w:szCs w:val="20"/>
    </w:rPr>
  </w:style>
  <w:style w:type="character" w:customStyle="1" w:styleId="HTML7">
    <w:name w:val="HTML 预设格式 字符"/>
    <w:basedOn w:val="a0"/>
    <w:link w:val="HTML10"/>
    <w:qFormat/>
    <w:rPr>
      <w:rFonts w:ascii="Courier New" w:hAnsi="Courier New" w:cs="Courier New"/>
      <w:sz w:val="20"/>
      <w:szCs w:val="20"/>
    </w:rPr>
  </w:style>
  <w:style w:type="paragraph" w:customStyle="1" w:styleId="1a">
    <w:name w:val="页眉1"/>
    <w:basedOn w:val="a"/>
    <w:next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b">
    <w:name w:val="页脚1"/>
    <w:basedOn w:val="a"/>
    <w:next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c">
    <w:name w:val="文档结构图1"/>
    <w:basedOn w:val="a"/>
    <w:next w:val="a4"/>
    <w:link w:val="aff2"/>
    <w:uiPriority w:val="99"/>
    <w:unhideWhenUsed/>
    <w:qFormat/>
    <w:rPr>
      <w:rFonts w:ascii="宋体" w:eastAsia="宋体"/>
      <w:sz w:val="18"/>
      <w:szCs w:val="18"/>
    </w:rPr>
  </w:style>
  <w:style w:type="character" w:customStyle="1" w:styleId="aff2">
    <w:name w:val="文档结构图 字符"/>
    <w:basedOn w:val="a0"/>
    <w:link w:val="1c"/>
    <w:uiPriority w:val="99"/>
    <w:qFormat/>
    <w:rPr>
      <w:rFonts w:ascii="宋体" w:eastAsia="宋体"/>
      <w:sz w:val="18"/>
      <w:szCs w:val="18"/>
    </w:rPr>
  </w:style>
  <w:style w:type="table" w:customStyle="1" w:styleId="70">
    <w:name w:val="网格型7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gend">
    <w:name w:val="legend"/>
    <w:qFormat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answer-title12">
    <w:name w:val="answer-title12"/>
    <w:basedOn w:val="a0"/>
    <w:qFormat/>
  </w:style>
  <w:style w:type="character" w:customStyle="1" w:styleId="num10">
    <w:name w:val="num10"/>
    <w:qFormat/>
    <w:rPr>
      <w:b/>
      <w:color w:val="FF7800"/>
    </w:rPr>
  </w:style>
  <w:style w:type="character" w:customStyle="1" w:styleId="release-day">
    <w:name w:val="release-day"/>
    <w:qFormat/>
    <w:rPr>
      <w:bdr w:val="single" w:sz="6" w:space="0" w:color="BDEBB0"/>
      <w:shd w:val="clear" w:color="auto" w:fill="F5FFF1"/>
    </w:rPr>
  </w:style>
  <w:style w:type="character" w:customStyle="1" w:styleId="num">
    <w:name w:val="num"/>
    <w:qFormat/>
    <w:rPr>
      <w:b/>
      <w:color w:val="FF7800"/>
    </w:rPr>
  </w:style>
  <w:style w:type="character" w:customStyle="1" w:styleId="answer-title10">
    <w:name w:val="answer-title10"/>
    <w:basedOn w:val="a0"/>
    <w:qFormat/>
  </w:style>
  <w:style w:type="character" w:customStyle="1" w:styleId="first-child">
    <w:name w:val="first-child"/>
    <w:basedOn w:val="a0"/>
    <w:qFormat/>
  </w:style>
  <w:style w:type="paragraph" w:customStyle="1" w:styleId="410">
    <w:name w:val="标题 41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d">
    <w:name w:val="修订1"/>
    <w:next w:val="25"/>
    <w:hidden/>
    <w:uiPriority w:val="99"/>
    <w:semiHidden/>
    <w:qFormat/>
    <w:rPr>
      <w:kern w:val="2"/>
      <w:sz w:val="21"/>
      <w:szCs w:val="22"/>
    </w:rPr>
  </w:style>
  <w:style w:type="paragraph" w:customStyle="1" w:styleId="25">
    <w:name w:val="修订2"/>
    <w:hidden/>
    <w:uiPriority w:val="99"/>
    <w:semiHidden/>
    <w:qFormat/>
    <w:rPr>
      <w:kern w:val="2"/>
      <w:sz w:val="21"/>
      <w:szCs w:val="22"/>
    </w:rPr>
  </w:style>
  <w:style w:type="paragraph" w:customStyle="1" w:styleId="11">
    <w:name w:val="1.1"/>
    <w:basedOn w:val="3"/>
    <w:link w:val="110"/>
    <w:qFormat/>
    <w:pPr>
      <w:numPr>
        <w:ilvl w:val="1"/>
        <w:numId w:val="1"/>
      </w:numPr>
      <w:ind w:left="0" w:firstLine="0"/>
    </w:pPr>
  </w:style>
  <w:style w:type="paragraph" w:customStyle="1" w:styleId="111">
    <w:name w:val="1.1.1"/>
    <w:basedOn w:val="4"/>
    <w:link w:val="1110"/>
    <w:qFormat/>
    <w:rPr>
      <w:rFonts w:ascii="Calibri Light" w:eastAsia="宋体" w:hAnsi="Calibri Light" w:cs="Times New Roman"/>
    </w:rPr>
  </w:style>
  <w:style w:type="character" w:customStyle="1" w:styleId="110">
    <w:name w:val="1.1 字符"/>
    <w:basedOn w:val="30"/>
    <w:link w:val="11"/>
    <w:qFormat/>
    <w:rPr>
      <w:b/>
      <w:bCs/>
      <w:sz w:val="32"/>
      <w:szCs w:val="32"/>
    </w:rPr>
  </w:style>
  <w:style w:type="paragraph" w:customStyle="1" w:styleId="1111">
    <w:name w:val="1.1.1.1"/>
    <w:basedOn w:val="5"/>
    <w:link w:val="11110"/>
    <w:qFormat/>
  </w:style>
  <w:style w:type="character" w:customStyle="1" w:styleId="1110">
    <w:name w:val="1.1.1 字符"/>
    <w:basedOn w:val="40"/>
    <w:link w:val="111"/>
    <w:qFormat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e">
    <w:name w:val="题注1"/>
    <w:basedOn w:val="a"/>
    <w:next w:val="a"/>
    <w:uiPriority w:val="35"/>
    <w:unhideWhenUsed/>
    <w:qFormat/>
    <w:rPr>
      <w:rFonts w:ascii="Calibri Light" w:eastAsia="黑体" w:hAnsi="Calibri Light" w:cs="Times New Roman"/>
      <w:sz w:val="20"/>
      <w:szCs w:val="20"/>
    </w:rPr>
  </w:style>
  <w:style w:type="character" w:customStyle="1" w:styleId="11110">
    <w:name w:val="1.1.1.1 字符"/>
    <w:basedOn w:val="50"/>
    <w:link w:val="1111"/>
    <w:qFormat/>
    <w:rPr>
      <w:b/>
      <w:bCs/>
      <w:sz w:val="28"/>
      <w:szCs w:val="28"/>
    </w:rPr>
  </w:style>
  <w:style w:type="character" w:customStyle="1" w:styleId="4Char1">
    <w:name w:val="标题 4 Char1"/>
    <w:basedOn w:val="a0"/>
    <w:uiPriority w:val="9"/>
    <w:semiHidden/>
    <w:qFormat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a9">
    <w:name w:val="纯文本 字符"/>
    <w:basedOn w:val="a0"/>
    <w:link w:val="a8"/>
    <w:uiPriority w:val="99"/>
    <w:qFormat/>
    <w:rPr>
      <w:rFonts w:ascii="宋体" w:eastAsia="宋体" w:hAnsi="Courier New" w:cs="Times New Roman"/>
      <w:szCs w:val="21"/>
    </w:rPr>
  </w:style>
  <w:style w:type="paragraph" w:customStyle="1" w:styleId="1f">
    <w:name w:val="图表标题1"/>
    <w:next w:val="aff3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ff3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pl-k">
    <w:name w:val="pl-k"/>
    <w:basedOn w:val="a0"/>
    <w:qFormat/>
  </w:style>
  <w:style w:type="character" w:customStyle="1" w:styleId="pl-s">
    <w:name w:val="pl-s"/>
    <w:basedOn w:val="a0"/>
    <w:qFormat/>
  </w:style>
  <w:style w:type="character" w:customStyle="1" w:styleId="pl-pds">
    <w:name w:val="pl-pds"/>
    <w:basedOn w:val="a0"/>
    <w:qFormat/>
  </w:style>
  <w:style w:type="character" w:customStyle="1" w:styleId="pl-en">
    <w:name w:val="pl-en"/>
    <w:basedOn w:val="a0"/>
    <w:qFormat/>
  </w:style>
  <w:style w:type="character" w:customStyle="1" w:styleId="pl-c1">
    <w:name w:val="pl-c1"/>
    <w:basedOn w:val="a0"/>
    <w:qFormat/>
  </w:style>
  <w:style w:type="character" w:customStyle="1" w:styleId="pl-c">
    <w:name w:val="pl-c"/>
    <w:basedOn w:val="a0"/>
    <w:qFormat/>
  </w:style>
  <w:style w:type="character" w:customStyle="1" w:styleId="pl-cce">
    <w:name w:val="pl-cce"/>
    <w:basedOn w:val="a0"/>
    <w:qFormat/>
  </w:style>
  <w:style w:type="character" w:customStyle="1" w:styleId="1f0">
    <w:name w:val="不明显强调1"/>
    <w:basedOn w:val="a0"/>
    <w:uiPriority w:val="19"/>
    <w:qFormat/>
    <w:rPr>
      <w:i/>
      <w:iCs/>
      <w:color w:val="404040"/>
    </w:rPr>
  </w:style>
  <w:style w:type="character" w:customStyle="1" w:styleId="26">
    <w:name w:val="不明显强调2"/>
    <w:basedOn w:val="a0"/>
    <w:uiPriority w:val="19"/>
    <w:qFormat/>
    <w:rPr>
      <w:i/>
      <w:iCs/>
      <w:color w:val="808080"/>
    </w:rPr>
  </w:style>
  <w:style w:type="table" w:customStyle="1" w:styleId="411">
    <w:name w:val="网格型4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网格型51"/>
    <w:basedOn w:val="a1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网格型61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dsnopic">
    <w:name w:val="bds_nopic"/>
    <w:basedOn w:val="a0"/>
    <w:qFormat/>
  </w:style>
  <w:style w:type="character" w:customStyle="1" w:styleId="bdsnopic1">
    <w:name w:val="bds_nopic1"/>
    <w:basedOn w:val="a0"/>
    <w:qFormat/>
  </w:style>
  <w:style w:type="character" w:customStyle="1" w:styleId="bdsnopic2">
    <w:name w:val="bds_nopic2"/>
    <w:basedOn w:val="a0"/>
    <w:qFormat/>
  </w:style>
  <w:style w:type="character" w:customStyle="1" w:styleId="bdsmore2">
    <w:name w:val="bds_more2"/>
    <w:basedOn w:val="a0"/>
    <w:qFormat/>
    <w:rPr>
      <w:rFonts w:ascii="宋体" w:eastAsia="宋体" w:hAnsi="宋体" w:cs="宋体" w:hint="eastAsia"/>
    </w:rPr>
  </w:style>
  <w:style w:type="character" w:customStyle="1" w:styleId="bdsmore3">
    <w:name w:val="bds_more3"/>
    <w:basedOn w:val="a0"/>
    <w:qFormat/>
  </w:style>
  <w:style w:type="character" w:customStyle="1" w:styleId="bdsmore4">
    <w:name w:val="bds_more4"/>
    <w:basedOn w:val="a0"/>
    <w:qFormat/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qFormat/>
    <w:rPr>
      <w:bdr w:val="single" w:sz="6" w:space="0" w:color="000000"/>
    </w:rPr>
  </w:style>
  <w:style w:type="table" w:customStyle="1" w:styleId="71">
    <w:name w:val="网格型71"/>
    <w:basedOn w:val="a1"/>
    <w:uiPriority w:val="99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网格型8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1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Char10">
    <w:name w:val="页脚 Char1"/>
    <w:uiPriority w:val="99"/>
    <w:qFormat/>
    <w:rPr>
      <w:rFonts w:ascii="等线" w:eastAsia="等线" w:hAnsi="等线" w:cs="Times New Roman"/>
      <w:sz w:val="18"/>
      <w:szCs w:val="18"/>
    </w:rPr>
  </w:style>
  <w:style w:type="table" w:customStyle="1" w:styleId="112">
    <w:name w:val="网格型1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c-lang-cnt">
    <w:name w:val="nc-lang-cnt"/>
    <w:basedOn w:val="a0"/>
    <w:qFormat/>
    <w:rPr>
      <w:rtl/>
    </w:rPr>
  </w:style>
  <w:style w:type="character" w:customStyle="1" w:styleId="nc-lang-cnt1">
    <w:name w:val="nc-lang-cnt1"/>
    <w:basedOn w:val="a0"/>
    <w:qFormat/>
  </w:style>
  <w:style w:type="character" w:customStyle="1" w:styleId="nc-lang-cnt2">
    <w:name w:val="nc-lang-cnt2"/>
    <w:basedOn w:val="a0"/>
    <w:qFormat/>
  </w:style>
  <w:style w:type="character" w:customStyle="1" w:styleId="nc-lang-cnt3">
    <w:name w:val="nc-lang-cnt3"/>
    <w:basedOn w:val="a0"/>
    <w:qFormat/>
    <w:rPr>
      <w:rtl/>
    </w:rPr>
  </w:style>
  <w:style w:type="character" w:customStyle="1" w:styleId="nc-lang-cnt4">
    <w:name w:val="nc-lang-cnt4"/>
    <w:basedOn w:val="a0"/>
    <w:qFormat/>
    <w:rPr>
      <w:rtl/>
    </w:rPr>
  </w:style>
  <w:style w:type="character" w:customStyle="1" w:styleId="nc-lang-cnt5">
    <w:name w:val="nc-lang-cnt5"/>
    <w:basedOn w:val="a0"/>
    <w:qFormat/>
    <w:rPr>
      <w:rtl/>
    </w:rPr>
  </w:style>
  <w:style w:type="character" w:customStyle="1" w:styleId="nc-lang-cnt6">
    <w:name w:val="nc-lang-cnt6"/>
    <w:basedOn w:val="a0"/>
    <w:qFormat/>
  </w:style>
  <w:style w:type="character" w:customStyle="1" w:styleId="ab">
    <w:name w:val="日期 字符"/>
    <w:basedOn w:val="a0"/>
    <w:link w:val="aa"/>
    <w:uiPriority w:val="99"/>
    <w:qFormat/>
    <w:rPr>
      <w:rFonts w:ascii="Calibri" w:eastAsia="宋体" w:hAnsi="Calibri" w:cs="Times New Roman"/>
    </w:rPr>
  </w:style>
  <w:style w:type="paragraph" w:customStyle="1" w:styleId="TOC11">
    <w:name w:val="TOC 标题11"/>
    <w:basedOn w:val="1"/>
    <w:next w:val="a"/>
    <w:uiPriority w:val="39"/>
    <w:unhideWhenUsed/>
    <w:qFormat/>
  </w:style>
  <w:style w:type="table" w:customStyle="1" w:styleId="4110">
    <w:name w:val="网格型4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0">
    <w:name w:val="网格型5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网格型61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网格型711"/>
    <w:basedOn w:val="a1"/>
    <w:uiPriority w:val="39"/>
    <w:qFormat/>
    <w:lock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网格型9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网格型11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Times New Roman" w:eastAsia="宋体" w:hAnsi="Times New Roman" w:cs="Times New Roman"/>
      <w:szCs w:val="24"/>
    </w:rPr>
  </w:style>
  <w:style w:type="paragraph" w:customStyle="1" w:styleId="27">
    <w:name w:val="列出段落2"/>
    <w:basedOn w:val="a"/>
    <w:uiPriority w:val="34"/>
    <w:qFormat/>
    <w:pPr>
      <w:widowControl/>
      <w:ind w:firstLineChars="200" w:firstLine="42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1f2">
    <w:name w:val="标题1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5">
    <w:name w:val="标题 字符"/>
    <w:basedOn w:val="a0"/>
    <w:link w:val="af4"/>
    <w:qFormat/>
    <w:rPr>
      <w:rFonts w:ascii="Cambria" w:hAnsi="Cambria" w:cs="Times New Roman"/>
      <w:b/>
      <w:bCs/>
      <w:sz w:val="32"/>
      <w:szCs w:val="32"/>
    </w:rPr>
  </w:style>
  <w:style w:type="character" w:customStyle="1" w:styleId="a7">
    <w:name w:val="正文文本缩进 字符"/>
    <w:basedOn w:val="a0"/>
    <w:link w:val="a6"/>
    <w:semiHidden/>
    <w:qFormat/>
    <w:rPr>
      <w:rFonts w:ascii="Times New Roman" w:eastAsia="宋体" w:hAnsi="Times New Roman" w:cs="Times New Roman"/>
      <w:szCs w:val="24"/>
    </w:rPr>
  </w:style>
  <w:style w:type="character" w:customStyle="1" w:styleId="23">
    <w:name w:val="正文首行缩进 2 字符"/>
    <w:basedOn w:val="a7"/>
    <w:link w:val="22"/>
    <w:uiPriority w:val="99"/>
    <w:qFormat/>
    <w:rPr>
      <w:rFonts w:ascii="Times New Roman" w:eastAsia="宋体" w:hAnsi="Times New Roman" w:cs="Times New Roman"/>
      <w:szCs w:val="24"/>
    </w:rPr>
  </w:style>
  <w:style w:type="paragraph" w:customStyle="1" w:styleId="33">
    <w:name w:val="标题3"/>
    <w:basedOn w:val="a"/>
    <w:next w:val="a"/>
    <w:link w:val="3Char"/>
    <w:qFormat/>
    <w:pPr>
      <w:keepNext/>
      <w:keepLines/>
      <w:spacing w:before="260" w:after="260" w:line="415" w:lineRule="auto"/>
      <w:ind w:leftChars="100" w:left="100" w:rightChars="100" w:right="100"/>
      <w:jc w:val="left"/>
      <w:outlineLvl w:val="2"/>
    </w:pPr>
    <w:rPr>
      <w:rFonts w:ascii="Times New Roman" w:eastAsia="黑体" w:hAnsi="Times New Roman"/>
      <w:sz w:val="28"/>
    </w:rPr>
  </w:style>
  <w:style w:type="character" w:customStyle="1" w:styleId="3Char">
    <w:name w:val="标题3 Char"/>
    <w:basedOn w:val="a0"/>
    <w:link w:val="33"/>
    <w:qFormat/>
    <w:rPr>
      <w:rFonts w:ascii="Times New Roman" w:eastAsia="黑体" w:hAnsi="Times New Roman"/>
      <w:sz w:val="28"/>
    </w:rPr>
  </w:style>
  <w:style w:type="paragraph" w:customStyle="1" w:styleId="43">
    <w:name w:val="标题4"/>
    <w:basedOn w:val="a"/>
    <w:next w:val="a"/>
    <w:link w:val="4Char"/>
    <w:qFormat/>
    <w:pPr>
      <w:keepNext/>
      <w:keepLines/>
      <w:spacing w:before="200" w:after="200" w:line="360" w:lineRule="auto"/>
      <w:jc w:val="left"/>
      <w:outlineLvl w:val="3"/>
    </w:pPr>
    <w:rPr>
      <w:rFonts w:ascii="Calibri" w:eastAsia="黑体" w:hAnsi="Calibri"/>
      <w:sz w:val="24"/>
    </w:rPr>
  </w:style>
  <w:style w:type="character" w:customStyle="1" w:styleId="4Char">
    <w:name w:val="标题4 Char"/>
    <w:basedOn w:val="a0"/>
    <w:link w:val="43"/>
    <w:qFormat/>
    <w:rPr>
      <w:rFonts w:ascii="Calibri" w:eastAsia="黑体" w:hAnsi="Calibri"/>
      <w:sz w:val="24"/>
    </w:r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OC2">
    <w:name w:val="TOC 标题2"/>
    <w:basedOn w:val="1"/>
    <w:next w:val="a"/>
    <w:uiPriority w:val="39"/>
    <w:unhideWhenUsed/>
    <w:qFormat/>
  </w:style>
  <w:style w:type="character" w:customStyle="1" w:styleId="font01">
    <w:name w:val="font01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customStyle="1" w:styleId="412">
    <w:name w:val="目录 41"/>
    <w:basedOn w:val="a"/>
    <w:next w:val="a"/>
    <w:uiPriority w:val="39"/>
    <w:unhideWhenUsed/>
    <w:qFormat/>
    <w:pPr>
      <w:ind w:leftChars="600" w:left="1260"/>
    </w:pPr>
  </w:style>
  <w:style w:type="paragraph" w:customStyle="1" w:styleId="512">
    <w:name w:val="目录 51"/>
    <w:basedOn w:val="a"/>
    <w:next w:val="a"/>
    <w:uiPriority w:val="39"/>
    <w:unhideWhenUsed/>
    <w:qFormat/>
    <w:pPr>
      <w:ind w:leftChars="800" w:left="1680"/>
    </w:pPr>
  </w:style>
  <w:style w:type="paragraph" w:customStyle="1" w:styleId="612">
    <w:name w:val="目录 61"/>
    <w:basedOn w:val="a"/>
    <w:next w:val="a"/>
    <w:uiPriority w:val="39"/>
    <w:unhideWhenUsed/>
    <w:qFormat/>
    <w:pPr>
      <w:ind w:leftChars="1000" w:left="2100"/>
    </w:pPr>
  </w:style>
  <w:style w:type="paragraph" w:customStyle="1" w:styleId="710">
    <w:name w:val="目录 71"/>
    <w:basedOn w:val="a"/>
    <w:next w:val="a"/>
    <w:uiPriority w:val="39"/>
    <w:unhideWhenUsed/>
    <w:qFormat/>
    <w:pPr>
      <w:ind w:leftChars="1200" w:left="2520"/>
    </w:pPr>
  </w:style>
  <w:style w:type="paragraph" w:customStyle="1" w:styleId="810">
    <w:name w:val="目录 81"/>
    <w:basedOn w:val="a"/>
    <w:next w:val="a"/>
    <w:uiPriority w:val="39"/>
    <w:unhideWhenUsed/>
    <w:qFormat/>
    <w:pPr>
      <w:ind w:leftChars="1400" w:left="2940"/>
    </w:pPr>
  </w:style>
  <w:style w:type="paragraph" w:customStyle="1" w:styleId="91">
    <w:name w:val="目录 91"/>
    <w:basedOn w:val="a"/>
    <w:next w:val="a"/>
    <w:uiPriority w:val="39"/>
    <w:unhideWhenUsed/>
    <w:qFormat/>
    <w:pPr>
      <w:ind w:leftChars="1600" w:left="3360"/>
    </w:pPr>
  </w:style>
  <w:style w:type="paragraph" w:customStyle="1" w:styleId="28">
    <w:name w:val="标题2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1">
    <w:name w:val="标题 Char1"/>
    <w:basedOn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3">
    <w:name w:val="TOC 标题3"/>
    <w:basedOn w:val="1"/>
    <w:next w:val="a"/>
    <w:uiPriority w:val="39"/>
    <w:unhideWhenUsed/>
    <w:qFormat/>
  </w:style>
  <w:style w:type="paragraph" w:customStyle="1" w:styleId="420">
    <w:name w:val="目录 42"/>
    <w:basedOn w:val="a"/>
    <w:next w:val="a"/>
    <w:uiPriority w:val="39"/>
    <w:unhideWhenUsed/>
    <w:qFormat/>
    <w:pPr>
      <w:ind w:leftChars="600" w:left="1260"/>
    </w:pPr>
  </w:style>
  <w:style w:type="paragraph" w:customStyle="1" w:styleId="520">
    <w:name w:val="目录 52"/>
    <w:basedOn w:val="a"/>
    <w:next w:val="a"/>
    <w:uiPriority w:val="39"/>
    <w:unhideWhenUsed/>
    <w:qFormat/>
    <w:pPr>
      <w:ind w:leftChars="800" w:left="1680"/>
    </w:pPr>
  </w:style>
  <w:style w:type="paragraph" w:customStyle="1" w:styleId="620">
    <w:name w:val="目录 62"/>
    <w:basedOn w:val="a"/>
    <w:next w:val="a"/>
    <w:uiPriority w:val="39"/>
    <w:unhideWhenUsed/>
    <w:qFormat/>
    <w:pPr>
      <w:ind w:leftChars="1000" w:left="2100"/>
    </w:pPr>
  </w:style>
  <w:style w:type="paragraph" w:customStyle="1" w:styleId="72">
    <w:name w:val="目录 72"/>
    <w:basedOn w:val="a"/>
    <w:next w:val="a"/>
    <w:uiPriority w:val="39"/>
    <w:unhideWhenUsed/>
    <w:qFormat/>
    <w:pPr>
      <w:ind w:leftChars="1200" w:left="2520"/>
    </w:pPr>
  </w:style>
  <w:style w:type="paragraph" w:customStyle="1" w:styleId="82">
    <w:name w:val="目录 82"/>
    <w:basedOn w:val="a"/>
    <w:next w:val="a"/>
    <w:uiPriority w:val="39"/>
    <w:unhideWhenUsed/>
    <w:qFormat/>
    <w:pPr>
      <w:ind w:leftChars="1400" w:left="2940"/>
    </w:pPr>
  </w:style>
  <w:style w:type="paragraph" w:customStyle="1" w:styleId="92">
    <w:name w:val="目录 92"/>
    <w:basedOn w:val="a"/>
    <w:next w:val="a"/>
    <w:uiPriority w:val="39"/>
    <w:unhideWhenUsed/>
    <w:qFormat/>
    <w:pPr>
      <w:ind w:leftChars="1600" w:left="3360"/>
    </w:pPr>
  </w:style>
  <w:style w:type="paragraph" w:customStyle="1" w:styleId="1f3">
    <w:name w:val="论文次小标题1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f4">
    <w:name w:val="标题 字符1"/>
    <w:basedOn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2"/>
    <w:basedOn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4">
    <w:name w:val="TOC 标题4"/>
    <w:basedOn w:val="1"/>
    <w:next w:val="a"/>
    <w:uiPriority w:val="39"/>
    <w:semiHidden/>
    <w:unhideWhenUsed/>
    <w:qFormat/>
  </w:style>
  <w:style w:type="paragraph" w:customStyle="1" w:styleId="430">
    <w:name w:val="目录 43"/>
    <w:basedOn w:val="a"/>
    <w:next w:val="a"/>
    <w:uiPriority w:val="39"/>
    <w:unhideWhenUsed/>
    <w:qFormat/>
    <w:pPr>
      <w:ind w:leftChars="600" w:left="1260"/>
    </w:pPr>
  </w:style>
  <w:style w:type="paragraph" w:customStyle="1" w:styleId="53">
    <w:name w:val="目录 53"/>
    <w:basedOn w:val="a"/>
    <w:next w:val="a"/>
    <w:uiPriority w:val="39"/>
    <w:unhideWhenUsed/>
    <w:qFormat/>
    <w:pPr>
      <w:ind w:leftChars="800" w:left="1680"/>
    </w:pPr>
  </w:style>
  <w:style w:type="paragraph" w:customStyle="1" w:styleId="63">
    <w:name w:val="目录 63"/>
    <w:basedOn w:val="a"/>
    <w:next w:val="a"/>
    <w:uiPriority w:val="39"/>
    <w:unhideWhenUsed/>
    <w:qFormat/>
    <w:pPr>
      <w:ind w:leftChars="1000" w:left="2100"/>
    </w:pPr>
  </w:style>
  <w:style w:type="paragraph" w:customStyle="1" w:styleId="73">
    <w:name w:val="目录 73"/>
    <w:basedOn w:val="a"/>
    <w:next w:val="a"/>
    <w:uiPriority w:val="39"/>
    <w:unhideWhenUsed/>
    <w:qFormat/>
    <w:pPr>
      <w:ind w:leftChars="1200" w:left="2520"/>
    </w:pPr>
  </w:style>
  <w:style w:type="paragraph" w:customStyle="1" w:styleId="83">
    <w:name w:val="目录 83"/>
    <w:basedOn w:val="a"/>
    <w:next w:val="a"/>
    <w:uiPriority w:val="39"/>
    <w:unhideWhenUsed/>
    <w:qFormat/>
    <w:pPr>
      <w:ind w:leftChars="1400" w:left="2940"/>
    </w:pPr>
  </w:style>
  <w:style w:type="paragraph" w:customStyle="1" w:styleId="93">
    <w:name w:val="目录 93"/>
    <w:basedOn w:val="a"/>
    <w:next w:val="a"/>
    <w:uiPriority w:val="39"/>
    <w:unhideWhenUsed/>
    <w:qFormat/>
    <w:pPr>
      <w:ind w:leftChars="1600" w:left="3360"/>
    </w:pPr>
  </w:style>
  <w:style w:type="character" w:customStyle="1" w:styleId="2Char1">
    <w:name w:val="标题 2 Char1"/>
    <w:basedOn w:val="a0"/>
    <w:uiPriority w:val="9"/>
    <w:semiHidden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4">
    <w:name w:val="不明显强调3"/>
    <w:basedOn w:val="a0"/>
    <w:uiPriority w:val="19"/>
    <w:qFormat/>
    <w:rPr>
      <w:i/>
      <w:iCs/>
      <w:color w:val="808080"/>
    </w:rPr>
  </w:style>
  <w:style w:type="character" w:customStyle="1" w:styleId="af2">
    <w:name w:val="脚注文本 字符"/>
    <w:basedOn w:val="a0"/>
    <w:link w:val="af1"/>
    <w:uiPriority w:val="99"/>
    <w:semiHidden/>
    <w:qFormat/>
    <w:rPr>
      <w:rFonts w:ascii="宋体" w:eastAsia="宋体" w:hAnsi="宋体" w:cs="宋体"/>
      <w:kern w:val="0"/>
      <w:sz w:val="18"/>
      <w:szCs w:val="18"/>
    </w:rPr>
  </w:style>
  <w:style w:type="table" w:customStyle="1" w:styleId="130">
    <w:name w:val="网格型13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网格型2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网格型4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">
    <w:name w:val="网格型52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网格型62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网格型72"/>
    <w:basedOn w:val="a1"/>
    <w:uiPriority w:val="99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网格型82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">
    <w:name w:val="网格型11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1">
    <w:name w:val="网格型411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网格型511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">
    <w:name w:val="网格型6111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网格型81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网格型9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网格型101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">
    <w:name w:val="网格型111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网格型121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网格型16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网格型3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">
    <w:name w:val="网格型4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网格型53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0">
    <w:name w:val="网格型63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网格型73"/>
    <w:basedOn w:val="a1"/>
    <w:uiPriority w:val="99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网格型83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网格型113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0">
    <w:name w:val="网格型4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0">
    <w:name w:val="网格型5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0">
    <w:name w:val="网格型61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网格型712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网格型8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网格型9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网格型102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0">
    <w:name w:val="网格型111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网格型122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5">
    <w:name w:val="批注文字1"/>
    <w:basedOn w:val="a"/>
    <w:next w:val="a5"/>
    <w:link w:val="Char"/>
    <w:unhideWhenUsed/>
    <w:qFormat/>
    <w:pPr>
      <w:jc w:val="left"/>
    </w:pPr>
  </w:style>
  <w:style w:type="character" w:customStyle="1" w:styleId="Char">
    <w:name w:val="批注文字 Char"/>
    <w:basedOn w:val="a0"/>
    <w:link w:val="1f5"/>
    <w:qFormat/>
  </w:style>
  <w:style w:type="paragraph" w:customStyle="1" w:styleId="1f6">
    <w:name w:val="批注主题1"/>
    <w:basedOn w:val="a5"/>
    <w:next w:val="a5"/>
    <w:uiPriority w:val="99"/>
    <w:semiHidden/>
    <w:unhideWhenUsed/>
    <w:qFormat/>
    <w:rPr>
      <w:b/>
      <w:bCs/>
    </w:rPr>
  </w:style>
  <w:style w:type="character" w:customStyle="1" w:styleId="af7">
    <w:name w:val="批注主题 字符"/>
    <w:basedOn w:val="Char"/>
    <w:link w:val="af6"/>
    <w:semiHidden/>
    <w:qFormat/>
    <w:rPr>
      <w:b/>
      <w:bCs/>
    </w:rPr>
  </w:style>
  <w:style w:type="table" w:customStyle="1" w:styleId="131">
    <w:name w:val="网格型13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9">
    <w:name w:val="批注文字2"/>
    <w:basedOn w:val="a"/>
    <w:next w:val="a5"/>
    <w:link w:val="aff4"/>
    <w:unhideWhenUsed/>
    <w:qFormat/>
    <w:pPr>
      <w:jc w:val="left"/>
    </w:pPr>
  </w:style>
  <w:style w:type="character" w:customStyle="1" w:styleId="aff4">
    <w:name w:val="批注文字 字符"/>
    <w:basedOn w:val="a0"/>
    <w:link w:val="29"/>
    <w:qFormat/>
  </w:style>
  <w:style w:type="paragraph" w:customStyle="1" w:styleId="2a">
    <w:name w:val="批注主题2"/>
    <w:basedOn w:val="a5"/>
    <w:next w:val="a5"/>
    <w:semiHidden/>
    <w:unhideWhenUsed/>
    <w:qFormat/>
    <w:rPr>
      <w:b/>
      <w:bCs/>
    </w:rPr>
  </w:style>
  <w:style w:type="character" w:customStyle="1" w:styleId="1f7">
    <w:name w:val="批注主题 字符1"/>
    <w:basedOn w:val="aff4"/>
    <w:uiPriority w:val="99"/>
    <w:semiHidden/>
    <w:qFormat/>
    <w:rPr>
      <w:b/>
      <w:bCs/>
    </w:rPr>
  </w:style>
  <w:style w:type="character" w:customStyle="1" w:styleId="Char12">
    <w:name w:val="批注主题 Char1"/>
    <w:basedOn w:val="aff4"/>
    <w:uiPriority w:val="99"/>
    <w:semiHidden/>
    <w:qFormat/>
    <w:rPr>
      <w:b/>
      <w:bCs/>
    </w:rPr>
  </w:style>
  <w:style w:type="table" w:customStyle="1" w:styleId="170">
    <w:name w:val="网格型17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网格型2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网格型3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网格型51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3">
    <w:name w:val="网格型61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3">
    <w:name w:val="网格型81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0">
    <w:name w:val="网格型9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网格型123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uiPriority w:val="99"/>
    <w:qFormat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table" w:customStyle="1" w:styleId="180">
    <w:name w:val="网格型18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uiPriority w:val="9"/>
    <w:qFormat/>
    <w:rPr>
      <w:rFonts w:ascii="Times New Roman" w:eastAsia="楷体" w:hAnsi="Times New Roman" w:cs="Times New Roman"/>
      <w:bCs/>
      <w:kern w:val="44"/>
      <w:szCs w:val="44"/>
    </w:rPr>
  </w:style>
  <w:style w:type="character" w:customStyle="1" w:styleId="2Char2">
    <w:name w:val="标题 2 Char2"/>
    <w:uiPriority w:val="9"/>
    <w:qFormat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Char1">
    <w:name w:val="标题 3 Char1"/>
    <w:uiPriority w:val="9"/>
    <w:qFormat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Char3">
    <w:name w:val="标题 Char3"/>
    <w:uiPriority w:val="10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Char20">
    <w:name w:val="页眉 Char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1">
    <w:name w:val="页脚 Char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3">
    <w:name w:val="日期 Char1"/>
    <w:uiPriority w:val="99"/>
    <w:semiHidden/>
    <w:qFormat/>
    <w:rPr>
      <w:rFonts w:ascii="Times New Roman" w:eastAsia="宋体" w:hAnsi="Times New Roman" w:cs="Times New Roman"/>
    </w:rPr>
  </w:style>
  <w:style w:type="character" w:customStyle="1" w:styleId="4Char2">
    <w:name w:val="标题 4 Char2"/>
    <w:uiPriority w:val="9"/>
    <w:qFormat/>
    <w:rPr>
      <w:rFonts w:ascii="等线 Light" w:eastAsia="黑体" w:hAnsi="等线 Light" w:cs="Times New Roman"/>
      <w:b/>
      <w:bCs/>
      <w:sz w:val="24"/>
      <w:szCs w:val="28"/>
    </w:rPr>
  </w:style>
  <w:style w:type="character" w:customStyle="1" w:styleId="5Char1">
    <w:name w:val="标题 5 Char1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table" w:customStyle="1" w:styleId="190">
    <w:name w:val="网格型19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网格型24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网格型34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网格型514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4">
    <w:name w:val="网格型614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4">
    <w:name w:val="网格型814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网格型94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">
    <w:name w:val="网格型124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网格型13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">
    <w:name w:val="网格型2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网格型3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网格型42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1">
    <w:name w:val="网格型511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1">
    <w:name w:val="网格型6111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1">
    <w:name w:val="网格型81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">
    <w:name w:val="网格型9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网格型1211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">
    <w:name w:val="网格型14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8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31">
    <w:name w:val="网格型23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网格型33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">
    <w:name w:val="网格型44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网格型521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1">
    <w:name w:val="网格型411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1">
    <w:name w:val="网格型513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31">
    <w:name w:val="网格型613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31">
    <w:name w:val="网格型813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网格型93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">
    <w:name w:val="网格型1231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">
    <w:name w:val="网格型1411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">
    <w:name w:val="网格型15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网格型21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网格型31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1">
    <w:name w:val="网格型42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11">
    <w:name w:val="网格型5111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11">
    <w:name w:val="网格型61111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11">
    <w:name w:val="网格型811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">
    <w:name w:val="网格型91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">
    <w:name w:val="网格型12111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网格型171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网格型18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网格型24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">
    <w:name w:val="网格型34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">
    <w:name w:val="网格型45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">
    <w:name w:val="网格型531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网格型412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1">
    <w:name w:val="网格型514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41">
    <w:name w:val="网格型6141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41">
    <w:name w:val="网格型814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网格型94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">
    <w:name w:val="网格型191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0">
    <w:name w:val="网格型110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网格型25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网格型54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网格型64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网格型74"/>
    <w:basedOn w:val="a1"/>
    <w:uiPriority w:val="99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网格型84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网格型114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3">
    <w:name w:val="网格型413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5">
    <w:name w:val="网格型515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5">
    <w:name w:val="网格型615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3">
    <w:name w:val="网格型713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5">
    <w:name w:val="网格型815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网格型95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网格型103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">
    <w:name w:val="网格型1113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">
    <w:name w:val="网格型125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网格型115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网格型26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">
    <w:name w:val="网格型47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6">
    <w:name w:val="网格型516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6">
    <w:name w:val="网格型616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6">
    <w:name w:val="网格型816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网格型96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网格型126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  <w:style w:type="table" w:customStyle="1" w:styleId="116">
    <w:name w:val="网格型116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网格型27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网格型48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7">
    <w:name w:val="网格型517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7">
    <w:name w:val="网格型617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7">
    <w:name w:val="网格型817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网格型97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">
    <w:name w:val="网格型127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5">
    <w:name w:val="TOC 标题5"/>
    <w:basedOn w:val="1"/>
    <w:next w:val="a"/>
    <w:uiPriority w:val="39"/>
    <w:unhideWhenUsed/>
    <w:qFormat/>
  </w:style>
  <w:style w:type="table" w:customStyle="1" w:styleId="200">
    <w:name w:val="网格型20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网格型28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7">
    <w:name w:val="目录 11"/>
    <w:basedOn w:val="a"/>
    <w:next w:val="a"/>
    <w:uiPriority w:val="39"/>
    <w:unhideWhenUsed/>
    <w:qFormat/>
    <w:pPr>
      <w:widowControl/>
    </w:pPr>
    <w:rPr>
      <w:rFonts w:ascii="Arial" w:eastAsia="宋体" w:hAnsi="Arial"/>
      <w:color w:val="000000"/>
      <w:szCs w:val="32"/>
    </w:rPr>
  </w:style>
  <w:style w:type="paragraph" w:customStyle="1" w:styleId="212">
    <w:name w:val="目录 21"/>
    <w:basedOn w:val="a"/>
    <w:next w:val="a"/>
    <w:uiPriority w:val="39"/>
    <w:unhideWhenUsed/>
    <w:qFormat/>
    <w:pPr>
      <w:widowControl/>
      <w:tabs>
        <w:tab w:val="right" w:leader="dot" w:pos="9060"/>
      </w:tabs>
      <w:ind w:leftChars="200" w:left="420"/>
    </w:pPr>
    <w:rPr>
      <w:rFonts w:ascii="Arial" w:eastAsia="宋体" w:hAnsi="Arial"/>
      <w:color w:val="000000"/>
      <w:szCs w:val="32"/>
    </w:rPr>
  </w:style>
  <w:style w:type="paragraph" w:customStyle="1" w:styleId="312">
    <w:name w:val="目录 31"/>
    <w:basedOn w:val="a"/>
    <w:next w:val="a"/>
    <w:uiPriority w:val="39"/>
    <w:unhideWhenUsed/>
    <w:qFormat/>
    <w:pPr>
      <w:widowControl/>
      <w:ind w:leftChars="400" w:left="840"/>
    </w:pPr>
    <w:rPr>
      <w:rFonts w:ascii="Arial" w:eastAsia="宋体" w:hAnsi="Arial"/>
      <w:color w:val="000000"/>
      <w:szCs w:val="32"/>
    </w:rPr>
  </w:style>
  <w:style w:type="table" w:customStyle="1" w:styleId="1170">
    <w:name w:val="网格型117"/>
    <w:basedOn w:val="a1"/>
    <w:uiPriority w:val="59"/>
    <w:qFormat/>
    <w:rPr>
      <w:rFonts w:eastAsia="微软雅黑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8">
    <w:name w:val="网格型118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网格型29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无间隔1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customStyle="1" w:styleId="linktitle">
    <w:name w:val="link_title"/>
    <w:basedOn w:val="a0"/>
    <w:qFormat/>
  </w:style>
  <w:style w:type="table" w:customStyle="1" w:styleId="49">
    <w:name w:val="网格型49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网格型55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网格型128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">
    <w:name w:val="网格型119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网格型21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网格型41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8">
    <w:name w:val="网格型518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8">
    <w:name w:val="网格型618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8">
    <w:name w:val="网格型818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网格型98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网格型129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网格型13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0">
    <w:name w:val="网格型2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网格型3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网格型42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2">
    <w:name w:val="网格型51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2">
    <w:name w:val="网格型611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2">
    <w:name w:val="网格型81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网格型9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">
    <w:name w:val="网格型1212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网格型14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">
    <w:name w:val="网格型23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">
    <w:name w:val="网格型33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2">
    <w:name w:val="网格型44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2">
    <w:name w:val="网格型522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网格型41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2">
    <w:name w:val="网格型513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32">
    <w:name w:val="网格型613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32">
    <w:name w:val="网格型813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2">
    <w:name w:val="网格型93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2">
    <w:name w:val="网格型1232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2">
    <w:name w:val="网格型1412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">
    <w:name w:val="网格型21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网格型31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2">
    <w:name w:val="网格型42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2">
    <w:name w:val="网格型511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2">
    <w:name w:val="网格型6111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12">
    <w:name w:val="网格型811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2">
    <w:name w:val="网格型91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2">
    <w:name w:val="网格型12112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网格型172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网格型18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网格型24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">
    <w:name w:val="网格型34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2">
    <w:name w:val="网格型45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2">
    <w:name w:val="网格型532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2">
    <w:name w:val="网格型412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2">
    <w:name w:val="网格型514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42">
    <w:name w:val="网格型6142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42">
    <w:name w:val="网格型814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2">
    <w:name w:val="网格型94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网格型192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a">
    <w:name w:val="标题 1 字符1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313">
    <w:name w:val="标题 3 字符1"/>
    <w:basedOn w:val="a0"/>
    <w:uiPriority w:val="9"/>
    <w:semiHidden/>
    <w:qFormat/>
    <w:rPr>
      <w:b/>
      <w:bCs/>
      <w:sz w:val="32"/>
      <w:szCs w:val="32"/>
    </w:rPr>
  </w:style>
  <w:style w:type="character" w:customStyle="1" w:styleId="519">
    <w:name w:val="标题 5 字符1"/>
    <w:basedOn w:val="a0"/>
    <w:uiPriority w:val="9"/>
    <w:semiHidden/>
    <w:qFormat/>
    <w:rPr>
      <w:b/>
      <w:bCs/>
      <w:sz w:val="28"/>
      <w:szCs w:val="28"/>
    </w:rPr>
  </w:style>
  <w:style w:type="character" w:customStyle="1" w:styleId="14">
    <w:name w:val="批注框文本 字符1"/>
    <w:basedOn w:val="a0"/>
    <w:link w:val="ac"/>
    <w:uiPriority w:val="99"/>
    <w:semiHidden/>
    <w:qFormat/>
    <w:rPr>
      <w:sz w:val="18"/>
      <w:szCs w:val="18"/>
    </w:rPr>
  </w:style>
  <w:style w:type="character" w:customStyle="1" w:styleId="HTML1">
    <w:name w:val="HTML 预设格式 字符1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1fa">
    <w:name w:val="页眉 字符1"/>
    <w:basedOn w:val="a0"/>
    <w:uiPriority w:val="99"/>
    <w:qFormat/>
    <w:rPr>
      <w:sz w:val="18"/>
      <w:szCs w:val="18"/>
    </w:rPr>
  </w:style>
  <w:style w:type="character" w:customStyle="1" w:styleId="1fb">
    <w:name w:val="页脚 字符1"/>
    <w:basedOn w:val="a0"/>
    <w:uiPriority w:val="99"/>
    <w:qFormat/>
    <w:rPr>
      <w:sz w:val="18"/>
      <w:szCs w:val="18"/>
    </w:rPr>
  </w:style>
  <w:style w:type="character" w:customStyle="1" w:styleId="12">
    <w:name w:val="文档结构图 字符1"/>
    <w:basedOn w:val="a0"/>
    <w:link w:val="a4"/>
    <w:uiPriority w:val="99"/>
    <w:semiHidden/>
    <w:qFormat/>
    <w:rPr>
      <w:rFonts w:ascii="Microsoft YaHei UI" w:eastAsia="Microsoft YaHei UI"/>
      <w:sz w:val="18"/>
      <w:szCs w:val="18"/>
    </w:rPr>
  </w:style>
  <w:style w:type="character" w:customStyle="1" w:styleId="2b">
    <w:name w:val="标题 字符2"/>
    <w:basedOn w:val="a0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a">
    <w:name w:val="不明显强调4"/>
    <w:basedOn w:val="a0"/>
    <w:uiPriority w:val="19"/>
    <w:qFormat/>
    <w:rPr>
      <w:i/>
      <w:iCs/>
      <w:color w:val="404040" w:themeColor="text1" w:themeTint="BF"/>
    </w:rPr>
  </w:style>
  <w:style w:type="character" w:customStyle="1" w:styleId="13">
    <w:name w:val="批注文字 字符1"/>
    <w:basedOn w:val="a0"/>
    <w:link w:val="a5"/>
    <w:uiPriority w:val="99"/>
    <w:semiHidden/>
    <w:qFormat/>
  </w:style>
  <w:style w:type="character" w:customStyle="1" w:styleId="2c">
    <w:name w:val="批注主题 字符2"/>
    <w:basedOn w:val="13"/>
    <w:uiPriority w:val="99"/>
    <w:semiHidden/>
    <w:qFormat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200">
    <w:name w:val="网格型120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0">
    <w:name w:val="网格型5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网格型56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网格型57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网格型58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0">
    <w:name w:val="网格型13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网格型21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网格型31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网格型414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网格型59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5">
    <w:name w:val="网格型65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a">
    <w:name w:val="修订3"/>
    <w:hidden/>
    <w:uiPriority w:val="99"/>
    <w:semiHidden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080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f5">
    <w:name w:val="Revision"/>
    <w:hidden/>
    <w:uiPriority w:val="99"/>
    <w:semiHidden/>
    <w:rsid w:val="00672CE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9300E-D1D6-496E-8E4C-8CB85304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130</Pages>
  <Words>36316</Words>
  <Characters>207004</Characters>
  <Application>Microsoft Office Word</Application>
  <DocSecurity>0</DocSecurity>
  <Lines>1725</Lines>
  <Paragraphs>485</Paragraphs>
  <ScaleCrop>false</ScaleCrop>
  <Company/>
  <LinksUpToDate>false</LinksUpToDate>
  <CharactersWithSpaces>242835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Admin</cp:lastModifiedBy>
  <cp:revision>5</cp:revision>
  <cp:lastPrinted>2021-10-26T08:22:00Z</cp:lastPrinted>
  <dcterms:created xsi:type="dcterms:W3CDTF">2022-10-19T02:58:00Z</dcterms:created>
  <dcterms:modified xsi:type="dcterms:W3CDTF">2022-10-19T03:26:00Z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5D191E6BBD3A47B38AF17F147387F0A0</vt:lpwstr>
  </property>
</Properties>
</file>